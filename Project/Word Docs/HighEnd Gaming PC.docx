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684" w:rsidRPr="00172684" w:rsidRDefault="00172684" w:rsidP="00172684">
      <w:pPr>
        <w:spacing w:before="100" w:beforeAutospacing="1" w:after="100" w:afterAutospacing="1" w:line="750" w:lineRule="atLeast"/>
        <w:textAlignment w:val="baseline"/>
        <w:outlineLvl w:val="0"/>
        <w:rPr>
          <w:rFonts w:ascii="Arial" w:eastAsia="Times New Roman" w:hAnsi="Arial" w:cs="Arial"/>
          <w:b/>
          <w:bCs/>
          <w:kern w:val="36"/>
          <w:sz w:val="63"/>
          <w:szCs w:val="63"/>
          <w:lang w:eastAsia="en-IE"/>
        </w:rPr>
      </w:pPr>
      <w:r w:rsidRPr="00172684">
        <w:rPr>
          <w:rFonts w:ascii="Arial" w:eastAsia="Times New Roman" w:hAnsi="Arial" w:cs="Arial"/>
          <w:b/>
          <w:bCs/>
          <w:kern w:val="36"/>
          <w:sz w:val="63"/>
          <w:szCs w:val="63"/>
          <w:lang w:eastAsia="en-IE"/>
        </w:rPr>
        <w:t>Build guide: the best high-end gaming PC</w:t>
      </w:r>
    </w:p>
    <w:p w:rsidR="00172684" w:rsidRPr="00172684" w:rsidRDefault="00172684" w:rsidP="00172684">
      <w:pPr>
        <w:spacing w:beforeAutospacing="1" w:after="0" w:afterAutospacing="1" w:line="345" w:lineRule="atLeast"/>
        <w:textAlignment w:val="baseline"/>
        <w:rPr>
          <w:rFonts w:ascii="inherit" w:eastAsia="Times New Roman" w:hAnsi="inherit" w:cs="Times New Roman"/>
          <w:sz w:val="20"/>
          <w:szCs w:val="20"/>
          <w:lang w:eastAsia="en-IE"/>
        </w:rPr>
      </w:pPr>
      <w:r w:rsidRPr="00172684">
        <w:rPr>
          <w:rFonts w:ascii="inherit" w:eastAsia="Times New Roman" w:hAnsi="inherit" w:cs="Times New Roman"/>
          <w:sz w:val="20"/>
          <w:szCs w:val="20"/>
          <w:lang w:eastAsia="en-IE"/>
        </w:rPr>
        <w:t>By </w:t>
      </w:r>
      <w:hyperlink r:id="rId5" w:history="1">
        <w:r w:rsidRPr="00172684">
          <w:rPr>
            <w:rFonts w:ascii="inherit" w:eastAsia="Times New Roman" w:hAnsi="inherit" w:cs="Times New Roman"/>
            <w:color w:val="DC191B"/>
            <w:sz w:val="24"/>
            <w:szCs w:val="24"/>
            <w:u w:val="single"/>
            <w:lang w:eastAsia="en-IE"/>
          </w:rPr>
          <w:t>PC Gamer</w:t>
        </w:r>
      </w:hyperlink>
      <w:r w:rsidRPr="00172684">
        <w:rPr>
          <w:rFonts w:ascii="inherit" w:eastAsia="Times New Roman" w:hAnsi="inherit" w:cs="Times New Roman"/>
          <w:sz w:val="20"/>
          <w:szCs w:val="20"/>
          <w:lang w:eastAsia="en-IE"/>
        </w:rPr>
        <w:t> 20 days ago</w:t>
      </w:r>
    </w:p>
    <w:p w:rsidR="00172684" w:rsidRPr="00172684" w:rsidRDefault="00172684" w:rsidP="00172684">
      <w:pPr>
        <w:spacing w:after="150" w:line="420" w:lineRule="atLeast"/>
        <w:textAlignment w:val="baseline"/>
        <w:outlineLvl w:val="1"/>
        <w:rPr>
          <w:rFonts w:ascii="Arial" w:eastAsia="Times New Roman" w:hAnsi="Arial" w:cs="Arial"/>
          <w:sz w:val="30"/>
          <w:szCs w:val="30"/>
          <w:lang w:eastAsia="en-IE"/>
        </w:rPr>
      </w:pPr>
      <w:r w:rsidRPr="00172684">
        <w:rPr>
          <w:rFonts w:ascii="Arial" w:eastAsia="Times New Roman" w:hAnsi="Arial" w:cs="Arial"/>
          <w:sz w:val="30"/>
          <w:szCs w:val="30"/>
          <w:lang w:eastAsia="en-IE"/>
        </w:rPr>
        <w:t>We pick the best components, with the best prices, for your next high-end rig build.</w:t>
      </w:r>
    </w:p>
    <w:p w:rsidR="00172684" w:rsidRPr="00172684" w:rsidRDefault="00172684" w:rsidP="00172684">
      <w:pPr>
        <w:numPr>
          <w:ilvl w:val="0"/>
          <w:numId w:val="1"/>
        </w:numPr>
        <w:spacing w:after="0" w:line="420" w:lineRule="atLeast"/>
        <w:ind w:left="0"/>
        <w:textAlignment w:val="center"/>
        <w:rPr>
          <w:rFonts w:ascii="inherit" w:eastAsia="Times New Roman" w:hAnsi="inherit" w:cs="Times New Roman"/>
          <w:sz w:val="24"/>
          <w:szCs w:val="24"/>
          <w:lang w:eastAsia="en-IE"/>
        </w:rPr>
      </w:pPr>
    </w:p>
    <w:p w:rsidR="00172684" w:rsidRPr="00172684" w:rsidRDefault="00172684" w:rsidP="00172684">
      <w:pPr>
        <w:spacing w:after="0" w:line="240" w:lineRule="auto"/>
        <w:textAlignment w:val="top"/>
        <w:rPr>
          <w:rFonts w:ascii="inherit" w:eastAsia="Times New Roman" w:hAnsi="inherit" w:cs="Times New Roman"/>
          <w:sz w:val="2"/>
          <w:szCs w:val="2"/>
          <w:lang w:eastAsia="en-IE"/>
        </w:rPr>
      </w:pPr>
      <w:r w:rsidRPr="00172684">
        <w:rPr>
          <w:rFonts w:ascii="inherit" w:eastAsia="Times New Roman" w:hAnsi="inherit" w:cs="Times New Roman"/>
          <w:sz w:val="2"/>
          <w:szCs w:val="2"/>
          <w:lang w:eastAsia="en-IE"/>
        </w:rPr>
        <w:t> </w:t>
      </w:r>
    </w:p>
    <w:p w:rsidR="00172684" w:rsidRPr="00172684" w:rsidRDefault="00172684" w:rsidP="00172684">
      <w:pPr>
        <w:numPr>
          <w:ilvl w:val="0"/>
          <w:numId w:val="1"/>
        </w:numPr>
        <w:spacing w:after="0" w:line="420" w:lineRule="atLeast"/>
        <w:ind w:left="120"/>
        <w:textAlignment w:val="center"/>
        <w:rPr>
          <w:rFonts w:ascii="inherit" w:eastAsia="Times New Roman" w:hAnsi="inherit" w:cs="Times New Roman"/>
          <w:sz w:val="24"/>
          <w:szCs w:val="24"/>
          <w:lang w:eastAsia="en-IE"/>
        </w:rPr>
      </w:pPr>
    </w:p>
    <w:p w:rsidR="00172684" w:rsidRPr="00172684" w:rsidRDefault="00172684" w:rsidP="00172684">
      <w:pPr>
        <w:spacing w:after="0" w:line="240" w:lineRule="auto"/>
        <w:textAlignment w:val="top"/>
        <w:rPr>
          <w:rFonts w:ascii="inherit" w:eastAsia="Times New Roman" w:hAnsi="inherit" w:cs="Times New Roman"/>
          <w:sz w:val="2"/>
          <w:szCs w:val="2"/>
          <w:lang w:eastAsia="en-IE"/>
        </w:rPr>
      </w:pPr>
      <w:r w:rsidRPr="00172684">
        <w:rPr>
          <w:rFonts w:ascii="inherit" w:eastAsia="Times New Roman" w:hAnsi="inherit" w:cs="Times New Roman"/>
          <w:sz w:val="2"/>
          <w:szCs w:val="2"/>
          <w:lang w:eastAsia="en-IE"/>
        </w:rPr>
        <w:t> </w:t>
      </w:r>
    </w:p>
    <w:p w:rsidR="00172684" w:rsidRPr="00172684" w:rsidRDefault="00172684" w:rsidP="00172684">
      <w:pPr>
        <w:numPr>
          <w:ilvl w:val="0"/>
          <w:numId w:val="1"/>
        </w:numPr>
        <w:spacing w:after="0" w:line="420" w:lineRule="atLeast"/>
        <w:ind w:left="120"/>
        <w:textAlignment w:val="center"/>
        <w:rPr>
          <w:rFonts w:ascii="inherit" w:eastAsia="Times New Roman" w:hAnsi="inherit" w:cs="Times New Roman"/>
          <w:sz w:val="24"/>
          <w:szCs w:val="24"/>
          <w:lang w:eastAsia="en-IE"/>
        </w:rPr>
      </w:pPr>
    </w:p>
    <w:p w:rsidR="00172684" w:rsidRPr="00172684" w:rsidRDefault="00172684" w:rsidP="00172684">
      <w:pPr>
        <w:spacing w:after="0" w:line="240" w:lineRule="auto"/>
        <w:textAlignment w:val="top"/>
        <w:rPr>
          <w:rFonts w:ascii="inherit" w:eastAsia="Times New Roman" w:hAnsi="inherit" w:cs="Times New Roman"/>
          <w:sz w:val="2"/>
          <w:szCs w:val="2"/>
          <w:lang w:eastAsia="en-IE"/>
        </w:rPr>
      </w:pPr>
      <w:r w:rsidRPr="00172684">
        <w:rPr>
          <w:rFonts w:ascii="inherit" w:eastAsia="Times New Roman" w:hAnsi="inherit" w:cs="Times New Roman"/>
          <w:sz w:val="2"/>
          <w:szCs w:val="2"/>
          <w:lang w:eastAsia="en-IE"/>
        </w:rPr>
        <w:t> </w:t>
      </w:r>
    </w:p>
    <w:p w:rsidR="00172684" w:rsidRPr="00172684" w:rsidRDefault="00172684" w:rsidP="00172684">
      <w:pPr>
        <w:numPr>
          <w:ilvl w:val="0"/>
          <w:numId w:val="1"/>
        </w:numPr>
        <w:spacing w:after="0" w:line="420" w:lineRule="atLeast"/>
        <w:ind w:left="120"/>
        <w:textAlignment w:val="center"/>
        <w:rPr>
          <w:rFonts w:ascii="inherit" w:eastAsia="Times New Roman" w:hAnsi="inherit" w:cs="Times New Roman"/>
          <w:sz w:val="24"/>
          <w:szCs w:val="24"/>
          <w:lang w:eastAsia="en-IE"/>
        </w:rPr>
      </w:pPr>
    </w:p>
    <w:p w:rsidR="00172684" w:rsidRPr="00172684" w:rsidRDefault="00172684" w:rsidP="00172684">
      <w:pPr>
        <w:spacing w:after="0" w:line="240" w:lineRule="auto"/>
        <w:textAlignment w:val="top"/>
        <w:rPr>
          <w:rFonts w:ascii="inherit" w:eastAsia="Times New Roman" w:hAnsi="inherit" w:cs="Times New Roman"/>
          <w:sz w:val="2"/>
          <w:szCs w:val="2"/>
          <w:lang w:eastAsia="en-IE"/>
        </w:rPr>
      </w:pPr>
      <w:r w:rsidRPr="00172684">
        <w:rPr>
          <w:rFonts w:ascii="inherit" w:eastAsia="Times New Roman" w:hAnsi="inherit" w:cs="Times New Roman"/>
          <w:sz w:val="2"/>
          <w:szCs w:val="2"/>
          <w:lang w:eastAsia="en-IE"/>
        </w:rPr>
        <w:t> </w:t>
      </w:r>
    </w:p>
    <w:p w:rsidR="00172684" w:rsidRPr="00172684" w:rsidRDefault="00172684" w:rsidP="00172684">
      <w:pPr>
        <w:numPr>
          <w:ilvl w:val="0"/>
          <w:numId w:val="1"/>
        </w:numPr>
        <w:pBdr>
          <w:left w:val="single" w:sz="6" w:space="6" w:color="0F1618"/>
        </w:pBdr>
        <w:spacing w:after="0" w:line="420" w:lineRule="atLeast"/>
        <w:ind w:left="120"/>
        <w:textAlignment w:val="center"/>
        <w:rPr>
          <w:rFonts w:ascii="inherit" w:eastAsia="Times New Roman" w:hAnsi="inherit" w:cs="Times New Roman"/>
          <w:sz w:val="24"/>
          <w:szCs w:val="24"/>
          <w:lang w:eastAsia="en-IE"/>
        </w:rPr>
      </w:pPr>
      <w:hyperlink r:id="rId6" w:anchor="comment-jump" w:history="1">
        <w:r w:rsidRPr="00172684">
          <w:rPr>
            <w:rFonts w:ascii="inherit" w:eastAsia="Times New Roman" w:hAnsi="inherit" w:cs="Times New Roman"/>
            <w:color w:val="FFFFFF"/>
            <w:sz w:val="24"/>
            <w:szCs w:val="24"/>
            <w:u w:val="single"/>
            <w:lang w:eastAsia="en-IE"/>
          </w:rPr>
          <w:t> </w:t>
        </w:r>
        <w:r w:rsidRPr="00172684">
          <w:rPr>
            <w:rFonts w:ascii="inherit" w:eastAsia="Times New Roman" w:hAnsi="inherit" w:cs="Times New Roman"/>
            <w:b/>
            <w:bCs/>
            <w:caps/>
            <w:color w:val="0F1618"/>
            <w:sz w:val="24"/>
            <w:szCs w:val="24"/>
            <w:u w:val="single"/>
            <w:lang w:eastAsia="en-IE"/>
          </w:rPr>
          <w:t>COMMENTS</w:t>
        </w:r>
      </w:hyperlink>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gh End Pc Thumb Maximus Viii Skylake" style="width:24pt;height:24pt"/>
        </w:pict>
      </w:r>
    </w:p>
    <w:p w:rsidR="00172684" w:rsidRPr="00172684" w:rsidRDefault="00172684" w:rsidP="00172684">
      <w:pPr>
        <w:shd w:val="clear" w:color="auto" w:fill="DC191B"/>
        <w:spacing w:after="0" w:line="240" w:lineRule="atLeast"/>
        <w:textAlignment w:val="baseline"/>
        <w:outlineLvl w:val="4"/>
        <w:rPr>
          <w:rFonts w:ascii="inherit" w:eastAsia="Times New Roman" w:hAnsi="inherit" w:cs="Times New Roman"/>
          <w:b/>
          <w:bCs/>
          <w:caps/>
          <w:color w:val="FFFFFF"/>
          <w:sz w:val="24"/>
          <w:szCs w:val="24"/>
          <w:lang w:eastAsia="en-IE"/>
        </w:rPr>
      </w:pPr>
      <w:r w:rsidRPr="00172684">
        <w:rPr>
          <w:rFonts w:ascii="inherit" w:eastAsia="Times New Roman" w:hAnsi="inherit" w:cs="Times New Roman"/>
          <w:b/>
          <w:bCs/>
          <w:caps/>
          <w:color w:val="FFFFFF"/>
          <w:sz w:val="24"/>
          <w:szCs w:val="24"/>
          <w:lang w:eastAsia="en-IE"/>
        </w:rPr>
        <w:t>PC BUILD GUIDES</w:t>
      </w:r>
    </w:p>
    <w:p w:rsidR="00172684" w:rsidRPr="00172684" w:rsidRDefault="00172684" w:rsidP="00172684">
      <w:pPr>
        <w:shd w:val="clear" w:color="auto" w:fill="FFFFFF"/>
        <w:spacing w:after="0" w:line="240" w:lineRule="auto"/>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lang w:eastAsia="en-IE"/>
        </w:rPr>
        <w:pict>
          <v:shape id="_x0000_i1026" type="#_x0000_t75" alt="" style="width:24pt;height:24pt"/>
        </w:pict>
      </w:r>
    </w:p>
    <w:p w:rsidR="00172684" w:rsidRPr="00172684" w:rsidRDefault="00172684" w:rsidP="00172684">
      <w:pPr>
        <w:shd w:val="clear" w:color="auto" w:fill="FFFFFF"/>
        <w:spacing w:line="240" w:lineRule="auto"/>
        <w:textAlignment w:val="baseline"/>
        <w:rPr>
          <w:rFonts w:ascii="inherit" w:eastAsia="Times New Roman" w:hAnsi="inherit" w:cs="Times New Roman"/>
          <w:sz w:val="21"/>
          <w:szCs w:val="21"/>
          <w:lang w:eastAsia="en-IE"/>
        </w:rPr>
      </w:pPr>
      <w:ins w:id="0" w:author="Unknown">
        <w:r w:rsidRPr="00172684">
          <w:rPr>
            <w:rFonts w:ascii="inherit" w:eastAsia="Times New Roman" w:hAnsi="inherit" w:cs="Times New Roman"/>
            <w:sz w:val="21"/>
            <w:szCs w:val="21"/>
            <w:lang w:eastAsia="en-IE"/>
          </w:rPr>
          <w:fldChar w:fldCharType="begin"/>
        </w:r>
      </w:ins>
      <w:r w:rsidRPr="00172684">
        <w:rPr>
          <w:rFonts w:ascii="inherit" w:eastAsia="Times New Roman" w:hAnsi="inherit" w:cs="Times New Roman"/>
          <w:sz w:val="21"/>
          <w:szCs w:val="21"/>
          <w:lang w:eastAsia="en-IE"/>
        </w:rPr>
        <w:instrText xml:space="preserve"> HYPERLINK "http://www.pcgamer.com/build-guide-the-best-cheap-gaming-pc/" \t "_blank" </w:instrText>
      </w:r>
      <w:r w:rsidRPr="00172684">
        <w:rPr>
          <w:rFonts w:ascii="inherit" w:eastAsia="Times New Roman" w:hAnsi="inherit" w:cs="Times New Roman"/>
          <w:sz w:val="21"/>
          <w:szCs w:val="21"/>
          <w:lang w:eastAsia="en-IE"/>
        </w:rPr>
        <w:fldChar w:fldCharType="separate"/>
      </w:r>
      <w:ins w:id="1" w:author="Unknown">
        <w:r w:rsidRPr="00172684">
          <w:rPr>
            <w:rFonts w:ascii="inherit" w:eastAsia="Times New Roman" w:hAnsi="inherit" w:cs="Times New Roman"/>
            <w:b/>
            <w:bCs/>
            <w:color w:val="C51618"/>
            <w:sz w:val="21"/>
            <w:lang w:eastAsia="en-IE"/>
          </w:rPr>
          <w:t>The best cheap gaming PC</w:t>
        </w:r>
      </w:ins>
      <w:r w:rsidRPr="00172684">
        <w:rPr>
          <w:rFonts w:ascii="inherit" w:eastAsia="Times New Roman" w:hAnsi="inherit" w:cs="Times New Roman"/>
          <w:sz w:val="21"/>
          <w:szCs w:val="21"/>
          <w:lang w:eastAsia="en-IE"/>
        </w:rPr>
        <w:fldChar w:fldCharType="end"/>
      </w:r>
      <w:r w:rsidRPr="00172684">
        <w:rPr>
          <w:rFonts w:ascii="inherit" w:eastAsia="Times New Roman" w:hAnsi="inherit" w:cs="Times New Roman"/>
          <w:sz w:val="21"/>
          <w:szCs w:val="21"/>
          <w:lang w:eastAsia="en-IE"/>
        </w:rPr>
        <w:t>(&lt;$500/£500) - Our alternative to buying a console.</w:t>
      </w:r>
      <w:r w:rsidRPr="00172684">
        <w:rPr>
          <w:rFonts w:ascii="inherit" w:eastAsia="Times New Roman" w:hAnsi="inherit" w:cs="Times New Roman"/>
          <w:sz w:val="21"/>
          <w:szCs w:val="21"/>
          <w:lang w:eastAsia="en-IE"/>
        </w:rPr>
        <w:br/>
      </w:r>
      <w:r w:rsidRPr="00172684">
        <w:rPr>
          <w:rFonts w:ascii="inherit" w:eastAsia="Times New Roman" w:hAnsi="inherit" w:cs="Times New Roman"/>
          <w:sz w:val="21"/>
          <w:szCs w:val="21"/>
          <w:lang w:eastAsia="en-IE"/>
        </w:rPr>
        <w:fldChar w:fldCharType="begin"/>
      </w:r>
      <w:r w:rsidRPr="00172684">
        <w:rPr>
          <w:rFonts w:ascii="inherit" w:eastAsia="Times New Roman" w:hAnsi="inherit" w:cs="Times New Roman"/>
          <w:sz w:val="21"/>
          <w:szCs w:val="21"/>
          <w:lang w:eastAsia="en-IE"/>
        </w:rPr>
        <w:instrText xml:space="preserve"> HYPERLINK "http://www.pcgamer.com/pc-build-guide-budget-gaming-pc/" \t "_blank" </w:instrText>
      </w:r>
      <w:r w:rsidRPr="00172684">
        <w:rPr>
          <w:rFonts w:ascii="inherit" w:eastAsia="Times New Roman" w:hAnsi="inherit" w:cs="Times New Roman"/>
          <w:sz w:val="21"/>
          <w:szCs w:val="21"/>
          <w:lang w:eastAsia="en-IE"/>
        </w:rPr>
        <w:fldChar w:fldCharType="separate"/>
      </w:r>
      <w:ins w:id="2" w:author="Unknown">
        <w:r w:rsidRPr="00172684">
          <w:rPr>
            <w:rFonts w:ascii="inherit" w:eastAsia="Times New Roman" w:hAnsi="inherit" w:cs="Times New Roman"/>
            <w:b/>
            <w:bCs/>
            <w:color w:val="C51618"/>
            <w:sz w:val="21"/>
            <w:lang w:eastAsia="en-IE"/>
          </w:rPr>
          <w:t>The best budget gaming PC</w:t>
        </w:r>
      </w:ins>
      <w:r w:rsidRPr="00172684">
        <w:rPr>
          <w:rFonts w:ascii="inherit" w:eastAsia="Times New Roman" w:hAnsi="inherit" w:cs="Times New Roman"/>
          <w:sz w:val="21"/>
          <w:szCs w:val="21"/>
          <w:lang w:eastAsia="en-IE"/>
        </w:rPr>
        <w:fldChar w:fldCharType="end"/>
      </w:r>
      <w:r w:rsidRPr="00172684">
        <w:rPr>
          <w:rFonts w:ascii="inherit" w:eastAsia="Times New Roman" w:hAnsi="inherit" w:cs="Times New Roman"/>
          <w:sz w:val="21"/>
          <w:szCs w:val="21"/>
          <w:lang w:eastAsia="en-IE"/>
        </w:rPr>
        <w:t>(~$750/£750) - A good entry-level system.</w:t>
      </w:r>
      <w:r w:rsidRPr="00172684">
        <w:rPr>
          <w:rFonts w:ascii="inherit" w:eastAsia="Times New Roman" w:hAnsi="inherit" w:cs="Times New Roman"/>
          <w:sz w:val="21"/>
          <w:szCs w:val="21"/>
          <w:lang w:eastAsia="en-IE"/>
        </w:rPr>
        <w:br/>
      </w:r>
      <w:r w:rsidRPr="00172684">
        <w:rPr>
          <w:rFonts w:ascii="inherit" w:eastAsia="Times New Roman" w:hAnsi="inherit" w:cs="Times New Roman"/>
          <w:sz w:val="21"/>
          <w:szCs w:val="21"/>
          <w:lang w:eastAsia="en-IE"/>
        </w:rPr>
        <w:fldChar w:fldCharType="begin"/>
      </w:r>
      <w:r w:rsidRPr="00172684">
        <w:rPr>
          <w:rFonts w:ascii="inherit" w:eastAsia="Times New Roman" w:hAnsi="inherit" w:cs="Times New Roman"/>
          <w:sz w:val="21"/>
          <w:szCs w:val="21"/>
          <w:lang w:eastAsia="en-IE"/>
        </w:rPr>
        <w:instrText xml:space="preserve"> HYPERLINK "http://www.pcgamer.com/best-gaming-pc/" \t "_blank" </w:instrText>
      </w:r>
      <w:r w:rsidRPr="00172684">
        <w:rPr>
          <w:rFonts w:ascii="inherit" w:eastAsia="Times New Roman" w:hAnsi="inherit" w:cs="Times New Roman"/>
          <w:sz w:val="21"/>
          <w:szCs w:val="21"/>
          <w:lang w:eastAsia="en-IE"/>
        </w:rPr>
        <w:fldChar w:fldCharType="separate"/>
      </w:r>
      <w:ins w:id="3" w:author="Unknown">
        <w:r w:rsidRPr="00172684">
          <w:rPr>
            <w:rFonts w:ascii="inherit" w:eastAsia="Times New Roman" w:hAnsi="inherit" w:cs="Times New Roman"/>
            <w:b/>
            <w:bCs/>
            <w:color w:val="C51618"/>
            <w:sz w:val="21"/>
            <w:lang w:eastAsia="en-IE"/>
          </w:rPr>
          <w:t>The best gaming PC</w:t>
        </w:r>
      </w:ins>
      <w:r w:rsidRPr="00172684">
        <w:rPr>
          <w:rFonts w:ascii="inherit" w:eastAsia="Times New Roman" w:hAnsi="inherit" w:cs="Times New Roman"/>
          <w:sz w:val="21"/>
          <w:szCs w:val="21"/>
          <w:lang w:eastAsia="en-IE"/>
        </w:rPr>
        <w:fldChar w:fldCharType="end"/>
      </w:r>
      <w:r w:rsidRPr="00172684">
        <w:rPr>
          <w:rFonts w:ascii="inherit" w:eastAsia="Times New Roman" w:hAnsi="inherit" w:cs="Times New Roman"/>
          <w:sz w:val="21"/>
          <w:szCs w:val="21"/>
          <w:lang w:eastAsia="en-IE"/>
        </w:rPr>
        <w:t>(~$1,250/£1,250) - Our recommended midrange build for most gamers.</w:t>
      </w:r>
      <w:r w:rsidRPr="00172684">
        <w:rPr>
          <w:rFonts w:ascii="inherit" w:eastAsia="Times New Roman" w:hAnsi="inherit" w:cs="Times New Roman"/>
          <w:sz w:val="21"/>
          <w:szCs w:val="21"/>
          <w:lang w:eastAsia="en-IE"/>
        </w:rPr>
        <w:br/>
      </w:r>
      <w:r w:rsidRPr="00172684">
        <w:rPr>
          <w:rFonts w:ascii="inherit" w:eastAsia="Times New Roman" w:hAnsi="inherit" w:cs="Times New Roman"/>
          <w:sz w:val="21"/>
          <w:szCs w:val="21"/>
          <w:lang w:eastAsia="en-IE"/>
        </w:rPr>
        <w:fldChar w:fldCharType="begin"/>
      </w:r>
      <w:r w:rsidRPr="00172684">
        <w:rPr>
          <w:rFonts w:ascii="inherit" w:eastAsia="Times New Roman" w:hAnsi="inherit" w:cs="Times New Roman"/>
          <w:sz w:val="21"/>
          <w:szCs w:val="21"/>
          <w:lang w:eastAsia="en-IE"/>
        </w:rPr>
        <w:instrText xml:space="preserve"> HYPERLINK "http://www.pcgamer.com/pc-build-guide-high-end-gaming-pc/" \t "_blank" </w:instrText>
      </w:r>
      <w:r w:rsidRPr="00172684">
        <w:rPr>
          <w:rFonts w:ascii="inherit" w:eastAsia="Times New Roman" w:hAnsi="inherit" w:cs="Times New Roman"/>
          <w:sz w:val="21"/>
          <w:szCs w:val="21"/>
          <w:lang w:eastAsia="en-IE"/>
        </w:rPr>
        <w:fldChar w:fldCharType="separate"/>
      </w:r>
      <w:ins w:id="4" w:author="Unknown">
        <w:r w:rsidRPr="00172684">
          <w:rPr>
            <w:rFonts w:ascii="inherit" w:eastAsia="Times New Roman" w:hAnsi="inherit" w:cs="Times New Roman"/>
            <w:b/>
            <w:bCs/>
            <w:color w:val="C51618"/>
            <w:sz w:val="21"/>
            <w:lang w:eastAsia="en-IE"/>
          </w:rPr>
          <w:t>The best high-end gaming PC</w:t>
        </w:r>
      </w:ins>
      <w:r w:rsidRPr="00172684">
        <w:rPr>
          <w:rFonts w:ascii="inherit" w:eastAsia="Times New Roman" w:hAnsi="inherit" w:cs="Times New Roman"/>
          <w:sz w:val="21"/>
          <w:szCs w:val="21"/>
          <w:lang w:eastAsia="en-IE"/>
        </w:rPr>
        <w:fldChar w:fldCharType="end"/>
      </w:r>
      <w:r w:rsidRPr="00172684">
        <w:rPr>
          <w:rFonts w:ascii="inherit" w:eastAsia="Times New Roman" w:hAnsi="inherit" w:cs="Times New Roman"/>
          <w:sz w:val="21"/>
          <w:szCs w:val="21"/>
          <w:lang w:eastAsia="en-IE"/>
        </w:rPr>
        <w:t>(~$2,000/£2,000) - Everything a gamer could want.</w:t>
      </w:r>
      <w:r w:rsidRPr="00172684">
        <w:rPr>
          <w:rFonts w:ascii="inherit" w:eastAsia="Times New Roman" w:hAnsi="inherit" w:cs="Times New Roman"/>
          <w:sz w:val="21"/>
          <w:szCs w:val="21"/>
          <w:lang w:eastAsia="en-IE"/>
        </w:rPr>
        <w:br/>
      </w:r>
      <w:r w:rsidRPr="00172684">
        <w:rPr>
          <w:rFonts w:ascii="inherit" w:eastAsia="Times New Roman" w:hAnsi="inherit" w:cs="Times New Roman"/>
          <w:sz w:val="21"/>
          <w:szCs w:val="21"/>
          <w:lang w:eastAsia="en-IE"/>
        </w:rPr>
        <w:fldChar w:fldCharType="begin"/>
      </w:r>
      <w:r w:rsidRPr="00172684">
        <w:rPr>
          <w:rFonts w:ascii="inherit" w:eastAsia="Times New Roman" w:hAnsi="inherit" w:cs="Times New Roman"/>
          <w:sz w:val="21"/>
          <w:szCs w:val="21"/>
          <w:lang w:eastAsia="en-IE"/>
        </w:rPr>
        <w:instrText xml:space="preserve"> HYPERLINK "http://www.pcgamer.com/build-guide-the-extreme-gaming-pc/" \t "_blank" </w:instrText>
      </w:r>
      <w:r w:rsidRPr="00172684">
        <w:rPr>
          <w:rFonts w:ascii="inherit" w:eastAsia="Times New Roman" w:hAnsi="inherit" w:cs="Times New Roman"/>
          <w:sz w:val="21"/>
          <w:szCs w:val="21"/>
          <w:lang w:eastAsia="en-IE"/>
        </w:rPr>
        <w:fldChar w:fldCharType="separate"/>
      </w:r>
      <w:ins w:id="5" w:author="Unknown">
        <w:r w:rsidRPr="00172684">
          <w:rPr>
            <w:rFonts w:ascii="inherit" w:eastAsia="Times New Roman" w:hAnsi="inherit" w:cs="Times New Roman"/>
            <w:b/>
            <w:bCs/>
            <w:color w:val="C51618"/>
            <w:sz w:val="21"/>
            <w:lang w:eastAsia="en-IE"/>
          </w:rPr>
          <w:t>The best extreme gaming PC</w:t>
        </w:r>
      </w:ins>
      <w:r w:rsidRPr="00172684">
        <w:rPr>
          <w:rFonts w:ascii="inherit" w:eastAsia="Times New Roman" w:hAnsi="inherit" w:cs="Times New Roman"/>
          <w:sz w:val="21"/>
          <w:szCs w:val="21"/>
          <w:lang w:eastAsia="en-IE"/>
        </w:rPr>
        <w:fldChar w:fldCharType="end"/>
      </w:r>
      <w:r w:rsidRPr="00172684">
        <w:rPr>
          <w:rFonts w:ascii="inherit" w:eastAsia="Times New Roman" w:hAnsi="inherit" w:cs="Times New Roman"/>
          <w:sz w:val="21"/>
          <w:szCs w:val="21"/>
          <w:lang w:eastAsia="en-IE"/>
        </w:rPr>
        <w:t>(&gt;$3,000/£3,000) - You won the lotto and are going all-in on gaming.</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PC gaming can be an expensive pursuit, and building your own rig even more so. Often there's not a large price difference between one component and a step up, but applying that logic across an entire build can really add up. We can't count the number of times we've set out to build a budget rig, only to have the part list balloon out of hand. We're not building on a budget here though. This is a build for high-end gaming.</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 xml:space="preserve">Not everybody can afford a high-end gaming PC. That’s partly because PC parts generally aren’t cheap, but it can also be the result of differing ideas on what “high-end” actually means. PC </w:t>
      </w:r>
      <w:proofErr w:type="spellStart"/>
      <w:r w:rsidRPr="00172684">
        <w:rPr>
          <w:rFonts w:ascii="inherit" w:eastAsia="Times New Roman" w:hAnsi="inherit" w:cs="Times New Roman"/>
          <w:sz w:val="24"/>
          <w:szCs w:val="24"/>
          <w:lang w:eastAsia="en-IE"/>
        </w:rPr>
        <w:t>Gamer’s</w:t>
      </w:r>
      <w:proofErr w:type="spellEnd"/>
      <w:r w:rsidRPr="00172684">
        <w:rPr>
          <w:rFonts w:ascii="inherit" w:eastAsia="Times New Roman" w:hAnsi="inherit" w:cs="Times New Roman"/>
          <w:sz w:val="24"/>
          <w:szCs w:val="24"/>
          <w:lang w:eastAsia="en-IE"/>
        </w:rPr>
        <w:t xml:space="preserve"> high-end PC build guide is aimed at a price tier of $2,000 / £2,000.</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A $700 or $800 PC is head and shoulders above any console you can buy. Sure, you can go cheaper with a PC, but racing to the bottom isn’t what PC gaming is about. And once you start dipping below $600 it’s hard to see the advantage of the PC anyway. Console makers get their parts in bulk on the cheap, and it’s hard to fight against that kind of scale with retail parts. At the next tier of $1,300, you can see improved frame rates and quality settings due to the graphics cards that become available. And at this tier of $2,000 (give or take $100 or so), we try to push a good bit further with the highest-end graphics cards within reason.</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lastRenderedPageBreak/>
        <w:t>The price point also doesn't account for the operating system or any peripherals. Check out our buying guides to the best </w:t>
      </w:r>
      <w:hyperlink r:id="rId7" w:history="1">
        <w:r w:rsidRPr="00172684">
          <w:rPr>
            <w:rFonts w:ascii="inherit" w:eastAsia="Times New Roman" w:hAnsi="inherit" w:cs="Times New Roman"/>
            <w:color w:val="C51618"/>
            <w:sz w:val="24"/>
            <w:szCs w:val="24"/>
            <w:u w:val="single"/>
            <w:lang w:eastAsia="en-IE"/>
          </w:rPr>
          <w:t>mouse</w:t>
        </w:r>
      </w:hyperlink>
      <w:r w:rsidRPr="00172684">
        <w:rPr>
          <w:rFonts w:ascii="inherit" w:eastAsia="Times New Roman" w:hAnsi="inherit" w:cs="Times New Roman"/>
          <w:sz w:val="24"/>
          <w:szCs w:val="24"/>
          <w:lang w:eastAsia="en-IE"/>
        </w:rPr>
        <w:t>, </w:t>
      </w:r>
      <w:hyperlink r:id="rId8" w:history="1">
        <w:r w:rsidRPr="00172684">
          <w:rPr>
            <w:rFonts w:ascii="inherit" w:eastAsia="Times New Roman" w:hAnsi="inherit" w:cs="Times New Roman"/>
            <w:color w:val="C51618"/>
            <w:sz w:val="24"/>
            <w:szCs w:val="24"/>
            <w:u w:val="single"/>
            <w:lang w:eastAsia="en-IE"/>
          </w:rPr>
          <w:t>keyboard</w:t>
        </w:r>
      </w:hyperlink>
      <w:r w:rsidRPr="00172684">
        <w:rPr>
          <w:rFonts w:ascii="inherit" w:eastAsia="Times New Roman" w:hAnsi="inherit" w:cs="Times New Roman"/>
          <w:sz w:val="24"/>
          <w:szCs w:val="24"/>
          <w:lang w:eastAsia="en-IE"/>
        </w:rPr>
        <w:t>, and </w:t>
      </w:r>
      <w:hyperlink r:id="rId9" w:history="1">
        <w:r w:rsidRPr="00172684">
          <w:rPr>
            <w:rFonts w:ascii="inherit" w:eastAsia="Times New Roman" w:hAnsi="inherit" w:cs="Times New Roman"/>
            <w:color w:val="C51618"/>
            <w:sz w:val="24"/>
            <w:szCs w:val="24"/>
            <w:u w:val="single"/>
            <w:lang w:eastAsia="en-IE"/>
          </w:rPr>
          <w:t xml:space="preserve">gaming </w:t>
        </w:r>
        <w:proofErr w:type="spellStart"/>
        <w:r w:rsidRPr="00172684">
          <w:rPr>
            <w:rFonts w:ascii="inherit" w:eastAsia="Times New Roman" w:hAnsi="inherit" w:cs="Times New Roman"/>
            <w:color w:val="C51618"/>
            <w:sz w:val="24"/>
            <w:szCs w:val="24"/>
            <w:u w:val="single"/>
            <w:lang w:eastAsia="en-IE"/>
          </w:rPr>
          <w:t>monitor</w:t>
        </w:r>
      </w:hyperlink>
      <w:r w:rsidRPr="00172684">
        <w:rPr>
          <w:rFonts w:ascii="inherit" w:eastAsia="Times New Roman" w:hAnsi="inherit" w:cs="Times New Roman"/>
          <w:sz w:val="24"/>
          <w:szCs w:val="24"/>
          <w:lang w:eastAsia="en-IE"/>
        </w:rPr>
        <w:t>for</w:t>
      </w:r>
      <w:proofErr w:type="spellEnd"/>
      <w:r w:rsidRPr="00172684">
        <w:rPr>
          <w:rFonts w:ascii="inherit" w:eastAsia="Times New Roman" w:hAnsi="inherit" w:cs="Times New Roman"/>
          <w:sz w:val="24"/>
          <w:szCs w:val="24"/>
          <w:lang w:eastAsia="en-IE"/>
        </w:rPr>
        <w:t xml:space="preserve"> our </w:t>
      </w:r>
      <w:proofErr w:type="spellStart"/>
      <w:r w:rsidRPr="00172684">
        <w:rPr>
          <w:rFonts w:ascii="inherit" w:eastAsia="Times New Roman" w:hAnsi="inherit" w:cs="Times New Roman"/>
          <w:sz w:val="24"/>
          <w:szCs w:val="24"/>
          <w:lang w:eastAsia="en-IE"/>
        </w:rPr>
        <w:t>favorite</w:t>
      </w:r>
      <w:proofErr w:type="spellEnd"/>
      <w:r w:rsidRPr="00172684">
        <w:rPr>
          <w:rFonts w:ascii="inherit" w:eastAsia="Times New Roman" w:hAnsi="inherit" w:cs="Times New Roman"/>
          <w:sz w:val="24"/>
          <w:szCs w:val="24"/>
          <w:lang w:eastAsia="en-IE"/>
        </w:rPr>
        <w:t xml:space="preserve"> picks to pair with your new rig. </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In our latest build, we've updated the GPU to the GTX 1080 Ti. It pushes the price closer to $2,200, but if you're building a PC north of $2,000, it should be equipped with the best gaming-focused GPU possible. Availability for the 1080 Ti is now quite good, with many custom cards including liquid cooled models. And with Vega only on par with the 1080, the 1080 Ti remains untouchable.</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This is likely the last update to this guide before we change over to one of Intel's new Coffee Lake CPUs, assuming their performance </w:t>
      </w:r>
      <w:hyperlink r:id="rId10" w:history="1">
        <w:r w:rsidRPr="00172684">
          <w:rPr>
            <w:rFonts w:ascii="inherit" w:eastAsia="Times New Roman" w:hAnsi="inherit" w:cs="Times New Roman"/>
            <w:color w:val="C51618"/>
            <w:sz w:val="24"/>
            <w:szCs w:val="24"/>
            <w:u w:val="single"/>
            <w:lang w:eastAsia="en-IE"/>
          </w:rPr>
          <w:t>lives up to the hype</w:t>
        </w:r>
      </w:hyperlink>
      <w:r w:rsidRPr="00172684">
        <w:rPr>
          <w:rFonts w:ascii="inherit" w:eastAsia="Times New Roman" w:hAnsi="inherit" w:cs="Times New Roman"/>
          <w:sz w:val="24"/>
          <w:szCs w:val="24"/>
          <w:lang w:eastAsia="en-IE"/>
        </w:rPr>
        <w:t>. Look for that update in the next month or so.</w:t>
      </w:r>
    </w:p>
    <w:p w:rsidR="00172684" w:rsidRPr="00172684" w:rsidRDefault="00172684" w:rsidP="00172684">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172684">
        <w:rPr>
          <w:rFonts w:ascii="Arial" w:eastAsia="Times New Roman" w:hAnsi="Arial" w:cs="Arial"/>
          <w:b/>
          <w:bCs/>
          <w:color w:val="333333"/>
          <w:sz w:val="36"/>
          <w:szCs w:val="36"/>
          <w:lang w:eastAsia="en-IE"/>
        </w:rPr>
        <w:t>Components</w:t>
      </w:r>
    </w:p>
    <w:p w:rsidR="00172684" w:rsidRPr="00172684" w:rsidRDefault="00172684" w:rsidP="00172684">
      <w:pPr>
        <w:spacing w:after="0" w:line="240" w:lineRule="auto"/>
        <w:textAlignment w:val="baseline"/>
        <w:outlineLvl w:val="1"/>
        <w:rPr>
          <w:rFonts w:ascii="inherit" w:eastAsia="Times New Roman" w:hAnsi="inherit" w:cs="Times New Roman"/>
          <w:b/>
          <w:bCs/>
          <w:sz w:val="27"/>
          <w:szCs w:val="27"/>
          <w:lang w:eastAsia="en-IE"/>
        </w:rPr>
      </w:pPr>
      <w:r w:rsidRPr="00172684">
        <w:rPr>
          <w:rFonts w:ascii="inherit" w:eastAsia="Times New Roman" w:hAnsi="inherit" w:cs="Times New Roman"/>
          <w:b/>
          <w:bCs/>
          <w:sz w:val="27"/>
          <w:szCs w:val="27"/>
          <w:lang w:eastAsia="en-IE"/>
        </w:rPr>
        <w:t xml:space="preserve">PC </w:t>
      </w:r>
      <w:proofErr w:type="spellStart"/>
      <w:r w:rsidRPr="00172684">
        <w:rPr>
          <w:rFonts w:ascii="inherit" w:eastAsia="Times New Roman" w:hAnsi="inherit" w:cs="Times New Roman"/>
          <w:b/>
          <w:bCs/>
          <w:sz w:val="27"/>
          <w:szCs w:val="27"/>
          <w:lang w:eastAsia="en-IE"/>
        </w:rPr>
        <w:t>Gamer's</w:t>
      </w:r>
      <w:proofErr w:type="spellEnd"/>
      <w:r w:rsidRPr="00172684">
        <w:rPr>
          <w:rFonts w:ascii="inherit" w:eastAsia="Times New Roman" w:hAnsi="inherit" w:cs="Times New Roman"/>
          <w:b/>
          <w:bCs/>
          <w:sz w:val="27"/>
          <w:szCs w:val="27"/>
          <w:lang w:eastAsia="en-IE"/>
        </w:rPr>
        <w:t xml:space="preserve"> High-End Gaming PC</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3381375" cy="3381375"/>
            <wp:effectExtent l="19050" t="0" r="9525" b="0"/>
            <wp:docPr id="3" name="Picture 3" descr="Intel Core i7-7700K - Procesador con tecnología Kaby Lake (Socket LGA1151, Frecuencia 4.2 GHz, Turbo 4.5 GHz, 4 Núcleos, 8, Subprocesos, Intel HD Graphics 63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l Core i7-7700K - Procesador con tecnología Kaby Lake (Socket LGA1151, Frecuencia 4.2 GHz, Turbo 4.5 GHz, 4 Núcleos, 8, Subprocesos, Intel HD Graphics 630)">
                      <a:hlinkClick r:id="rId11" tgtFrame="&quot;_blank&quot;"/>
                    </pic:cNvPr>
                    <pic:cNvPicPr>
                      <a:picLocks noChangeAspect="1" noChangeArrowheads="1"/>
                    </pic:cNvPicPr>
                  </pic:nvPicPr>
                  <pic:blipFill>
                    <a:blip r:embed="rId12" cstate="print"/>
                    <a:srcRect/>
                    <a:stretch>
                      <a:fillRect/>
                    </a:stretch>
                  </pic:blipFill>
                  <pic:spPr bwMode="auto">
                    <a:xfrm>
                      <a:off x="0" y="0"/>
                      <a:ext cx="3381375" cy="3381375"/>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Intel Core i7-7700K</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 name="Picture 4" descr="Amazon Spai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azon Spain">
                      <a:hlinkClick r:id="rId11"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€302</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14"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14287500" cy="14287500"/>
            <wp:effectExtent l="19050" t="0" r="0" b="0"/>
            <wp:docPr id="5" name="Picture 5" descr="G.SKILL Ripjaws 4 Series 32GB (4 x 8GB) 288-Pin DDR4 SDRAM DDR4 2400 (PC4 19200) Desktop Memory Model F4-2400C15Q-32GRB">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KILL Ripjaws 4 Series 32GB (4 x 8GB) 288-Pin DDR4 SDRAM DDR4 2400 (PC4 19200) Desktop Memory Model F4-2400C15Q-32GRB">
                      <a:hlinkClick r:id="rId15" tgtFrame="&quot;_blank&quot;"/>
                    </pic:cNvPr>
                    <pic:cNvPicPr>
                      <a:picLocks noChangeAspect="1" noChangeArrowheads="1"/>
                    </pic:cNvPicPr>
                  </pic:nvPicPr>
                  <pic:blipFill>
                    <a:blip r:embed="rId16" cstate="print"/>
                    <a:srcRect/>
                    <a:stretch>
                      <a:fillRect/>
                    </a:stretch>
                  </pic:blipFill>
                  <pic:spPr bwMode="auto">
                    <a:xfrm>
                      <a:off x="0" y="0"/>
                      <a:ext cx="14287500" cy="142875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jc w:val="center"/>
        <w:textAlignment w:val="baseline"/>
        <w:rPr>
          <w:rFonts w:ascii="inherit" w:eastAsia="Times New Roman" w:hAnsi="inherit" w:cs="Times New Roman"/>
          <w:sz w:val="21"/>
          <w:szCs w:val="21"/>
          <w:lang w:eastAsia="en-IE"/>
        </w:rPr>
      </w:pPr>
      <w:proofErr w:type="spellStart"/>
      <w:r w:rsidRPr="00172684">
        <w:rPr>
          <w:rFonts w:ascii="inherit" w:eastAsia="Times New Roman" w:hAnsi="inherit" w:cs="Times New Roman"/>
          <w:sz w:val="21"/>
          <w:szCs w:val="21"/>
          <w:bdr w:val="none" w:sz="0" w:space="0" w:color="auto" w:frame="1"/>
          <w:lang w:eastAsia="en-IE"/>
        </w:rPr>
        <w:lastRenderedPageBreak/>
        <w:t>G.Skill</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RipJaws</w:t>
      </w:r>
      <w:proofErr w:type="spellEnd"/>
      <w:r w:rsidRPr="00172684">
        <w:rPr>
          <w:rFonts w:ascii="inherit" w:eastAsia="Times New Roman" w:hAnsi="inherit" w:cs="Times New Roman"/>
          <w:sz w:val="21"/>
          <w:szCs w:val="21"/>
          <w:bdr w:val="none" w:sz="0" w:space="0" w:color="auto" w:frame="1"/>
          <w:lang w:eastAsia="en-IE"/>
        </w:rPr>
        <w:t xml:space="preserve"> 4 32GB</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6" name="Picture 6" descr="Neweg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egg">
                      <a:hlinkClick r:id="rId15" tgtFrame="&quot;_blank&quot;"/>
                    </pic:cNvPr>
                    <pic:cNvPicPr>
                      <a:picLocks noChangeAspect="1" noChangeArrowheads="1"/>
                    </pic:cNvPicPr>
                  </pic:nvPicPr>
                  <pic:blipFill>
                    <a:blip r:embed="rId1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€270.99</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hyperlink r:id="rId18"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7" name="Picture 7" descr="http://www.tqlkg.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qlkg.com/image-6361382-12944385"/>
                    <pic:cNvPicPr>
                      <a:picLocks noChangeAspect="1" noChangeArrowheads="1"/>
                    </pic:cNvPicPr>
                  </pic:nvPicPr>
                  <pic:blipFill>
                    <a:blip r:embed="rId19"/>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4762500" cy="4762500"/>
            <wp:effectExtent l="19050" t="0" r="0" b="0"/>
            <wp:docPr id="8" name="Picture 8" descr="SAMSUNG 960 PRO M.2 512GB NVMe PCI-Express 3.0 x4 Internal Solid State Drive (SSD) MZ-V6P512BW">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MSUNG 960 PRO M.2 512GB NVMe PCI-Express 3.0 x4 Internal Solid State Drive (SSD) MZ-V6P512BW">
                      <a:hlinkClick r:id="rId20" tgtFrame="&quot;_blank&quot;"/>
                    </pic:cNvPr>
                    <pic:cNvPicPr>
                      <a:picLocks noChangeAspect="1" noChangeArrowheads="1"/>
                    </pic:cNvPicPr>
                  </pic:nvPicPr>
                  <pic:blipFill>
                    <a:blip r:embed="rId21"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Samsung 960 Pro 512GB</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9" name="Picture 9" descr="Neweg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egg">
                      <a:hlinkClick r:id="rId20" tgtFrame="&quot;_blank&quot;"/>
                    </pic:cNvPr>
                    <pic:cNvPicPr>
                      <a:picLocks noChangeAspect="1" noChangeArrowheads="1"/>
                    </pic:cNvPicPr>
                  </pic:nvPicPr>
                  <pic:blipFill>
                    <a:blip r:embed="rId1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€246.99</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hyperlink r:id="rId22"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10" name="Picture 10" descr="http://www.ftjcfx.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tjcfx.com/image-6361382-12944385"/>
                    <pic:cNvPicPr>
                      <a:picLocks noChangeAspect="1" noChangeArrowheads="1"/>
                    </pic:cNvPicPr>
                  </pic:nvPicPr>
                  <pic:blipFill>
                    <a:blip r:embed="rId19"/>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2524125" cy="2000250"/>
            <wp:effectExtent l="0" t="0" r="0" b="0"/>
            <wp:docPr id="11" name="Picture 11" descr="Corsair Hydro H100i CW-9060025-WW Sistema di Raffreddamento a Liquido per CPU, 240mm, Nero">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sair Hydro H100i CW-9060025-WW Sistema di Raffreddamento a Liquido per CPU, 240mm, Nero">
                      <a:hlinkClick r:id="rId23" tgtFrame="&quot;_blank&quot;"/>
                    </pic:cNvPr>
                    <pic:cNvPicPr>
                      <a:picLocks noChangeAspect="1" noChangeArrowheads="1"/>
                    </pic:cNvPicPr>
                  </pic:nvPicPr>
                  <pic:blipFill>
                    <a:blip r:embed="rId24" cstate="print"/>
                    <a:srcRect/>
                    <a:stretch>
                      <a:fillRect/>
                    </a:stretch>
                  </pic:blipFill>
                  <pic:spPr bwMode="auto">
                    <a:xfrm>
                      <a:off x="0" y="0"/>
                      <a:ext cx="2524125" cy="200025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Corsair H100i V2</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12" name="Picture 12" descr="Amazon Italy">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mazon Italy">
                      <a:hlinkClick r:id="rId23" tgtFrame="&quot;_blank&quot;"/>
                    </pic:cNvPr>
                    <pic:cNvPicPr>
                      <a:picLocks noChangeAspect="1" noChangeArrowheads="1"/>
                    </pic:cNvPicPr>
                  </pic:nvPicPr>
                  <pic:blipFill>
                    <a:blip r:embed="rId25"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€108.58</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26"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4762500" cy="4762500"/>
            <wp:effectExtent l="19050" t="0" r="0" b="0"/>
            <wp:docPr id="13" name="Picture 13" descr="Cooler Master MasterCase Pro 5 PC-Gehäuse (MCY-005P-KWN00)">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oler Master MasterCase Pro 5 PC-Gehäuse (MCY-005P-KWN00)">
                      <a:hlinkClick r:id="rId27" tgtFrame="&quot;_blank&quot;"/>
                    </pic:cNvPr>
                    <pic:cNvPicPr>
                      <a:picLocks noChangeAspect="1" noChangeArrowheads="1"/>
                    </pic:cNvPicPr>
                  </pic:nvPicPr>
                  <pic:blipFill>
                    <a:blip r:embed="rId28"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Cooler Master </w:t>
      </w:r>
      <w:proofErr w:type="spellStart"/>
      <w:r w:rsidRPr="00172684">
        <w:rPr>
          <w:rFonts w:ascii="inherit" w:eastAsia="Times New Roman" w:hAnsi="inherit" w:cs="Times New Roman"/>
          <w:sz w:val="21"/>
          <w:szCs w:val="21"/>
          <w:bdr w:val="none" w:sz="0" w:space="0" w:color="auto" w:frame="1"/>
          <w:lang w:eastAsia="en-IE"/>
        </w:rPr>
        <w:t>MasterCase</w:t>
      </w:r>
      <w:proofErr w:type="spellEnd"/>
      <w:r w:rsidRPr="00172684">
        <w:rPr>
          <w:rFonts w:ascii="inherit" w:eastAsia="Times New Roman" w:hAnsi="inherit" w:cs="Times New Roman"/>
          <w:sz w:val="21"/>
          <w:szCs w:val="21"/>
          <w:bdr w:val="none" w:sz="0" w:space="0" w:color="auto" w:frame="1"/>
          <w:lang w:eastAsia="en-IE"/>
        </w:rPr>
        <w:t xml:space="preserve"> Pro 5</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1219200" cy="609600"/>
            <wp:effectExtent l="0" t="0" r="0" b="0"/>
            <wp:docPr id="14" name="Picture 14" descr="Amazon Germany">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mazon Germany">
                      <a:hlinkClick r:id="rId27" tgtFrame="&quot;_blank&quot;"/>
                    </pic:cNvPr>
                    <pic:cNvPicPr>
                      <a:picLocks noChangeAspect="1" noChangeArrowheads="1"/>
                    </pic:cNvPicPr>
                  </pic:nvPicPr>
                  <pic:blipFill>
                    <a:blip r:embed="rId29"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€132.11</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30"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3714750" cy="4762500"/>
            <wp:effectExtent l="19050" t="0" r="0" b="0"/>
            <wp:docPr id="15" name="Picture 15" descr="MSI NVIDIA GeForce GTX 1080 TI ARMOR 11G OC 11 GB GDDR5X 352-Bit Memory DVI/HDMI/DP PCI Express 3 Graphics Card - Black">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SI NVIDIA GeForce GTX 1080 TI ARMOR 11G OC 11 GB GDDR5X 352-Bit Memory DVI/HDMI/DP PCI Express 3 Graphics Card - Black">
                      <a:hlinkClick r:id="rId31" tgtFrame="&quot;_blank&quot;"/>
                    </pic:cNvPr>
                    <pic:cNvPicPr>
                      <a:picLocks noChangeAspect="1" noChangeArrowheads="1"/>
                    </pic:cNvPicPr>
                  </pic:nvPicPr>
                  <pic:blipFill>
                    <a:blip r:embed="rId32" cstate="print"/>
                    <a:srcRect/>
                    <a:stretch>
                      <a:fillRect/>
                    </a:stretch>
                  </pic:blipFill>
                  <pic:spPr bwMode="auto">
                    <a:xfrm>
                      <a:off x="0" y="0"/>
                      <a:ext cx="3714750" cy="47625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jc w:val="center"/>
        <w:textAlignment w:val="baseline"/>
        <w:rPr>
          <w:rFonts w:ascii="inherit" w:eastAsia="Times New Roman" w:hAnsi="inherit" w:cs="Times New Roman"/>
          <w:sz w:val="21"/>
          <w:szCs w:val="21"/>
          <w:lang w:eastAsia="en-IE"/>
        </w:rPr>
      </w:pPr>
      <w:proofErr w:type="spellStart"/>
      <w:r w:rsidRPr="00172684">
        <w:rPr>
          <w:rFonts w:ascii="inherit" w:eastAsia="Times New Roman" w:hAnsi="inherit" w:cs="Times New Roman"/>
          <w:sz w:val="21"/>
          <w:szCs w:val="21"/>
          <w:bdr w:val="none" w:sz="0" w:space="0" w:color="auto" w:frame="1"/>
          <w:lang w:eastAsia="en-IE"/>
        </w:rPr>
        <w:t>Nvidia</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GeForce</w:t>
      </w:r>
      <w:proofErr w:type="spellEnd"/>
      <w:r w:rsidRPr="00172684">
        <w:rPr>
          <w:rFonts w:ascii="inherit" w:eastAsia="Times New Roman" w:hAnsi="inherit" w:cs="Times New Roman"/>
          <w:sz w:val="21"/>
          <w:szCs w:val="21"/>
          <w:bdr w:val="none" w:sz="0" w:space="0" w:color="auto" w:frame="1"/>
          <w:lang w:eastAsia="en-IE"/>
        </w:rPr>
        <w:t xml:space="preserve"> GTX 1080 Ti</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16" name="Picture 16" descr="Amazo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mazon">
                      <a:hlinkClick r:id="rId31" tgtFrame="&quot;_blank&quot;"/>
                    </pic:cNvPr>
                    <pic:cNvPicPr>
                      <a:picLocks noChangeAspect="1" noChangeArrowheads="1"/>
                    </pic:cNvPicPr>
                  </pic:nvPicPr>
                  <pic:blipFill>
                    <a:blip r:embed="rId3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£685.01</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34"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4762500" cy="4762500"/>
            <wp:effectExtent l="19050" t="0" r="0" b="0"/>
            <wp:docPr id="17" name="Picture 17" descr="Evga Supernova 850w G2l Power Supply">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vga Supernova 850w G2l Power Supply">
                      <a:hlinkClick r:id="rId35" tgtFrame="&quot;_blank&quot;"/>
                    </pic:cNvPr>
                    <pic:cNvPicPr>
                      <a:picLocks noChangeAspect="1" noChangeArrowheads="1"/>
                    </pic:cNvPicPr>
                  </pic:nvPicPr>
                  <pic:blipFill>
                    <a:blip r:embed="rId36"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EVGA Supernova 850 watt G2 80 Plus Gold</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18" name="Picture 18" descr="Gameseek">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ameseek">
                      <a:hlinkClick r:id="rId35" tgtFrame="&quot;_blank&quot;"/>
                    </pic:cNvPr>
                    <pic:cNvPicPr>
                      <a:picLocks noChangeAspect="1" noChangeArrowheads="1"/>
                    </pic:cNvPicPr>
                  </pic:nvPicPr>
                  <pic:blipFill>
                    <a:blip r:embed="rId3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£144.09</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38"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4762500" cy="4762500"/>
            <wp:effectExtent l="19050" t="0" r="0" b="0"/>
            <wp:docPr id="19" name="Picture 19" descr="ASUS ROG Maximus IX Hero LGA1151 DDR4 DP HDMI M.2 USB 3.1 ATX Motherboard">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US ROG Maximus IX Hero LGA1151 DDR4 DP HDMI M.2 USB 3.1 ATX Motherboard">
                      <a:hlinkClick r:id="rId39" tgtFrame="&quot;_blank&quot;"/>
                    </pic:cNvPr>
                    <pic:cNvPicPr>
                      <a:picLocks noChangeAspect="1" noChangeArrowheads="1"/>
                    </pic:cNvPicPr>
                  </pic:nvPicPr>
                  <pic:blipFill>
                    <a:blip r:embed="rId40"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Asus </w:t>
      </w:r>
      <w:proofErr w:type="spellStart"/>
      <w:r w:rsidRPr="00172684">
        <w:rPr>
          <w:rFonts w:ascii="inherit" w:eastAsia="Times New Roman" w:hAnsi="inherit" w:cs="Times New Roman"/>
          <w:sz w:val="21"/>
          <w:szCs w:val="21"/>
          <w:bdr w:val="none" w:sz="0" w:space="0" w:color="auto" w:frame="1"/>
          <w:lang w:eastAsia="en-IE"/>
        </w:rPr>
        <w:t>Maximus</w:t>
      </w:r>
      <w:proofErr w:type="spellEnd"/>
      <w:r w:rsidRPr="00172684">
        <w:rPr>
          <w:rFonts w:ascii="inherit" w:eastAsia="Times New Roman" w:hAnsi="inherit" w:cs="Times New Roman"/>
          <w:sz w:val="21"/>
          <w:szCs w:val="21"/>
          <w:bdr w:val="none" w:sz="0" w:space="0" w:color="auto" w:frame="1"/>
          <w:lang w:eastAsia="en-IE"/>
        </w:rPr>
        <w:t xml:space="preserve"> IX Hero</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19050" t="0" r="0" b="0"/>
            <wp:docPr id="20" name="Picture 20" descr="Amazon">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mazon">
                      <a:hlinkClick r:id="rId39" tgtFrame="&quot;_blank&quot;"/>
                    </pic:cNvPr>
                    <pic:cNvPicPr>
                      <a:picLocks noChangeAspect="1" noChangeArrowheads="1"/>
                    </pic:cNvPicPr>
                  </pic:nvPicPr>
                  <pic:blipFill>
                    <a:blip r:embed="rId41"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$199.99</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42"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line="555" w:lineRule="atLeast"/>
        <w:jc w:val="center"/>
        <w:textAlignment w:val="baseline"/>
        <w:rPr>
          <w:rFonts w:ascii="inherit" w:eastAsia="Times New Roman" w:hAnsi="inherit" w:cs="Times New Roman"/>
          <w:sz w:val="18"/>
          <w:szCs w:val="18"/>
          <w:lang w:eastAsia="en-IE"/>
        </w:rPr>
      </w:pPr>
      <w:r w:rsidRPr="00172684">
        <w:rPr>
          <w:rFonts w:ascii="inherit" w:eastAsia="Times New Roman" w:hAnsi="inherit" w:cs="Times New Roman"/>
          <w:sz w:val="21"/>
          <w:lang w:eastAsia="en-IE"/>
        </w:rPr>
        <w:t xml:space="preserve">We check over 130 million products every day for the best </w:t>
      </w:r>
      <w:proofErr w:type="spellStart"/>
      <w:r w:rsidRPr="00172684">
        <w:rPr>
          <w:rFonts w:ascii="inherit" w:eastAsia="Times New Roman" w:hAnsi="inherit" w:cs="Times New Roman"/>
          <w:sz w:val="21"/>
          <w:lang w:eastAsia="en-IE"/>
        </w:rPr>
        <w:t>prices</w:t>
      </w:r>
      <w:hyperlink r:id="rId43" w:history="1">
        <w:r w:rsidRPr="00172684">
          <w:rPr>
            <w:rFonts w:ascii="inherit" w:eastAsia="Times New Roman" w:hAnsi="inherit" w:cs="Times New Roman"/>
            <w:b/>
            <w:bCs/>
            <w:caps/>
            <w:color w:val="FFFFFF"/>
            <w:sz w:val="21"/>
            <w:lang w:eastAsia="en-IE"/>
          </w:rPr>
          <w:t>VIEW</w:t>
        </w:r>
        <w:proofErr w:type="spellEnd"/>
        <w:r w:rsidRPr="00172684">
          <w:rPr>
            <w:rFonts w:ascii="inherit" w:eastAsia="Times New Roman" w:hAnsi="inherit" w:cs="Times New Roman"/>
            <w:b/>
            <w:bCs/>
            <w:caps/>
            <w:color w:val="FFFFFF"/>
            <w:sz w:val="21"/>
            <w:lang w:eastAsia="en-IE"/>
          </w:rPr>
          <w:t xml:space="preserve"> ALL DEALS</w:t>
        </w:r>
      </w:hyperlink>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We based this build upon prices we could find at the time we updated this article, but prices do change. You'll find real-time prices for the parts in the above list.</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pict>
          <v:shape id="_x0000_i1027" type="#_x0000_t75" alt="Core I7 6700k" style="width:24pt;height:24pt"/>
        </w:pict>
      </w:r>
    </w:p>
    <w:p w:rsidR="00172684" w:rsidRPr="00172684" w:rsidRDefault="00172684" w:rsidP="00172684">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172684">
        <w:rPr>
          <w:rFonts w:ascii="Arial" w:eastAsia="Times New Roman" w:hAnsi="Arial" w:cs="Arial"/>
          <w:b/>
          <w:bCs/>
          <w:color w:val="333333"/>
          <w:sz w:val="36"/>
          <w:szCs w:val="36"/>
          <w:lang w:eastAsia="en-IE"/>
        </w:rPr>
        <w:t>CPU: Intel Core i7-7700K</w:t>
      </w:r>
    </w:p>
    <w:p w:rsidR="00172684" w:rsidRPr="00172684" w:rsidRDefault="00172684" w:rsidP="00172684">
      <w:pPr>
        <w:spacing w:after="0" w:line="240" w:lineRule="auto"/>
        <w:textAlignment w:val="baseline"/>
        <w:outlineLvl w:val="1"/>
        <w:rPr>
          <w:rFonts w:ascii="inherit" w:eastAsia="Times New Roman" w:hAnsi="inherit" w:cs="Times New Roman"/>
          <w:b/>
          <w:bCs/>
          <w:sz w:val="27"/>
          <w:szCs w:val="27"/>
          <w:lang w:eastAsia="en-IE"/>
        </w:rPr>
      </w:pPr>
      <w:r w:rsidRPr="00172684">
        <w:rPr>
          <w:rFonts w:ascii="inherit" w:eastAsia="Times New Roman" w:hAnsi="inherit" w:cs="Times New Roman"/>
          <w:b/>
          <w:bCs/>
          <w:sz w:val="27"/>
          <w:szCs w:val="27"/>
          <w:lang w:eastAsia="en-IE"/>
        </w:rPr>
        <w:t>Today's best Core i7-7700K deals</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1219200" cy="609600"/>
            <wp:effectExtent l="0" t="0" r="0" b="0"/>
            <wp:docPr id="22" name="Picture 22" descr="Amazon Spai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mazon Spain">
                      <a:hlinkClick r:id="rId11"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Intel Core i7-7700K - </w:t>
      </w:r>
      <w:proofErr w:type="spellStart"/>
      <w:r w:rsidRPr="00172684">
        <w:rPr>
          <w:rFonts w:ascii="inherit" w:eastAsia="Times New Roman" w:hAnsi="inherit" w:cs="Times New Roman"/>
          <w:sz w:val="21"/>
          <w:szCs w:val="21"/>
          <w:bdr w:val="none" w:sz="0" w:space="0" w:color="auto" w:frame="1"/>
          <w:lang w:eastAsia="en-IE"/>
        </w:rPr>
        <w:t>Procesador</w:t>
      </w:r>
      <w:proofErr w:type="spellEnd"/>
      <w:r w:rsidRPr="00172684">
        <w:rPr>
          <w:rFonts w:ascii="inherit" w:eastAsia="Times New Roman" w:hAnsi="inherit" w:cs="Times New Roman"/>
          <w:sz w:val="21"/>
          <w:szCs w:val="21"/>
          <w:bdr w:val="none" w:sz="0" w:space="0" w:color="auto" w:frame="1"/>
          <w:lang w:eastAsia="en-IE"/>
        </w:rPr>
        <w:t xml:space="preserve"> con </w:t>
      </w:r>
      <w:proofErr w:type="spellStart"/>
      <w:r w:rsidRPr="00172684">
        <w:rPr>
          <w:rFonts w:ascii="inherit" w:eastAsia="Times New Roman" w:hAnsi="inherit" w:cs="Times New Roman"/>
          <w:sz w:val="21"/>
          <w:szCs w:val="21"/>
          <w:bdr w:val="none" w:sz="0" w:space="0" w:color="auto" w:frame="1"/>
          <w:lang w:eastAsia="en-IE"/>
        </w:rPr>
        <w:t>tecnología</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Kaby</w:t>
      </w:r>
      <w:proofErr w:type="spellEnd"/>
      <w:r w:rsidRPr="00172684">
        <w:rPr>
          <w:rFonts w:ascii="inherit" w:eastAsia="Times New Roman" w:hAnsi="inherit" w:cs="Times New Roman"/>
          <w:sz w:val="21"/>
          <w:szCs w:val="21"/>
          <w:bdr w:val="none" w:sz="0" w:space="0" w:color="auto" w:frame="1"/>
          <w:lang w:eastAsia="en-IE"/>
        </w:rPr>
        <w:t xml:space="preserve"> Lake (Socket LGA1151,...</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€302</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44"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3" name="Picture 23" descr="Amazon Germany">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mazon Germany">
                      <a:hlinkClick r:id="rId45" tgtFrame="&quot;_blank&quot;"/>
                    </pic:cNvPr>
                    <pic:cNvPicPr>
                      <a:picLocks noChangeAspect="1" noChangeArrowheads="1"/>
                    </pic:cNvPicPr>
                  </pic:nvPicPr>
                  <pic:blipFill>
                    <a:blip r:embed="rId29"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Intel Core i7-7700K </w:t>
      </w:r>
      <w:proofErr w:type="spellStart"/>
      <w:r w:rsidRPr="00172684">
        <w:rPr>
          <w:rFonts w:ascii="inherit" w:eastAsia="Times New Roman" w:hAnsi="inherit" w:cs="Times New Roman"/>
          <w:sz w:val="21"/>
          <w:szCs w:val="21"/>
          <w:bdr w:val="none" w:sz="0" w:space="0" w:color="auto" w:frame="1"/>
          <w:lang w:eastAsia="en-IE"/>
        </w:rPr>
        <w:t>Prozessor</w:t>
      </w:r>
      <w:proofErr w:type="spellEnd"/>
      <w:r w:rsidRPr="00172684">
        <w:rPr>
          <w:rFonts w:ascii="inherit" w:eastAsia="Times New Roman" w:hAnsi="inherit" w:cs="Times New Roman"/>
          <w:sz w:val="21"/>
          <w:szCs w:val="21"/>
          <w:bdr w:val="none" w:sz="0" w:space="0" w:color="auto" w:frame="1"/>
          <w:lang w:eastAsia="en-IE"/>
        </w:rPr>
        <w:t xml:space="preserve"> (7. Generation (</w:t>
      </w:r>
      <w:proofErr w:type="spellStart"/>
      <w:r w:rsidRPr="00172684">
        <w:rPr>
          <w:rFonts w:ascii="inherit" w:eastAsia="Times New Roman" w:hAnsi="inherit" w:cs="Times New Roman"/>
          <w:sz w:val="21"/>
          <w:szCs w:val="21"/>
          <w:bdr w:val="none" w:sz="0" w:space="0" w:color="auto" w:frame="1"/>
          <w:lang w:eastAsia="en-IE"/>
        </w:rPr>
        <w:t>Kaby</w:t>
      </w:r>
      <w:proofErr w:type="spellEnd"/>
      <w:r w:rsidRPr="00172684">
        <w:rPr>
          <w:rFonts w:ascii="inherit" w:eastAsia="Times New Roman" w:hAnsi="inherit" w:cs="Times New Roman"/>
          <w:sz w:val="21"/>
          <w:szCs w:val="21"/>
          <w:bdr w:val="none" w:sz="0" w:space="0" w:color="auto" w:frame="1"/>
          <w:lang w:eastAsia="en-IE"/>
        </w:rPr>
        <w:t xml:space="preserve"> Lake), Quad Core, </w:t>
      </w:r>
      <w:proofErr w:type="spellStart"/>
      <w:r w:rsidRPr="00172684">
        <w:rPr>
          <w:rFonts w:ascii="inherit" w:eastAsia="Times New Roman" w:hAnsi="inherit" w:cs="Times New Roman"/>
          <w:sz w:val="21"/>
          <w:szCs w:val="21"/>
          <w:bdr w:val="none" w:sz="0" w:space="0" w:color="auto" w:frame="1"/>
          <w:lang w:eastAsia="en-IE"/>
        </w:rPr>
        <w:t>bis</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zu</w:t>
      </w:r>
      <w:proofErr w:type="spellEnd"/>
      <w:r w:rsidRPr="00172684">
        <w:rPr>
          <w:rFonts w:ascii="inherit" w:eastAsia="Times New Roman" w:hAnsi="inherit" w:cs="Times New Roman"/>
          <w:sz w:val="21"/>
          <w:szCs w:val="21"/>
          <w:bdr w:val="none" w:sz="0" w:space="0" w:color="auto" w:frame="1"/>
          <w:lang w:eastAsia="en-IE"/>
        </w:rPr>
        <w:t xml:space="preserve"> 4.50 GHz...</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€319.82</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46"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4" name="Picture 24" descr="Amazon Italy">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mazon Italy">
                      <a:hlinkClick r:id="rId47" tgtFrame="&quot;_blank&quot;"/>
                    </pic:cNvPr>
                    <pic:cNvPicPr>
                      <a:picLocks noChangeAspect="1" noChangeArrowheads="1"/>
                    </pic:cNvPicPr>
                  </pic:nvPicPr>
                  <pic:blipFill>
                    <a:blip r:embed="rId25"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Intel BX80677I77700K Desktop </w:t>
      </w:r>
      <w:proofErr w:type="spellStart"/>
      <w:r w:rsidRPr="00172684">
        <w:rPr>
          <w:rFonts w:ascii="inherit" w:eastAsia="Times New Roman" w:hAnsi="inherit" w:cs="Times New Roman"/>
          <w:sz w:val="21"/>
          <w:szCs w:val="21"/>
          <w:bdr w:val="none" w:sz="0" w:space="0" w:color="auto" w:frame="1"/>
          <w:lang w:eastAsia="en-IE"/>
        </w:rPr>
        <w:t>Processore</w:t>
      </w:r>
      <w:proofErr w:type="spellEnd"/>
      <w:r w:rsidRPr="00172684">
        <w:rPr>
          <w:rFonts w:ascii="inherit" w:eastAsia="Times New Roman" w:hAnsi="inherit" w:cs="Times New Roman"/>
          <w:sz w:val="21"/>
          <w:szCs w:val="21"/>
          <w:bdr w:val="none" w:sz="0" w:space="0" w:color="auto" w:frame="1"/>
          <w:lang w:eastAsia="en-IE"/>
        </w:rPr>
        <w:t xml:space="preserve"> Core i7 – 7700 K LGA1151</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€352.62</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48"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5" name="Picture 25" descr="Amazon">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mazon">
                      <a:hlinkClick r:id="rId49" tgtFrame="&quot;_blank&quot;"/>
                    </pic:cNvPr>
                    <pic:cNvPicPr>
                      <a:picLocks noChangeAspect="1" noChangeArrowheads="1"/>
                    </pic:cNvPicPr>
                  </pic:nvPicPr>
                  <pic:blipFill>
                    <a:blip r:embed="rId3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Intel Core i7-7700K 4.2 GHz </w:t>
      </w:r>
      <w:proofErr w:type="spellStart"/>
      <w:r w:rsidRPr="00172684">
        <w:rPr>
          <w:rFonts w:ascii="inherit" w:eastAsia="Times New Roman" w:hAnsi="inherit" w:cs="Times New Roman"/>
          <w:sz w:val="21"/>
          <w:szCs w:val="21"/>
          <w:bdr w:val="none" w:sz="0" w:space="0" w:color="auto" w:frame="1"/>
          <w:lang w:eastAsia="en-IE"/>
        </w:rPr>
        <w:t>QuadCore</w:t>
      </w:r>
      <w:proofErr w:type="spellEnd"/>
      <w:r w:rsidRPr="00172684">
        <w:rPr>
          <w:rFonts w:ascii="inherit" w:eastAsia="Times New Roman" w:hAnsi="inherit" w:cs="Times New Roman"/>
          <w:sz w:val="21"/>
          <w:szCs w:val="21"/>
          <w:bdr w:val="none" w:sz="0" w:space="0" w:color="auto" w:frame="1"/>
          <w:lang w:eastAsia="en-IE"/>
        </w:rPr>
        <w:t xml:space="preserve"> 8MB Cache Processor</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£290.71</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50"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line="555" w:lineRule="atLeast"/>
        <w:jc w:val="center"/>
        <w:textAlignment w:val="baseline"/>
        <w:rPr>
          <w:rFonts w:ascii="inherit" w:eastAsia="Times New Roman" w:hAnsi="inherit" w:cs="Times New Roman"/>
          <w:sz w:val="18"/>
          <w:szCs w:val="18"/>
          <w:lang w:eastAsia="en-IE"/>
        </w:rPr>
      </w:pPr>
      <w:r w:rsidRPr="00172684">
        <w:rPr>
          <w:rFonts w:ascii="inherit" w:eastAsia="Times New Roman" w:hAnsi="inherit" w:cs="Times New Roman"/>
          <w:sz w:val="21"/>
          <w:lang w:eastAsia="en-IE"/>
        </w:rPr>
        <w:t xml:space="preserve">We check over 130 million products every day for the best </w:t>
      </w:r>
      <w:proofErr w:type="spellStart"/>
      <w:r w:rsidRPr="00172684">
        <w:rPr>
          <w:rFonts w:ascii="inherit" w:eastAsia="Times New Roman" w:hAnsi="inherit" w:cs="Times New Roman"/>
          <w:sz w:val="21"/>
          <w:lang w:eastAsia="en-IE"/>
        </w:rPr>
        <w:t>prices</w:t>
      </w:r>
      <w:hyperlink r:id="rId51" w:history="1">
        <w:r w:rsidRPr="00172684">
          <w:rPr>
            <w:rFonts w:ascii="inherit" w:eastAsia="Times New Roman" w:hAnsi="inherit" w:cs="Times New Roman"/>
            <w:b/>
            <w:bCs/>
            <w:caps/>
            <w:color w:val="FFFFFF"/>
            <w:sz w:val="21"/>
            <w:lang w:eastAsia="en-IE"/>
          </w:rPr>
          <w:t>VIEW</w:t>
        </w:r>
        <w:proofErr w:type="spellEnd"/>
        <w:r w:rsidRPr="00172684">
          <w:rPr>
            <w:rFonts w:ascii="inherit" w:eastAsia="Times New Roman" w:hAnsi="inherit" w:cs="Times New Roman"/>
            <w:b/>
            <w:bCs/>
            <w:caps/>
            <w:color w:val="FFFFFF"/>
            <w:sz w:val="21"/>
            <w:lang w:eastAsia="en-IE"/>
          </w:rPr>
          <w:t xml:space="preserve"> ALL DEALS</w:t>
        </w:r>
      </w:hyperlink>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 xml:space="preserve">Last time this guide was touched, I thought about switching to a </w:t>
      </w:r>
      <w:proofErr w:type="spellStart"/>
      <w:r w:rsidRPr="00172684">
        <w:rPr>
          <w:rFonts w:ascii="inherit" w:eastAsia="Times New Roman" w:hAnsi="inherit" w:cs="Times New Roman"/>
          <w:sz w:val="24"/>
          <w:szCs w:val="24"/>
          <w:lang w:eastAsia="en-IE"/>
        </w:rPr>
        <w:t>Haswell</w:t>
      </w:r>
      <w:proofErr w:type="spellEnd"/>
      <w:r w:rsidRPr="00172684">
        <w:rPr>
          <w:rFonts w:ascii="inherit" w:eastAsia="Times New Roman" w:hAnsi="inherit" w:cs="Times New Roman"/>
          <w:sz w:val="24"/>
          <w:szCs w:val="24"/>
          <w:lang w:eastAsia="en-IE"/>
        </w:rPr>
        <w:t xml:space="preserve">-E or </w:t>
      </w:r>
      <w:proofErr w:type="spellStart"/>
      <w:r w:rsidRPr="00172684">
        <w:rPr>
          <w:rFonts w:ascii="inherit" w:eastAsia="Times New Roman" w:hAnsi="inherit" w:cs="Times New Roman"/>
          <w:sz w:val="24"/>
          <w:szCs w:val="24"/>
          <w:lang w:eastAsia="en-IE"/>
        </w:rPr>
        <w:t>Broadwell</w:t>
      </w:r>
      <w:proofErr w:type="spellEnd"/>
      <w:r w:rsidRPr="00172684">
        <w:rPr>
          <w:rFonts w:ascii="inherit" w:eastAsia="Times New Roman" w:hAnsi="inherit" w:cs="Times New Roman"/>
          <w:sz w:val="24"/>
          <w:szCs w:val="24"/>
          <w:lang w:eastAsia="en-IE"/>
        </w:rPr>
        <w:t>-E CPU. Then </w:t>
      </w:r>
      <w:proofErr w:type="spellStart"/>
      <w:r w:rsidRPr="00172684">
        <w:rPr>
          <w:rFonts w:ascii="inherit" w:eastAsia="Times New Roman" w:hAnsi="inherit" w:cs="Times New Roman"/>
          <w:sz w:val="24"/>
          <w:szCs w:val="24"/>
          <w:lang w:eastAsia="en-IE"/>
        </w:rPr>
        <w:fldChar w:fldCharType="begin"/>
      </w:r>
      <w:r w:rsidRPr="00172684">
        <w:rPr>
          <w:rFonts w:ascii="inherit" w:eastAsia="Times New Roman" w:hAnsi="inherit" w:cs="Times New Roman"/>
          <w:sz w:val="24"/>
          <w:szCs w:val="24"/>
          <w:lang w:eastAsia="en-IE"/>
        </w:rPr>
        <w:instrText xml:space="preserve"> HYPERLINK "http://www.pcgamer.com/intels-kaby-lake-everything-you-need-to-know/" \t "_blank" </w:instrText>
      </w:r>
      <w:r w:rsidRPr="00172684">
        <w:rPr>
          <w:rFonts w:ascii="inherit" w:eastAsia="Times New Roman" w:hAnsi="inherit" w:cs="Times New Roman"/>
          <w:sz w:val="24"/>
          <w:szCs w:val="24"/>
          <w:lang w:eastAsia="en-IE"/>
        </w:rPr>
        <w:fldChar w:fldCharType="separate"/>
      </w:r>
      <w:r w:rsidRPr="00172684">
        <w:rPr>
          <w:rFonts w:ascii="inherit" w:eastAsia="Times New Roman" w:hAnsi="inherit" w:cs="Times New Roman"/>
          <w:color w:val="C51618"/>
          <w:sz w:val="24"/>
          <w:szCs w:val="24"/>
          <w:u w:val="single"/>
          <w:lang w:eastAsia="en-IE"/>
        </w:rPr>
        <w:t>Kaby</w:t>
      </w:r>
      <w:proofErr w:type="spellEnd"/>
      <w:r w:rsidRPr="00172684">
        <w:rPr>
          <w:rFonts w:ascii="inherit" w:eastAsia="Times New Roman" w:hAnsi="inherit" w:cs="Times New Roman"/>
          <w:color w:val="C51618"/>
          <w:sz w:val="24"/>
          <w:szCs w:val="24"/>
          <w:u w:val="single"/>
          <w:lang w:eastAsia="en-IE"/>
        </w:rPr>
        <w:t xml:space="preserve"> Lake processors arrived</w:t>
      </w:r>
      <w:r w:rsidRPr="00172684">
        <w:rPr>
          <w:rFonts w:ascii="inherit" w:eastAsia="Times New Roman" w:hAnsi="inherit" w:cs="Times New Roman"/>
          <w:sz w:val="24"/>
          <w:szCs w:val="24"/>
          <w:lang w:eastAsia="en-IE"/>
        </w:rPr>
        <w:fldChar w:fldCharType="end"/>
      </w:r>
      <w:r w:rsidRPr="00172684">
        <w:rPr>
          <w:rFonts w:ascii="inherit" w:eastAsia="Times New Roman" w:hAnsi="inherit" w:cs="Times New Roman"/>
          <w:sz w:val="24"/>
          <w:szCs w:val="24"/>
          <w:lang w:eastAsia="en-IE"/>
        </w:rPr>
        <w:t>, with even higher clocks than the previous generation, and we added a separate </w:t>
      </w:r>
      <w:hyperlink r:id="rId52" w:history="1">
        <w:r w:rsidRPr="00172684">
          <w:rPr>
            <w:rFonts w:ascii="inherit" w:eastAsia="Times New Roman" w:hAnsi="inherit" w:cs="Times New Roman"/>
            <w:color w:val="C51618"/>
            <w:sz w:val="24"/>
            <w:szCs w:val="24"/>
            <w:u w:val="single"/>
            <w:lang w:eastAsia="en-IE"/>
          </w:rPr>
          <w:t>extreme build</w:t>
        </w:r>
      </w:hyperlink>
      <w:r w:rsidRPr="00172684">
        <w:rPr>
          <w:rFonts w:ascii="inherit" w:eastAsia="Times New Roman" w:hAnsi="inherit" w:cs="Times New Roman"/>
          <w:sz w:val="24"/>
          <w:szCs w:val="24"/>
          <w:lang w:eastAsia="en-IE"/>
        </w:rPr>
        <w:t>. The X99 platform really belongs as an extreme option, and with SLI/</w:t>
      </w:r>
      <w:proofErr w:type="spellStart"/>
      <w:r w:rsidRPr="00172684">
        <w:rPr>
          <w:rFonts w:ascii="inherit" w:eastAsia="Times New Roman" w:hAnsi="inherit" w:cs="Times New Roman"/>
          <w:sz w:val="24"/>
          <w:szCs w:val="24"/>
          <w:lang w:eastAsia="en-IE"/>
        </w:rPr>
        <w:t>CrossFire</w:t>
      </w:r>
      <w:proofErr w:type="spellEnd"/>
      <w:r w:rsidRPr="00172684">
        <w:rPr>
          <w:rFonts w:ascii="inherit" w:eastAsia="Times New Roman" w:hAnsi="inherit" w:cs="Times New Roman"/>
          <w:sz w:val="24"/>
          <w:szCs w:val="24"/>
          <w:lang w:eastAsia="en-IE"/>
        </w:rPr>
        <w:t xml:space="preserve"> becoming increasingly questionable, the i7-7700K ends up as the best high-end choice.</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Compared to the previous generation Core i7-6700K, </w:t>
      </w:r>
      <w:hyperlink r:id="rId53" w:tgtFrame="_blank" w:history="1">
        <w:r w:rsidRPr="00172684">
          <w:rPr>
            <w:rFonts w:ascii="inherit" w:eastAsia="Times New Roman" w:hAnsi="inherit" w:cs="Times New Roman"/>
            <w:color w:val="C51618"/>
            <w:sz w:val="24"/>
            <w:szCs w:val="24"/>
            <w:u w:val="single"/>
            <w:lang w:eastAsia="en-IE"/>
          </w:rPr>
          <w:t>the i7-7700K</w:t>
        </w:r>
      </w:hyperlink>
      <w:r w:rsidRPr="00172684">
        <w:rPr>
          <w:rFonts w:ascii="inherit" w:eastAsia="Times New Roman" w:hAnsi="inherit" w:cs="Times New Roman"/>
          <w:sz w:val="24"/>
          <w:szCs w:val="24"/>
          <w:lang w:eastAsia="en-IE"/>
        </w:rPr>
        <w:t xml:space="preserve"> isn't a massive upgrade. I could say the same for the i7-4790K as well. The world of CPUs has becoming increasingly limited by the harsh reality of physics. While processors with 10 (or more) cores exist, many applications don't really benefit from going beyond 4-core parts. With higher </w:t>
      </w:r>
      <w:proofErr w:type="spellStart"/>
      <w:r w:rsidRPr="00172684">
        <w:rPr>
          <w:rFonts w:ascii="inherit" w:eastAsia="Times New Roman" w:hAnsi="inherit" w:cs="Times New Roman"/>
          <w:sz w:val="24"/>
          <w:szCs w:val="24"/>
          <w:lang w:eastAsia="en-IE"/>
        </w:rPr>
        <w:t>clockspeeds</w:t>
      </w:r>
      <w:proofErr w:type="spellEnd"/>
      <w:r w:rsidRPr="00172684">
        <w:rPr>
          <w:rFonts w:ascii="inherit" w:eastAsia="Times New Roman" w:hAnsi="inherit" w:cs="Times New Roman"/>
          <w:sz w:val="24"/>
          <w:szCs w:val="24"/>
          <w:lang w:eastAsia="en-IE"/>
        </w:rPr>
        <w:t xml:space="preserve"> (around 300MHz higher for all </w:t>
      </w:r>
      <w:proofErr w:type="spellStart"/>
      <w:r w:rsidRPr="00172684">
        <w:rPr>
          <w:rFonts w:ascii="inherit" w:eastAsia="Times New Roman" w:hAnsi="inherit" w:cs="Times New Roman"/>
          <w:sz w:val="24"/>
          <w:szCs w:val="24"/>
          <w:lang w:eastAsia="en-IE"/>
        </w:rPr>
        <w:t>Kaby</w:t>
      </w:r>
      <w:proofErr w:type="spellEnd"/>
      <w:r w:rsidRPr="00172684">
        <w:rPr>
          <w:rFonts w:ascii="inherit" w:eastAsia="Times New Roman" w:hAnsi="inherit" w:cs="Times New Roman"/>
          <w:sz w:val="24"/>
          <w:szCs w:val="24"/>
          <w:lang w:eastAsia="en-IE"/>
        </w:rPr>
        <w:t xml:space="preserve"> Lake parts compared to </w:t>
      </w:r>
      <w:proofErr w:type="spellStart"/>
      <w:r w:rsidRPr="00172684">
        <w:rPr>
          <w:rFonts w:ascii="inherit" w:eastAsia="Times New Roman" w:hAnsi="inherit" w:cs="Times New Roman"/>
          <w:sz w:val="24"/>
          <w:szCs w:val="24"/>
          <w:lang w:eastAsia="en-IE"/>
        </w:rPr>
        <w:t>Skylake</w:t>
      </w:r>
      <w:proofErr w:type="spellEnd"/>
      <w:r w:rsidRPr="00172684">
        <w:rPr>
          <w:rFonts w:ascii="inherit" w:eastAsia="Times New Roman" w:hAnsi="inherit" w:cs="Times New Roman"/>
          <w:sz w:val="24"/>
          <w:szCs w:val="24"/>
          <w:lang w:eastAsia="en-IE"/>
        </w:rPr>
        <w:t>), this is a moderate speed bump, but then the price increase is likewise moderate at only $10 more.</w:t>
      </w:r>
    </w:p>
    <w:p w:rsidR="00172684" w:rsidRPr="00172684" w:rsidRDefault="00172684" w:rsidP="00172684">
      <w:pPr>
        <w:shd w:val="clear" w:color="auto" w:fill="EDEDED"/>
        <w:spacing w:after="150" w:line="240" w:lineRule="auto"/>
        <w:jc w:val="center"/>
        <w:textAlignment w:val="baseline"/>
        <w:rPr>
          <w:rFonts w:ascii="inherit" w:eastAsia="Times New Roman" w:hAnsi="inherit" w:cs="Times New Roman"/>
          <w:sz w:val="18"/>
          <w:szCs w:val="18"/>
          <w:lang w:eastAsia="en-IE"/>
        </w:rPr>
      </w:pPr>
      <w:r w:rsidRPr="00172684">
        <w:rPr>
          <w:rFonts w:ascii="inherit" w:eastAsia="Times New Roman" w:hAnsi="inherit" w:cs="Times New Roman"/>
          <w:sz w:val="18"/>
          <w:szCs w:val="18"/>
          <w:lang w:eastAsia="en-IE"/>
        </w:rPr>
        <w:t>Advertisement</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 xml:space="preserve">We also considered AMD's </w:t>
      </w:r>
      <w:proofErr w:type="spellStart"/>
      <w:r w:rsidRPr="00172684">
        <w:rPr>
          <w:rFonts w:ascii="inherit" w:eastAsia="Times New Roman" w:hAnsi="inherit" w:cs="Times New Roman"/>
          <w:sz w:val="24"/>
          <w:szCs w:val="24"/>
          <w:lang w:eastAsia="en-IE"/>
        </w:rPr>
        <w:t>Ryzen</w:t>
      </w:r>
      <w:proofErr w:type="spellEnd"/>
      <w:r w:rsidRPr="00172684">
        <w:rPr>
          <w:rFonts w:ascii="inherit" w:eastAsia="Times New Roman" w:hAnsi="inherit" w:cs="Times New Roman"/>
          <w:sz w:val="24"/>
          <w:szCs w:val="24"/>
          <w:lang w:eastAsia="en-IE"/>
        </w:rPr>
        <w:t xml:space="preserve"> 7 CPUs for this build, but in our testing, they simply </w:t>
      </w:r>
      <w:hyperlink r:id="rId54" w:history="1">
        <w:r w:rsidRPr="00172684">
          <w:rPr>
            <w:rFonts w:ascii="inherit" w:eastAsia="Times New Roman" w:hAnsi="inherit" w:cs="Times New Roman"/>
            <w:color w:val="C51618"/>
            <w:sz w:val="24"/>
            <w:szCs w:val="24"/>
            <w:u w:val="single"/>
            <w:lang w:eastAsia="en-IE"/>
          </w:rPr>
          <w:t>don't stack up</w:t>
        </w:r>
      </w:hyperlink>
      <w:r w:rsidRPr="00172684">
        <w:rPr>
          <w:rFonts w:ascii="inherit" w:eastAsia="Times New Roman" w:hAnsi="inherit" w:cs="Times New Roman"/>
          <w:sz w:val="24"/>
          <w:szCs w:val="24"/>
          <w:lang w:eastAsia="en-IE"/>
        </w:rPr>
        <w:t xml:space="preserve"> to Intel's when it comes to gaming performance. There are a few games where </w:t>
      </w:r>
      <w:proofErr w:type="spellStart"/>
      <w:r w:rsidRPr="00172684">
        <w:rPr>
          <w:rFonts w:ascii="inherit" w:eastAsia="Times New Roman" w:hAnsi="inherit" w:cs="Times New Roman"/>
          <w:sz w:val="24"/>
          <w:szCs w:val="24"/>
          <w:lang w:eastAsia="en-IE"/>
        </w:rPr>
        <w:lastRenderedPageBreak/>
        <w:t>Ryzen</w:t>
      </w:r>
      <w:proofErr w:type="spellEnd"/>
      <w:r w:rsidRPr="00172684">
        <w:rPr>
          <w:rFonts w:ascii="inherit" w:eastAsia="Times New Roman" w:hAnsi="inherit" w:cs="Times New Roman"/>
          <w:sz w:val="24"/>
          <w:szCs w:val="24"/>
          <w:lang w:eastAsia="en-IE"/>
        </w:rPr>
        <w:t xml:space="preserve"> performs quite well, but without the SMT tweaks there isn't a single title where </w:t>
      </w:r>
      <w:proofErr w:type="spellStart"/>
      <w:r w:rsidRPr="00172684">
        <w:rPr>
          <w:rFonts w:ascii="inherit" w:eastAsia="Times New Roman" w:hAnsi="inherit" w:cs="Times New Roman"/>
          <w:sz w:val="24"/>
          <w:szCs w:val="24"/>
          <w:lang w:eastAsia="en-IE"/>
        </w:rPr>
        <w:t>Ryzen</w:t>
      </w:r>
      <w:proofErr w:type="spellEnd"/>
      <w:r w:rsidRPr="00172684">
        <w:rPr>
          <w:rFonts w:ascii="inherit" w:eastAsia="Times New Roman" w:hAnsi="inherit" w:cs="Times New Roman"/>
          <w:sz w:val="24"/>
          <w:szCs w:val="24"/>
          <w:lang w:eastAsia="en-IE"/>
        </w:rPr>
        <w:t xml:space="preserve"> 1800X can beat the i7-7700K. </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 xml:space="preserve">With the ability to routinely hit 5.0GHz via </w:t>
      </w:r>
      <w:proofErr w:type="spellStart"/>
      <w:r w:rsidRPr="00172684">
        <w:rPr>
          <w:rFonts w:ascii="inherit" w:eastAsia="Times New Roman" w:hAnsi="inherit" w:cs="Times New Roman"/>
          <w:sz w:val="24"/>
          <w:szCs w:val="24"/>
          <w:lang w:eastAsia="en-IE"/>
        </w:rPr>
        <w:t>overclocking</w:t>
      </w:r>
      <w:proofErr w:type="spellEnd"/>
      <w:r w:rsidRPr="00172684">
        <w:rPr>
          <w:rFonts w:ascii="inherit" w:eastAsia="Times New Roman" w:hAnsi="inherit" w:cs="Times New Roman"/>
          <w:sz w:val="24"/>
          <w:szCs w:val="24"/>
          <w:lang w:eastAsia="en-IE"/>
        </w:rPr>
        <w:t xml:space="preserve">, the i7-7700K is the fastest CPU for gaming in just about every game we've tested. More cores might help if you're doing video editing, but for gaming, higher clocks combined with a newer architecture beats out the extra cores of </w:t>
      </w:r>
      <w:proofErr w:type="spellStart"/>
      <w:r w:rsidRPr="00172684">
        <w:rPr>
          <w:rFonts w:ascii="inherit" w:eastAsia="Times New Roman" w:hAnsi="inherit" w:cs="Times New Roman"/>
          <w:sz w:val="24"/>
          <w:szCs w:val="24"/>
          <w:lang w:eastAsia="en-IE"/>
        </w:rPr>
        <w:t>Haswell</w:t>
      </w:r>
      <w:proofErr w:type="spellEnd"/>
      <w:r w:rsidRPr="00172684">
        <w:rPr>
          <w:rFonts w:ascii="inherit" w:eastAsia="Times New Roman" w:hAnsi="inherit" w:cs="Times New Roman"/>
          <w:sz w:val="24"/>
          <w:szCs w:val="24"/>
          <w:lang w:eastAsia="en-IE"/>
        </w:rPr>
        <w:t xml:space="preserve">-E, </w:t>
      </w:r>
      <w:proofErr w:type="spellStart"/>
      <w:r w:rsidRPr="00172684">
        <w:rPr>
          <w:rFonts w:ascii="inherit" w:eastAsia="Times New Roman" w:hAnsi="inherit" w:cs="Times New Roman"/>
          <w:sz w:val="24"/>
          <w:szCs w:val="24"/>
          <w:lang w:eastAsia="en-IE"/>
        </w:rPr>
        <w:t>Broadwell</w:t>
      </w:r>
      <w:proofErr w:type="spellEnd"/>
      <w:r w:rsidRPr="00172684">
        <w:rPr>
          <w:rFonts w:ascii="inherit" w:eastAsia="Times New Roman" w:hAnsi="inherit" w:cs="Times New Roman"/>
          <w:sz w:val="24"/>
          <w:szCs w:val="24"/>
          <w:lang w:eastAsia="en-IE"/>
        </w:rPr>
        <w:t xml:space="preserve">-E, and </w:t>
      </w:r>
      <w:proofErr w:type="spellStart"/>
      <w:r w:rsidRPr="00172684">
        <w:rPr>
          <w:rFonts w:ascii="inherit" w:eastAsia="Times New Roman" w:hAnsi="inherit" w:cs="Times New Roman"/>
          <w:sz w:val="24"/>
          <w:szCs w:val="24"/>
          <w:lang w:eastAsia="en-IE"/>
        </w:rPr>
        <w:t>Ryzen</w:t>
      </w:r>
      <w:proofErr w:type="spellEnd"/>
      <w:r w:rsidRPr="00172684">
        <w:rPr>
          <w:rFonts w:ascii="inherit" w:eastAsia="Times New Roman" w:hAnsi="inherit" w:cs="Times New Roman"/>
          <w:sz w:val="24"/>
          <w:szCs w:val="24"/>
          <w:lang w:eastAsia="en-IE"/>
        </w:rPr>
        <w:t>. </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It's worth noting that Intel's </w:t>
      </w:r>
      <w:hyperlink r:id="rId55" w:history="1">
        <w:r w:rsidRPr="00172684">
          <w:rPr>
            <w:rFonts w:ascii="inherit" w:eastAsia="Times New Roman" w:hAnsi="inherit" w:cs="Times New Roman"/>
            <w:color w:val="C51618"/>
            <w:sz w:val="24"/>
            <w:szCs w:val="24"/>
            <w:u w:val="single"/>
            <w:lang w:eastAsia="en-IE"/>
          </w:rPr>
          <w:t>Coffee Lake processors</w:t>
        </w:r>
      </w:hyperlink>
      <w:r w:rsidRPr="00172684">
        <w:rPr>
          <w:rFonts w:ascii="inherit" w:eastAsia="Times New Roman" w:hAnsi="inherit" w:cs="Times New Roman"/>
          <w:sz w:val="24"/>
          <w:szCs w:val="24"/>
          <w:lang w:eastAsia="en-IE"/>
        </w:rPr>
        <w:t> will be hitting the market relatively soon, but availability will be scarce at launch, and will require a new Z370 motherboard as well. We're sticking with the i7-7700K for now, but will likely upgrade to the i7-8700K in our next update of this guide. Stay tuned.</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pict>
          <v:shape id="_x0000_i1028" type="#_x0000_t75" alt="Asus Maximus Viii Hero Atx 1175503" style="width:24pt;height:24pt"/>
        </w:pict>
      </w:r>
    </w:p>
    <w:p w:rsidR="00172684" w:rsidRPr="00172684" w:rsidRDefault="00172684" w:rsidP="00172684">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172684">
        <w:rPr>
          <w:rFonts w:ascii="Arial" w:eastAsia="Times New Roman" w:hAnsi="Arial" w:cs="Arial"/>
          <w:b/>
          <w:bCs/>
          <w:color w:val="333333"/>
          <w:sz w:val="36"/>
          <w:szCs w:val="36"/>
          <w:lang w:eastAsia="en-IE"/>
        </w:rPr>
        <w:t xml:space="preserve">Motherboard: Asus </w:t>
      </w:r>
      <w:proofErr w:type="spellStart"/>
      <w:r w:rsidRPr="00172684">
        <w:rPr>
          <w:rFonts w:ascii="Arial" w:eastAsia="Times New Roman" w:hAnsi="Arial" w:cs="Arial"/>
          <w:b/>
          <w:bCs/>
          <w:color w:val="333333"/>
          <w:sz w:val="36"/>
          <w:szCs w:val="36"/>
          <w:lang w:eastAsia="en-IE"/>
        </w:rPr>
        <w:t>Maximus</w:t>
      </w:r>
      <w:proofErr w:type="spellEnd"/>
      <w:r w:rsidRPr="00172684">
        <w:rPr>
          <w:rFonts w:ascii="Arial" w:eastAsia="Times New Roman" w:hAnsi="Arial" w:cs="Arial"/>
          <w:b/>
          <w:bCs/>
          <w:color w:val="333333"/>
          <w:sz w:val="36"/>
          <w:szCs w:val="36"/>
          <w:lang w:eastAsia="en-IE"/>
        </w:rPr>
        <w:t xml:space="preserve"> IX Hero</w:t>
      </w:r>
    </w:p>
    <w:p w:rsidR="00172684" w:rsidRPr="00172684" w:rsidRDefault="00172684" w:rsidP="00172684">
      <w:pPr>
        <w:spacing w:after="0" w:line="240" w:lineRule="auto"/>
        <w:textAlignment w:val="baseline"/>
        <w:outlineLvl w:val="1"/>
        <w:rPr>
          <w:rFonts w:ascii="inherit" w:eastAsia="Times New Roman" w:hAnsi="inherit" w:cs="Times New Roman"/>
          <w:b/>
          <w:bCs/>
          <w:sz w:val="27"/>
          <w:szCs w:val="27"/>
          <w:lang w:eastAsia="en-IE"/>
        </w:rPr>
      </w:pPr>
      <w:r w:rsidRPr="00172684">
        <w:rPr>
          <w:rFonts w:ascii="inherit" w:eastAsia="Times New Roman" w:hAnsi="inherit" w:cs="Times New Roman"/>
          <w:b/>
          <w:bCs/>
          <w:sz w:val="27"/>
          <w:szCs w:val="27"/>
          <w:lang w:eastAsia="en-IE"/>
        </w:rPr>
        <w:t xml:space="preserve">Today's best </w:t>
      </w:r>
      <w:proofErr w:type="spellStart"/>
      <w:r w:rsidRPr="00172684">
        <w:rPr>
          <w:rFonts w:ascii="inherit" w:eastAsia="Times New Roman" w:hAnsi="inherit" w:cs="Times New Roman"/>
          <w:b/>
          <w:bCs/>
          <w:sz w:val="27"/>
          <w:szCs w:val="27"/>
          <w:lang w:eastAsia="en-IE"/>
        </w:rPr>
        <w:t>Maximus</w:t>
      </w:r>
      <w:proofErr w:type="spellEnd"/>
      <w:r w:rsidRPr="00172684">
        <w:rPr>
          <w:rFonts w:ascii="inherit" w:eastAsia="Times New Roman" w:hAnsi="inherit" w:cs="Times New Roman"/>
          <w:b/>
          <w:bCs/>
          <w:sz w:val="27"/>
          <w:szCs w:val="27"/>
          <w:lang w:eastAsia="en-IE"/>
        </w:rPr>
        <w:t xml:space="preserve"> IX Hero deals</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7" name="Picture 27" descr="Amazon Germany">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mazon Germany">
                      <a:hlinkClick r:id="rId56" tgtFrame="&quot;_blank&quot;"/>
                    </pic:cNvPr>
                    <pic:cNvPicPr>
                      <a:picLocks noChangeAspect="1" noChangeArrowheads="1"/>
                    </pic:cNvPicPr>
                  </pic:nvPicPr>
                  <pic:blipFill>
                    <a:blip r:embed="rId29"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Asus ROG </w:t>
      </w:r>
      <w:proofErr w:type="spellStart"/>
      <w:r w:rsidRPr="00172684">
        <w:rPr>
          <w:rFonts w:ascii="inherit" w:eastAsia="Times New Roman" w:hAnsi="inherit" w:cs="Times New Roman"/>
          <w:sz w:val="21"/>
          <w:szCs w:val="21"/>
          <w:bdr w:val="none" w:sz="0" w:space="0" w:color="auto" w:frame="1"/>
          <w:lang w:eastAsia="en-IE"/>
        </w:rPr>
        <w:t>Maximus</w:t>
      </w:r>
      <w:proofErr w:type="spellEnd"/>
      <w:r w:rsidRPr="00172684">
        <w:rPr>
          <w:rFonts w:ascii="inherit" w:eastAsia="Times New Roman" w:hAnsi="inherit" w:cs="Times New Roman"/>
          <w:sz w:val="21"/>
          <w:szCs w:val="21"/>
          <w:bdr w:val="none" w:sz="0" w:space="0" w:color="auto" w:frame="1"/>
          <w:lang w:eastAsia="en-IE"/>
        </w:rPr>
        <w:t xml:space="preserve"> IX Hero Gaming </w:t>
      </w:r>
      <w:proofErr w:type="spellStart"/>
      <w:r w:rsidRPr="00172684">
        <w:rPr>
          <w:rFonts w:ascii="inherit" w:eastAsia="Times New Roman" w:hAnsi="inherit" w:cs="Times New Roman"/>
          <w:sz w:val="21"/>
          <w:szCs w:val="21"/>
          <w:bdr w:val="none" w:sz="0" w:space="0" w:color="auto" w:frame="1"/>
          <w:lang w:eastAsia="en-IE"/>
        </w:rPr>
        <w:t>Mainboard</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Sockel</w:t>
      </w:r>
      <w:proofErr w:type="spellEnd"/>
      <w:r w:rsidRPr="00172684">
        <w:rPr>
          <w:rFonts w:ascii="inherit" w:eastAsia="Times New Roman" w:hAnsi="inherit" w:cs="Times New Roman"/>
          <w:sz w:val="21"/>
          <w:szCs w:val="21"/>
          <w:bdr w:val="none" w:sz="0" w:space="0" w:color="auto" w:frame="1"/>
          <w:lang w:eastAsia="en-IE"/>
        </w:rPr>
        <w:t xml:space="preserve"> 1151 (ATX, Intel Z270, </w:t>
      </w:r>
      <w:proofErr w:type="spellStart"/>
      <w:r w:rsidRPr="00172684">
        <w:rPr>
          <w:rFonts w:ascii="inherit" w:eastAsia="Times New Roman" w:hAnsi="inherit" w:cs="Times New Roman"/>
          <w:sz w:val="21"/>
          <w:szCs w:val="21"/>
          <w:bdr w:val="none" w:sz="0" w:space="0" w:color="auto" w:frame="1"/>
          <w:lang w:eastAsia="en-IE"/>
        </w:rPr>
        <w:t>Kabylake</w:t>
      </w:r>
      <w:proofErr w:type="spellEnd"/>
      <w:r w:rsidRPr="00172684">
        <w:rPr>
          <w:rFonts w:ascii="inherit" w:eastAsia="Times New Roman" w:hAnsi="inherit" w:cs="Times New Roman"/>
          <w:sz w:val="21"/>
          <w:szCs w:val="21"/>
          <w:bdr w:val="none" w:sz="0" w:space="0" w:color="auto" w:frame="1"/>
          <w:lang w:eastAsia="en-IE"/>
        </w:rPr>
        <w:t>, 4x...</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€249.99</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57"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8" name="Picture 28" descr="Amazon Spain">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mazon Spain">
                      <a:hlinkClick r:id="rId58"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ASUS ROG MAXIMUS IX HERO - </w:t>
      </w:r>
      <w:proofErr w:type="spellStart"/>
      <w:r w:rsidRPr="00172684">
        <w:rPr>
          <w:rFonts w:ascii="inherit" w:eastAsia="Times New Roman" w:hAnsi="inherit" w:cs="Times New Roman"/>
          <w:sz w:val="21"/>
          <w:szCs w:val="21"/>
          <w:bdr w:val="none" w:sz="0" w:space="0" w:color="auto" w:frame="1"/>
          <w:lang w:eastAsia="en-IE"/>
        </w:rPr>
        <w:t>Placa</w:t>
      </w:r>
      <w:proofErr w:type="spellEnd"/>
      <w:r w:rsidRPr="00172684">
        <w:rPr>
          <w:rFonts w:ascii="inherit" w:eastAsia="Times New Roman" w:hAnsi="inherit" w:cs="Times New Roman"/>
          <w:sz w:val="21"/>
          <w:szCs w:val="21"/>
          <w:bdr w:val="none" w:sz="0" w:space="0" w:color="auto" w:frame="1"/>
          <w:lang w:eastAsia="en-IE"/>
        </w:rPr>
        <w:t xml:space="preserve"> base (4 x </w:t>
      </w:r>
      <w:proofErr w:type="spellStart"/>
      <w:r w:rsidRPr="00172684">
        <w:rPr>
          <w:rFonts w:ascii="inherit" w:eastAsia="Times New Roman" w:hAnsi="inherit" w:cs="Times New Roman"/>
          <w:sz w:val="21"/>
          <w:szCs w:val="21"/>
          <w:bdr w:val="none" w:sz="0" w:space="0" w:color="auto" w:frame="1"/>
          <w:lang w:eastAsia="en-IE"/>
        </w:rPr>
        <w:t>PCIe</w:t>
      </w:r>
      <w:proofErr w:type="spellEnd"/>
      <w:r w:rsidRPr="00172684">
        <w:rPr>
          <w:rFonts w:ascii="inherit" w:eastAsia="Times New Roman" w:hAnsi="inherit" w:cs="Times New Roman"/>
          <w:sz w:val="21"/>
          <w:szCs w:val="21"/>
          <w:bdr w:val="none" w:sz="0" w:space="0" w:color="auto" w:frame="1"/>
          <w:lang w:eastAsia="en-IE"/>
        </w:rPr>
        <w:t xml:space="preserve"> 3.0, HDMI, 6 x SATA III, LGA 1151, 6...</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€257.28</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59"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9" name="Picture 29" descr="Amazon Italy">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mazon Italy">
                      <a:hlinkClick r:id="rId60" tgtFrame="&quot;_blank&quot;"/>
                    </pic:cNvPr>
                    <pic:cNvPicPr>
                      <a:picLocks noChangeAspect="1" noChangeArrowheads="1"/>
                    </pic:cNvPicPr>
                  </pic:nvPicPr>
                  <pic:blipFill>
                    <a:blip r:embed="rId25"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ASUS ROG MAXIMUS IX HERO </w:t>
      </w:r>
      <w:proofErr w:type="spellStart"/>
      <w:r w:rsidRPr="00172684">
        <w:rPr>
          <w:rFonts w:ascii="inherit" w:eastAsia="Times New Roman" w:hAnsi="inherit" w:cs="Times New Roman"/>
          <w:sz w:val="21"/>
          <w:szCs w:val="21"/>
          <w:bdr w:val="none" w:sz="0" w:space="0" w:color="auto" w:frame="1"/>
          <w:lang w:eastAsia="en-IE"/>
        </w:rPr>
        <w:t>Scheda</w:t>
      </w:r>
      <w:proofErr w:type="spellEnd"/>
      <w:r w:rsidRPr="00172684">
        <w:rPr>
          <w:rFonts w:ascii="inherit" w:eastAsia="Times New Roman" w:hAnsi="inherit" w:cs="Times New Roman"/>
          <w:sz w:val="21"/>
          <w:szCs w:val="21"/>
          <w:bdr w:val="none" w:sz="0" w:space="0" w:color="auto" w:frame="1"/>
          <w:lang w:eastAsia="en-IE"/>
        </w:rPr>
        <w:t xml:space="preserve"> Madre, Intel Z270 ATX, Aura Sync, Dual M.2, Front...</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€274.03</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61"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0" name="Picture 30" descr="Amazon">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mazon">
                      <a:hlinkClick r:id="rId62" tgtFrame="&quot;_blank&quot;"/>
                    </pic:cNvPr>
                    <pic:cNvPicPr>
                      <a:picLocks noChangeAspect="1" noChangeArrowheads="1"/>
                    </pic:cNvPicPr>
                  </pic:nvPicPr>
                  <pic:blipFill>
                    <a:blip r:embed="rId3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ASUS LGA 1151 MAXIMUS IX HERO Intel Z270 ATX Motherboard - Black</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£225.94</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63"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line="555" w:lineRule="atLeast"/>
        <w:jc w:val="center"/>
        <w:textAlignment w:val="baseline"/>
        <w:rPr>
          <w:rFonts w:ascii="inherit" w:eastAsia="Times New Roman" w:hAnsi="inherit" w:cs="Times New Roman"/>
          <w:sz w:val="18"/>
          <w:szCs w:val="18"/>
          <w:lang w:eastAsia="en-IE"/>
        </w:rPr>
      </w:pPr>
      <w:r w:rsidRPr="00172684">
        <w:rPr>
          <w:rFonts w:ascii="inherit" w:eastAsia="Times New Roman" w:hAnsi="inherit" w:cs="Times New Roman"/>
          <w:sz w:val="21"/>
          <w:lang w:eastAsia="en-IE"/>
        </w:rPr>
        <w:lastRenderedPageBreak/>
        <w:t xml:space="preserve">We check over 130 million products every day for the best </w:t>
      </w:r>
      <w:proofErr w:type="spellStart"/>
      <w:r w:rsidRPr="00172684">
        <w:rPr>
          <w:rFonts w:ascii="inherit" w:eastAsia="Times New Roman" w:hAnsi="inherit" w:cs="Times New Roman"/>
          <w:sz w:val="21"/>
          <w:lang w:eastAsia="en-IE"/>
        </w:rPr>
        <w:t>prices</w:t>
      </w:r>
      <w:hyperlink r:id="rId64" w:history="1">
        <w:r w:rsidRPr="00172684">
          <w:rPr>
            <w:rFonts w:ascii="inherit" w:eastAsia="Times New Roman" w:hAnsi="inherit" w:cs="Times New Roman"/>
            <w:b/>
            <w:bCs/>
            <w:caps/>
            <w:color w:val="FFFFFF"/>
            <w:sz w:val="21"/>
            <w:lang w:eastAsia="en-IE"/>
          </w:rPr>
          <w:t>VIEW</w:t>
        </w:r>
        <w:proofErr w:type="spellEnd"/>
        <w:r w:rsidRPr="00172684">
          <w:rPr>
            <w:rFonts w:ascii="inherit" w:eastAsia="Times New Roman" w:hAnsi="inherit" w:cs="Times New Roman"/>
            <w:b/>
            <w:bCs/>
            <w:caps/>
            <w:color w:val="FFFFFF"/>
            <w:sz w:val="21"/>
            <w:lang w:eastAsia="en-IE"/>
          </w:rPr>
          <w:t xml:space="preserve"> ALL DEALS</w:t>
        </w:r>
      </w:hyperlink>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There are a handful of Z270 motherboards to choose from right now, and the </w:t>
      </w:r>
      <w:proofErr w:type="spellStart"/>
      <w:r w:rsidRPr="00172684">
        <w:rPr>
          <w:rFonts w:ascii="inherit" w:eastAsia="Times New Roman" w:hAnsi="inherit" w:cs="Times New Roman"/>
          <w:sz w:val="24"/>
          <w:szCs w:val="24"/>
          <w:lang w:eastAsia="en-IE"/>
        </w:rPr>
        <w:fldChar w:fldCharType="begin"/>
      </w:r>
      <w:r w:rsidRPr="00172684">
        <w:rPr>
          <w:rFonts w:ascii="inherit" w:eastAsia="Times New Roman" w:hAnsi="inherit" w:cs="Times New Roman"/>
          <w:sz w:val="24"/>
          <w:szCs w:val="24"/>
          <w:lang w:eastAsia="en-IE"/>
        </w:rPr>
        <w:instrText xml:space="preserve"> HYPERLINK "https://www.newegg.com/Product/Product.aspx?Item=N82E16813132927" \t "_blank" </w:instrText>
      </w:r>
      <w:r w:rsidRPr="00172684">
        <w:rPr>
          <w:rFonts w:ascii="inherit" w:eastAsia="Times New Roman" w:hAnsi="inherit" w:cs="Times New Roman"/>
          <w:sz w:val="24"/>
          <w:szCs w:val="24"/>
          <w:lang w:eastAsia="en-IE"/>
        </w:rPr>
        <w:fldChar w:fldCharType="separate"/>
      </w:r>
      <w:r w:rsidRPr="00172684">
        <w:rPr>
          <w:rFonts w:ascii="inherit" w:eastAsia="Times New Roman" w:hAnsi="inherit" w:cs="Times New Roman"/>
          <w:color w:val="C51618"/>
          <w:sz w:val="24"/>
          <w:szCs w:val="24"/>
          <w:u w:val="single"/>
          <w:lang w:eastAsia="en-IE"/>
        </w:rPr>
        <w:t>Maximus</w:t>
      </w:r>
      <w:proofErr w:type="spellEnd"/>
      <w:r w:rsidRPr="00172684">
        <w:rPr>
          <w:rFonts w:ascii="inherit" w:eastAsia="Times New Roman" w:hAnsi="inherit" w:cs="Times New Roman"/>
          <w:color w:val="C51618"/>
          <w:sz w:val="24"/>
          <w:szCs w:val="24"/>
          <w:u w:val="single"/>
          <w:lang w:eastAsia="en-IE"/>
        </w:rPr>
        <w:t xml:space="preserve"> IX Hero</w:t>
      </w:r>
      <w:r w:rsidRPr="00172684">
        <w:rPr>
          <w:rFonts w:ascii="inherit" w:eastAsia="Times New Roman" w:hAnsi="inherit" w:cs="Times New Roman"/>
          <w:sz w:val="24"/>
          <w:szCs w:val="24"/>
          <w:lang w:eastAsia="en-IE"/>
        </w:rPr>
        <w:fldChar w:fldCharType="end"/>
      </w:r>
      <w:r w:rsidRPr="00172684">
        <w:rPr>
          <w:rFonts w:ascii="inherit" w:eastAsia="Times New Roman" w:hAnsi="inherit" w:cs="Times New Roman"/>
          <w:sz w:val="24"/>
          <w:szCs w:val="24"/>
          <w:lang w:eastAsia="en-IE"/>
        </w:rPr>
        <w:t> sits comfortably in the midrange area of premium boards.</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 xml:space="preserve">The Hero is built with </w:t>
      </w:r>
      <w:proofErr w:type="spellStart"/>
      <w:r w:rsidRPr="00172684">
        <w:rPr>
          <w:rFonts w:ascii="inherit" w:eastAsia="Times New Roman" w:hAnsi="inherit" w:cs="Times New Roman"/>
          <w:sz w:val="24"/>
          <w:szCs w:val="24"/>
          <w:lang w:eastAsia="en-IE"/>
        </w:rPr>
        <w:t>overclocking</w:t>
      </w:r>
      <w:proofErr w:type="spellEnd"/>
      <w:r w:rsidRPr="00172684">
        <w:rPr>
          <w:rFonts w:ascii="inherit" w:eastAsia="Times New Roman" w:hAnsi="inherit" w:cs="Times New Roman"/>
          <w:sz w:val="24"/>
          <w:szCs w:val="24"/>
          <w:lang w:eastAsia="en-IE"/>
        </w:rPr>
        <w:t xml:space="preserve"> and gaming in mind, but lacks some of the more top-shelf features offered by its bigger brothers the </w:t>
      </w:r>
      <w:proofErr w:type="spellStart"/>
      <w:r w:rsidRPr="00172684">
        <w:rPr>
          <w:rFonts w:ascii="inherit" w:eastAsia="Times New Roman" w:hAnsi="inherit" w:cs="Times New Roman"/>
          <w:sz w:val="24"/>
          <w:szCs w:val="24"/>
          <w:lang w:eastAsia="en-IE"/>
        </w:rPr>
        <w:t>Maximus</w:t>
      </w:r>
      <w:proofErr w:type="spellEnd"/>
      <w:r w:rsidRPr="00172684">
        <w:rPr>
          <w:rFonts w:ascii="inherit" w:eastAsia="Times New Roman" w:hAnsi="inherit" w:cs="Times New Roman"/>
          <w:sz w:val="24"/>
          <w:szCs w:val="24"/>
          <w:lang w:eastAsia="en-IE"/>
        </w:rPr>
        <w:t xml:space="preserve"> IX Apex and Formula. To be fair, those boards run for $300 and $390 respectively. With those prices in mind, we’ll take the Hero with a smile.  </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 xml:space="preserve">The </w:t>
      </w:r>
      <w:proofErr w:type="spellStart"/>
      <w:r w:rsidRPr="00172684">
        <w:rPr>
          <w:rFonts w:ascii="inherit" w:eastAsia="Times New Roman" w:hAnsi="inherit" w:cs="Times New Roman"/>
          <w:sz w:val="24"/>
          <w:szCs w:val="24"/>
          <w:lang w:eastAsia="en-IE"/>
        </w:rPr>
        <w:t>Maximus</w:t>
      </w:r>
      <w:proofErr w:type="spellEnd"/>
      <w:r w:rsidRPr="00172684">
        <w:rPr>
          <w:rFonts w:ascii="inherit" w:eastAsia="Times New Roman" w:hAnsi="inherit" w:cs="Times New Roman"/>
          <w:sz w:val="24"/>
          <w:szCs w:val="24"/>
          <w:lang w:eastAsia="en-IE"/>
        </w:rPr>
        <w:t xml:space="preserve"> IX Hero has two USB 3.1 ports (one each Type-A and Type-C), three x16 </w:t>
      </w:r>
      <w:proofErr w:type="spellStart"/>
      <w:r w:rsidRPr="00172684">
        <w:rPr>
          <w:rFonts w:ascii="inherit" w:eastAsia="Times New Roman" w:hAnsi="inherit" w:cs="Times New Roman"/>
          <w:sz w:val="24"/>
          <w:szCs w:val="24"/>
          <w:lang w:eastAsia="en-IE"/>
        </w:rPr>
        <w:t>PCIe</w:t>
      </w:r>
      <w:proofErr w:type="spellEnd"/>
      <w:r w:rsidRPr="00172684">
        <w:rPr>
          <w:rFonts w:ascii="inherit" w:eastAsia="Times New Roman" w:hAnsi="inherit" w:cs="Times New Roman"/>
          <w:sz w:val="24"/>
          <w:szCs w:val="24"/>
          <w:lang w:eastAsia="en-IE"/>
        </w:rPr>
        <w:t xml:space="preserve"> 3.0 slots, and two x4 </w:t>
      </w:r>
      <w:proofErr w:type="spellStart"/>
      <w:r w:rsidRPr="00172684">
        <w:rPr>
          <w:rFonts w:ascii="inherit" w:eastAsia="Times New Roman" w:hAnsi="inherit" w:cs="Times New Roman"/>
          <w:sz w:val="24"/>
          <w:szCs w:val="24"/>
          <w:lang w:eastAsia="en-IE"/>
        </w:rPr>
        <w:t>PCIe</w:t>
      </w:r>
      <w:proofErr w:type="spellEnd"/>
      <w:r w:rsidRPr="00172684">
        <w:rPr>
          <w:rFonts w:ascii="inherit" w:eastAsia="Times New Roman" w:hAnsi="inherit" w:cs="Times New Roman"/>
          <w:sz w:val="24"/>
          <w:szCs w:val="24"/>
          <w:lang w:eastAsia="en-IE"/>
        </w:rPr>
        <w:t xml:space="preserve"> M.2 slots to accommodate our Samsung 960 Pro SSD. It uses Intel networking and has convenient on-board buttons. It’s a standard ATX board, so it will fit in almost any tower case.</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pict>
          <v:shape id="_x0000_i1029" type="#_x0000_t75" alt="Gskill Ripjaws V" style="width:24pt;height:24pt"/>
        </w:pict>
      </w:r>
    </w:p>
    <w:p w:rsidR="00172684" w:rsidRPr="00172684" w:rsidRDefault="00172684" w:rsidP="00172684">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172684">
        <w:rPr>
          <w:rFonts w:ascii="Arial" w:eastAsia="Times New Roman" w:hAnsi="Arial" w:cs="Arial"/>
          <w:b/>
          <w:bCs/>
          <w:color w:val="333333"/>
          <w:sz w:val="36"/>
          <w:szCs w:val="36"/>
          <w:lang w:eastAsia="en-IE"/>
        </w:rPr>
        <w:t xml:space="preserve">Memory: </w:t>
      </w:r>
      <w:proofErr w:type="spellStart"/>
      <w:r w:rsidRPr="00172684">
        <w:rPr>
          <w:rFonts w:ascii="Arial" w:eastAsia="Times New Roman" w:hAnsi="Arial" w:cs="Arial"/>
          <w:b/>
          <w:bCs/>
          <w:color w:val="333333"/>
          <w:sz w:val="36"/>
          <w:szCs w:val="36"/>
          <w:lang w:eastAsia="en-IE"/>
        </w:rPr>
        <w:t>G.Skill</w:t>
      </w:r>
      <w:proofErr w:type="spellEnd"/>
      <w:r w:rsidRPr="00172684">
        <w:rPr>
          <w:rFonts w:ascii="Arial" w:eastAsia="Times New Roman" w:hAnsi="Arial" w:cs="Arial"/>
          <w:b/>
          <w:bCs/>
          <w:color w:val="333333"/>
          <w:sz w:val="36"/>
          <w:szCs w:val="36"/>
          <w:lang w:eastAsia="en-IE"/>
        </w:rPr>
        <w:t xml:space="preserve"> </w:t>
      </w:r>
      <w:proofErr w:type="spellStart"/>
      <w:r w:rsidRPr="00172684">
        <w:rPr>
          <w:rFonts w:ascii="Arial" w:eastAsia="Times New Roman" w:hAnsi="Arial" w:cs="Arial"/>
          <w:b/>
          <w:bCs/>
          <w:color w:val="333333"/>
          <w:sz w:val="36"/>
          <w:szCs w:val="36"/>
          <w:lang w:eastAsia="en-IE"/>
        </w:rPr>
        <w:t>Ripjaws</w:t>
      </w:r>
      <w:proofErr w:type="spellEnd"/>
      <w:r w:rsidRPr="00172684">
        <w:rPr>
          <w:rFonts w:ascii="Arial" w:eastAsia="Times New Roman" w:hAnsi="Arial" w:cs="Arial"/>
          <w:b/>
          <w:bCs/>
          <w:color w:val="333333"/>
          <w:sz w:val="36"/>
          <w:szCs w:val="36"/>
          <w:lang w:eastAsia="en-IE"/>
        </w:rPr>
        <w:t xml:space="preserve"> 4 Series DDR4 2400 (32GB)</w:t>
      </w:r>
    </w:p>
    <w:p w:rsidR="00172684" w:rsidRPr="00172684" w:rsidRDefault="00172684" w:rsidP="00172684">
      <w:pPr>
        <w:spacing w:after="0" w:line="240" w:lineRule="auto"/>
        <w:textAlignment w:val="baseline"/>
        <w:outlineLvl w:val="1"/>
        <w:rPr>
          <w:rFonts w:ascii="inherit" w:eastAsia="Times New Roman" w:hAnsi="inherit" w:cs="Times New Roman"/>
          <w:b/>
          <w:bCs/>
          <w:sz w:val="27"/>
          <w:szCs w:val="27"/>
          <w:lang w:eastAsia="en-IE"/>
        </w:rPr>
      </w:pPr>
      <w:r w:rsidRPr="00172684">
        <w:rPr>
          <w:rFonts w:ascii="inherit" w:eastAsia="Times New Roman" w:hAnsi="inherit" w:cs="Times New Roman"/>
          <w:b/>
          <w:bCs/>
          <w:sz w:val="27"/>
          <w:szCs w:val="27"/>
          <w:lang w:eastAsia="en-IE"/>
        </w:rPr>
        <w:t xml:space="preserve">Today's best </w:t>
      </w:r>
      <w:proofErr w:type="spellStart"/>
      <w:r w:rsidRPr="00172684">
        <w:rPr>
          <w:rFonts w:ascii="inherit" w:eastAsia="Times New Roman" w:hAnsi="inherit" w:cs="Times New Roman"/>
          <w:b/>
          <w:bCs/>
          <w:sz w:val="27"/>
          <w:szCs w:val="27"/>
          <w:lang w:eastAsia="en-IE"/>
        </w:rPr>
        <w:t>Ripjaws</w:t>
      </w:r>
      <w:proofErr w:type="spellEnd"/>
      <w:r w:rsidRPr="00172684">
        <w:rPr>
          <w:rFonts w:ascii="inherit" w:eastAsia="Times New Roman" w:hAnsi="inherit" w:cs="Times New Roman"/>
          <w:b/>
          <w:bCs/>
          <w:sz w:val="27"/>
          <w:szCs w:val="27"/>
          <w:lang w:eastAsia="en-IE"/>
        </w:rPr>
        <w:t xml:space="preserve"> 4 32GB deals</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2" name="Picture 32" descr="Neweg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ewegg">
                      <a:hlinkClick r:id="rId18" tgtFrame="&quot;_blank&quot;"/>
                    </pic:cNvPr>
                    <pic:cNvPicPr>
                      <a:picLocks noChangeAspect="1" noChangeArrowheads="1"/>
                    </pic:cNvPicPr>
                  </pic:nvPicPr>
                  <pic:blipFill>
                    <a:blip r:embed="rId1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G.SKILL </w:t>
      </w:r>
      <w:proofErr w:type="spellStart"/>
      <w:r w:rsidRPr="00172684">
        <w:rPr>
          <w:rFonts w:ascii="inherit" w:eastAsia="Times New Roman" w:hAnsi="inherit" w:cs="Times New Roman"/>
          <w:sz w:val="21"/>
          <w:szCs w:val="21"/>
          <w:bdr w:val="none" w:sz="0" w:space="0" w:color="auto" w:frame="1"/>
          <w:lang w:eastAsia="en-IE"/>
        </w:rPr>
        <w:t>Ripjaws</w:t>
      </w:r>
      <w:proofErr w:type="spellEnd"/>
      <w:r w:rsidRPr="00172684">
        <w:rPr>
          <w:rFonts w:ascii="inherit" w:eastAsia="Times New Roman" w:hAnsi="inherit" w:cs="Times New Roman"/>
          <w:sz w:val="21"/>
          <w:szCs w:val="21"/>
          <w:bdr w:val="none" w:sz="0" w:space="0" w:color="auto" w:frame="1"/>
          <w:lang w:eastAsia="en-IE"/>
        </w:rPr>
        <w:t xml:space="preserve"> 4 Series 32GB (4 x 8GB) 288-Pin DDR4 SDRAM DDR4 2400 (PC4 19200)...</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€270.99</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hyperlink r:id="rId65"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33" name="Picture 33" descr="http://www.tqlkg.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tqlkg.com/image-6361382-12944385"/>
                    <pic:cNvPicPr>
                      <a:picLocks noChangeAspect="1" noChangeArrowheads="1"/>
                    </pic:cNvPicPr>
                  </pic:nvPicPr>
                  <pic:blipFill>
                    <a:blip r:embed="rId19"/>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4" name="Picture 34" descr="Amazon Italy">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mazon Italy">
                      <a:hlinkClick r:id="rId66" tgtFrame="&quot;_blank&quot;"/>
                    </pic:cNvPr>
                    <pic:cNvPicPr>
                      <a:picLocks noChangeAspect="1" noChangeArrowheads="1"/>
                    </pic:cNvPicPr>
                  </pic:nvPicPr>
                  <pic:blipFill>
                    <a:blip r:embed="rId25"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proofErr w:type="spellStart"/>
      <w:r w:rsidRPr="00172684">
        <w:rPr>
          <w:rFonts w:ascii="inherit" w:eastAsia="Times New Roman" w:hAnsi="inherit" w:cs="Times New Roman"/>
          <w:sz w:val="21"/>
          <w:szCs w:val="21"/>
          <w:bdr w:val="none" w:sz="0" w:space="0" w:color="auto" w:frame="1"/>
          <w:lang w:eastAsia="en-IE"/>
        </w:rPr>
        <w:t>G.Skill</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Ripjaws</w:t>
      </w:r>
      <w:proofErr w:type="spellEnd"/>
      <w:r w:rsidRPr="00172684">
        <w:rPr>
          <w:rFonts w:ascii="inherit" w:eastAsia="Times New Roman" w:hAnsi="inherit" w:cs="Times New Roman"/>
          <w:sz w:val="21"/>
          <w:szCs w:val="21"/>
          <w:bdr w:val="none" w:sz="0" w:space="0" w:color="auto" w:frame="1"/>
          <w:lang w:eastAsia="en-IE"/>
        </w:rPr>
        <w:t xml:space="preserve"> 32GB DDR4-2400Mhz</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€283</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67"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5" name="Picture 35" descr="Amazon Germany">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mazon Germany">
                      <a:hlinkClick r:id="rId68" tgtFrame="&quot;_blank&quot;"/>
                    </pic:cNvPr>
                    <pic:cNvPicPr>
                      <a:picLocks noChangeAspect="1" noChangeArrowheads="1"/>
                    </pic:cNvPicPr>
                  </pic:nvPicPr>
                  <pic:blipFill>
                    <a:blip r:embed="rId29"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proofErr w:type="spellStart"/>
      <w:r w:rsidRPr="00172684">
        <w:rPr>
          <w:rFonts w:ascii="inherit" w:eastAsia="Times New Roman" w:hAnsi="inherit" w:cs="Times New Roman"/>
          <w:sz w:val="21"/>
          <w:szCs w:val="21"/>
          <w:bdr w:val="none" w:sz="0" w:space="0" w:color="auto" w:frame="1"/>
          <w:lang w:eastAsia="en-IE"/>
        </w:rPr>
        <w:t>G.Skill</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Ripjaws</w:t>
      </w:r>
      <w:proofErr w:type="spellEnd"/>
      <w:r w:rsidRPr="00172684">
        <w:rPr>
          <w:rFonts w:ascii="inherit" w:eastAsia="Times New Roman" w:hAnsi="inherit" w:cs="Times New Roman"/>
          <w:sz w:val="21"/>
          <w:szCs w:val="21"/>
          <w:bdr w:val="none" w:sz="0" w:space="0" w:color="auto" w:frame="1"/>
          <w:lang w:eastAsia="en-IE"/>
        </w:rPr>
        <w:t xml:space="preserve"> 4 </w:t>
      </w:r>
      <w:proofErr w:type="spellStart"/>
      <w:r w:rsidRPr="00172684">
        <w:rPr>
          <w:rFonts w:ascii="inherit" w:eastAsia="Times New Roman" w:hAnsi="inherit" w:cs="Times New Roman"/>
          <w:sz w:val="21"/>
          <w:szCs w:val="21"/>
          <w:bdr w:val="none" w:sz="0" w:space="0" w:color="auto" w:frame="1"/>
          <w:lang w:eastAsia="en-IE"/>
        </w:rPr>
        <w:t>Serie</w:t>
      </w:r>
      <w:proofErr w:type="spellEnd"/>
      <w:r w:rsidRPr="00172684">
        <w:rPr>
          <w:rFonts w:ascii="inherit" w:eastAsia="Times New Roman" w:hAnsi="inherit" w:cs="Times New Roman"/>
          <w:sz w:val="21"/>
          <w:szCs w:val="21"/>
          <w:bdr w:val="none" w:sz="0" w:space="0" w:color="auto" w:frame="1"/>
          <w:lang w:eastAsia="en-IE"/>
        </w:rPr>
        <w:t xml:space="preserve">, 32 GB (4 X 8 GB), 288-Pin </w:t>
      </w:r>
      <w:proofErr w:type="spellStart"/>
      <w:r w:rsidRPr="00172684">
        <w:rPr>
          <w:rFonts w:ascii="inherit" w:eastAsia="Times New Roman" w:hAnsi="inherit" w:cs="Times New Roman"/>
          <w:sz w:val="21"/>
          <w:szCs w:val="21"/>
          <w:bdr w:val="none" w:sz="0" w:space="0" w:color="auto" w:frame="1"/>
          <w:lang w:eastAsia="en-IE"/>
        </w:rPr>
        <w:t>Sdram</w:t>
      </w:r>
      <w:proofErr w:type="spellEnd"/>
      <w:r w:rsidRPr="00172684">
        <w:rPr>
          <w:rFonts w:ascii="inherit" w:eastAsia="Times New Roman" w:hAnsi="inherit" w:cs="Times New Roman"/>
          <w:sz w:val="21"/>
          <w:szCs w:val="21"/>
          <w:bdr w:val="none" w:sz="0" w:space="0" w:color="auto" w:frame="1"/>
          <w:lang w:eastAsia="en-IE"/>
        </w:rPr>
        <w:t xml:space="preserve"> 2400 (Ddr4 4-19200) Desktop...</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€307.97</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69"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6" name="Picture 36" descr="Amazon Spain">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mazon Spain">
                      <a:hlinkClick r:id="rId70"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proofErr w:type="spellStart"/>
      <w:r w:rsidRPr="00172684">
        <w:rPr>
          <w:rFonts w:ascii="inherit" w:eastAsia="Times New Roman" w:hAnsi="inherit" w:cs="Times New Roman"/>
          <w:sz w:val="21"/>
          <w:szCs w:val="21"/>
          <w:bdr w:val="none" w:sz="0" w:space="0" w:color="auto" w:frame="1"/>
          <w:lang w:eastAsia="en-IE"/>
        </w:rPr>
        <w:lastRenderedPageBreak/>
        <w:t>Memoria</w:t>
      </w:r>
      <w:proofErr w:type="spellEnd"/>
      <w:r w:rsidRPr="00172684">
        <w:rPr>
          <w:rFonts w:ascii="inherit" w:eastAsia="Times New Roman" w:hAnsi="inherit" w:cs="Times New Roman"/>
          <w:sz w:val="21"/>
          <w:szCs w:val="21"/>
          <w:bdr w:val="none" w:sz="0" w:space="0" w:color="auto" w:frame="1"/>
          <w:lang w:eastAsia="en-IE"/>
        </w:rPr>
        <w:t xml:space="preserve"> RAM de skill </w:t>
      </w:r>
      <w:proofErr w:type="spellStart"/>
      <w:r w:rsidRPr="00172684">
        <w:rPr>
          <w:rFonts w:ascii="inherit" w:eastAsia="Times New Roman" w:hAnsi="inherit" w:cs="Times New Roman"/>
          <w:sz w:val="21"/>
          <w:szCs w:val="21"/>
          <w:bdr w:val="none" w:sz="0" w:space="0" w:color="auto" w:frame="1"/>
          <w:lang w:eastAsia="en-IE"/>
        </w:rPr>
        <w:t>Ripjaws</w:t>
      </w:r>
      <w:proofErr w:type="spellEnd"/>
      <w:r w:rsidRPr="00172684">
        <w:rPr>
          <w:rFonts w:ascii="inherit" w:eastAsia="Times New Roman" w:hAnsi="inherit" w:cs="Times New Roman"/>
          <w:sz w:val="21"/>
          <w:szCs w:val="21"/>
          <w:bdr w:val="none" w:sz="0" w:space="0" w:color="auto" w:frame="1"/>
          <w:lang w:eastAsia="en-IE"/>
        </w:rPr>
        <w:t xml:space="preserve"> 4 Series 32 GB (4 x 8 GB) 288 pin Ddr4 (pc4-19200)...</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€330.56</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71"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line="555" w:lineRule="atLeast"/>
        <w:jc w:val="center"/>
        <w:textAlignment w:val="baseline"/>
        <w:rPr>
          <w:rFonts w:ascii="inherit" w:eastAsia="Times New Roman" w:hAnsi="inherit" w:cs="Times New Roman"/>
          <w:sz w:val="18"/>
          <w:szCs w:val="18"/>
          <w:lang w:eastAsia="en-IE"/>
        </w:rPr>
      </w:pPr>
      <w:r w:rsidRPr="00172684">
        <w:rPr>
          <w:rFonts w:ascii="inherit" w:eastAsia="Times New Roman" w:hAnsi="inherit" w:cs="Times New Roman"/>
          <w:sz w:val="21"/>
          <w:lang w:eastAsia="en-IE"/>
        </w:rPr>
        <w:t xml:space="preserve">We check over 130 million products every day for the best </w:t>
      </w:r>
      <w:proofErr w:type="spellStart"/>
      <w:r w:rsidRPr="00172684">
        <w:rPr>
          <w:rFonts w:ascii="inherit" w:eastAsia="Times New Roman" w:hAnsi="inherit" w:cs="Times New Roman"/>
          <w:sz w:val="21"/>
          <w:lang w:eastAsia="en-IE"/>
        </w:rPr>
        <w:t>prices</w:t>
      </w:r>
      <w:hyperlink r:id="rId72" w:history="1">
        <w:r w:rsidRPr="00172684">
          <w:rPr>
            <w:rFonts w:ascii="inherit" w:eastAsia="Times New Roman" w:hAnsi="inherit" w:cs="Times New Roman"/>
            <w:b/>
            <w:bCs/>
            <w:caps/>
            <w:color w:val="FFFFFF"/>
            <w:sz w:val="21"/>
            <w:lang w:eastAsia="en-IE"/>
          </w:rPr>
          <w:t>VIEW</w:t>
        </w:r>
        <w:proofErr w:type="spellEnd"/>
        <w:r w:rsidRPr="00172684">
          <w:rPr>
            <w:rFonts w:ascii="inherit" w:eastAsia="Times New Roman" w:hAnsi="inherit" w:cs="Times New Roman"/>
            <w:b/>
            <w:bCs/>
            <w:caps/>
            <w:color w:val="FFFFFF"/>
            <w:sz w:val="21"/>
            <w:lang w:eastAsia="en-IE"/>
          </w:rPr>
          <w:t xml:space="preserve"> ALL DEALS</w:t>
        </w:r>
      </w:hyperlink>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RAM can often be a question mark when putting together a high-end build. Should you opt for clock speed or quantity? In general, the quantity of your RAM will have more impact than the clock speed of the RAM, so we padded this build with quantity—to the tune of 32GB. </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Most modern gaming systems should really have 8GB at bare minimum, 16GB for good measure, and 32GB if you want to be care-free. Want to open 20 tabs in Chrome and play The Division in windowed mode? You can do it with 32GB of RAM. </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 xml:space="preserve">RAM clocks matter more if you’re going for extreme </w:t>
      </w:r>
      <w:proofErr w:type="spellStart"/>
      <w:r w:rsidRPr="00172684">
        <w:rPr>
          <w:rFonts w:ascii="inherit" w:eastAsia="Times New Roman" w:hAnsi="inherit" w:cs="Times New Roman"/>
          <w:sz w:val="24"/>
          <w:szCs w:val="24"/>
          <w:lang w:eastAsia="en-IE"/>
        </w:rPr>
        <w:t>overclocking</w:t>
      </w:r>
      <w:proofErr w:type="spellEnd"/>
      <w:r w:rsidRPr="00172684">
        <w:rPr>
          <w:rFonts w:ascii="inherit" w:eastAsia="Times New Roman" w:hAnsi="inherit" w:cs="Times New Roman"/>
          <w:sz w:val="24"/>
          <w:szCs w:val="24"/>
          <w:lang w:eastAsia="en-IE"/>
        </w:rPr>
        <w:t>, and only starts to make sense when building systems that creep towards $3,000 or $4,000.  </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Unfortunately, RAM is </w:t>
      </w:r>
      <w:hyperlink r:id="rId73" w:history="1">
        <w:r w:rsidRPr="00172684">
          <w:rPr>
            <w:rFonts w:ascii="inherit" w:eastAsia="Times New Roman" w:hAnsi="inherit" w:cs="Times New Roman"/>
            <w:color w:val="C51618"/>
            <w:sz w:val="24"/>
            <w:szCs w:val="24"/>
            <w:u w:val="single"/>
            <w:lang w:eastAsia="en-IE"/>
          </w:rPr>
          <w:t>fairly expensive right now</w:t>
        </w:r>
      </w:hyperlink>
      <w:r w:rsidRPr="00172684">
        <w:rPr>
          <w:rFonts w:ascii="inherit" w:eastAsia="Times New Roman" w:hAnsi="inherit" w:cs="Times New Roman"/>
          <w:sz w:val="24"/>
          <w:szCs w:val="24"/>
          <w:lang w:eastAsia="en-IE"/>
        </w:rPr>
        <w:t xml:space="preserve">, due to increased DDR4 demand from both PC enthusiasts and </w:t>
      </w:r>
      <w:proofErr w:type="spellStart"/>
      <w:r w:rsidRPr="00172684">
        <w:rPr>
          <w:rFonts w:ascii="inherit" w:eastAsia="Times New Roman" w:hAnsi="inherit" w:cs="Times New Roman"/>
          <w:sz w:val="24"/>
          <w:szCs w:val="24"/>
          <w:lang w:eastAsia="en-IE"/>
        </w:rPr>
        <w:t>smartphone</w:t>
      </w:r>
      <w:proofErr w:type="spellEnd"/>
      <w:r w:rsidRPr="00172684">
        <w:rPr>
          <w:rFonts w:ascii="inherit" w:eastAsia="Times New Roman" w:hAnsi="inherit" w:cs="Times New Roman"/>
          <w:sz w:val="24"/>
          <w:szCs w:val="24"/>
          <w:lang w:eastAsia="en-IE"/>
        </w:rPr>
        <w:t xml:space="preserve"> manufacturers. The </w:t>
      </w:r>
      <w:proofErr w:type="spellStart"/>
      <w:r w:rsidRPr="00172684">
        <w:rPr>
          <w:rFonts w:ascii="inherit" w:eastAsia="Times New Roman" w:hAnsi="inherit" w:cs="Times New Roman"/>
          <w:sz w:val="24"/>
          <w:szCs w:val="24"/>
          <w:lang w:eastAsia="en-IE"/>
        </w:rPr>
        <w:t>G.Skill</w:t>
      </w:r>
      <w:proofErr w:type="spellEnd"/>
      <w:r w:rsidRPr="00172684">
        <w:rPr>
          <w:rFonts w:ascii="inherit" w:eastAsia="Times New Roman" w:hAnsi="inherit" w:cs="Times New Roman"/>
          <w:sz w:val="24"/>
          <w:szCs w:val="24"/>
          <w:lang w:eastAsia="en-IE"/>
        </w:rPr>
        <w:t xml:space="preserve"> kit we've chosen is a great set of sticks, but your best bet is to simply find the cheapest set of RAM that meets your needs. Check out our DDR4 RAM </w:t>
      </w:r>
      <w:hyperlink r:id="rId74" w:history="1">
        <w:r w:rsidRPr="00172684">
          <w:rPr>
            <w:rFonts w:ascii="inherit" w:eastAsia="Times New Roman" w:hAnsi="inherit" w:cs="Times New Roman"/>
            <w:color w:val="C51618"/>
            <w:sz w:val="24"/>
            <w:szCs w:val="24"/>
            <w:u w:val="single"/>
            <w:lang w:eastAsia="en-IE"/>
          </w:rPr>
          <w:t>buying guide</w:t>
        </w:r>
      </w:hyperlink>
      <w:r w:rsidRPr="00172684">
        <w:rPr>
          <w:rFonts w:ascii="inherit" w:eastAsia="Times New Roman" w:hAnsi="inherit" w:cs="Times New Roman"/>
          <w:sz w:val="24"/>
          <w:szCs w:val="24"/>
          <w:lang w:eastAsia="en-IE"/>
        </w:rPr>
        <w:t> for more info. </w:t>
      </w:r>
    </w:p>
    <w:p w:rsidR="00172684" w:rsidRPr="00172684" w:rsidRDefault="00172684" w:rsidP="00172684">
      <w:pPr>
        <w:shd w:val="clear" w:color="auto" w:fill="EDEDED"/>
        <w:spacing w:after="150" w:line="240" w:lineRule="auto"/>
        <w:jc w:val="center"/>
        <w:textAlignment w:val="baseline"/>
        <w:rPr>
          <w:rFonts w:ascii="inherit" w:eastAsia="Times New Roman" w:hAnsi="inherit" w:cs="Times New Roman"/>
          <w:sz w:val="18"/>
          <w:szCs w:val="18"/>
          <w:lang w:eastAsia="en-IE"/>
        </w:rPr>
      </w:pPr>
      <w:r w:rsidRPr="00172684">
        <w:rPr>
          <w:rFonts w:ascii="inherit" w:eastAsia="Times New Roman" w:hAnsi="inherit" w:cs="Times New Roman"/>
          <w:sz w:val="18"/>
          <w:szCs w:val="18"/>
          <w:lang w:eastAsia="en-IE"/>
        </w:rPr>
        <w:t>Advertisement</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pict>
          <v:shape id="_x0000_i1030" type="#_x0000_t75" alt="Msi Geforce Gtx 980 Ti" style="width:24pt;height:24pt"/>
        </w:pict>
      </w:r>
    </w:p>
    <w:p w:rsidR="00172684" w:rsidRPr="00172684" w:rsidRDefault="00172684" w:rsidP="00172684">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172684">
        <w:rPr>
          <w:rFonts w:ascii="Arial" w:eastAsia="Times New Roman" w:hAnsi="Arial" w:cs="Arial"/>
          <w:b/>
          <w:bCs/>
          <w:color w:val="333333"/>
          <w:sz w:val="36"/>
          <w:szCs w:val="36"/>
          <w:lang w:eastAsia="en-IE"/>
        </w:rPr>
        <w:t xml:space="preserve">Graphics card: </w:t>
      </w:r>
      <w:proofErr w:type="spellStart"/>
      <w:r w:rsidRPr="00172684">
        <w:rPr>
          <w:rFonts w:ascii="Arial" w:eastAsia="Times New Roman" w:hAnsi="Arial" w:cs="Arial"/>
          <w:b/>
          <w:bCs/>
          <w:color w:val="333333"/>
          <w:sz w:val="36"/>
          <w:szCs w:val="36"/>
          <w:lang w:eastAsia="en-IE"/>
        </w:rPr>
        <w:t>Nvidia</w:t>
      </w:r>
      <w:proofErr w:type="spellEnd"/>
      <w:r w:rsidRPr="00172684">
        <w:rPr>
          <w:rFonts w:ascii="Arial" w:eastAsia="Times New Roman" w:hAnsi="Arial" w:cs="Arial"/>
          <w:b/>
          <w:bCs/>
          <w:color w:val="333333"/>
          <w:sz w:val="36"/>
          <w:szCs w:val="36"/>
          <w:lang w:eastAsia="en-IE"/>
        </w:rPr>
        <w:t xml:space="preserve"> </w:t>
      </w:r>
      <w:proofErr w:type="spellStart"/>
      <w:r w:rsidRPr="00172684">
        <w:rPr>
          <w:rFonts w:ascii="Arial" w:eastAsia="Times New Roman" w:hAnsi="Arial" w:cs="Arial"/>
          <w:b/>
          <w:bCs/>
          <w:color w:val="333333"/>
          <w:sz w:val="36"/>
          <w:szCs w:val="36"/>
          <w:lang w:eastAsia="en-IE"/>
        </w:rPr>
        <w:t>GeForce</w:t>
      </w:r>
      <w:proofErr w:type="spellEnd"/>
      <w:r w:rsidRPr="00172684">
        <w:rPr>
          <w:rFonts w:ascii="Arial" w:eastAsia="Times New Roman" w:hAnsi="Arial" w:cs="Arial"/>
          <w:b/>
          <w:bCs/>
          <w:color w:val="333333"/>
          <w:sz w:val="36"/>
          <w:szCs w:val="36"/>
          <w:lang w:eastAsia="en-IE"/>
        </w:rPr>
        <w:t xml:space="preserve"> GTX 1080 Ti</w:t>
      </w:r>
    </w:p>
    <w:p w:rsidR="00172684" w:rsidRPr="00172684" w:rsidRDefault="00172684" w:rsidP="00172684">
      <w:pPr>
        <w:spacing w:after="0" w:line="240" w:lineRule="auto"/>
        <w:textAlignment w:val="baseline"/>
        <w:outlineLvl w:val="1"/>
        <w:rPr>
          <w:rFonts w:ascii="inherit" w:eastAsia="Times New Roman" w:hAnsi="inherit" w:cs="Times New Roman"/>
          <w:b/>
          <w:bCs/>
          <w:sz w:val="27"/>
          <w:szCs w:val="27"/>
          <w:lang w:eastAsia="en-IE"/>
        </w:rPr>
      </w:pPr>
      <w:r w:rsidRPr="00172684">
        <w:rPr>
          <w:rFonts w:ascii="inherit" w:eastAsia="Times New Roman" w:hAnsi="inherit" w:cs="Times New Roman"/>
          <w:b/>
          <w:bCs/>
          <w:sz w:val="27"/>
          <w:szCs w:val="27"/>
          <w:lang w:eastAsia="en-IE"/>
        </w:rPr>
        <w:t xml:space="preserve">Today's best </w:t>
      </w:r>
      <w:proofErr w:type="spellStart"/>
      <w:r w:rsidRPr="00172684">
        <w:rPr>
          <w:rFonts w:ascii="inherit" w:eastAsia="Times New Roman" w:hAnsi="inherit" w:cs="Times New Roman"/>
          <w:b/>
          <w:bCs/>
          <w:sz w:val="27"/>
          <w:szCs w:val="27"/>
          <w:lang w:eastAsia="en-IE"/>
        </w:rPr>
        <w:t>GeForce</w:t>
      </w:r>
      <w:proofErr w:type="spellEnd"/>
      <w:r w:rsidRPr="00172684">
        <w:rPr>
          <w:rFonts w:ascii="inherit" w:eastAsia="Times New Roman" w:hAnsi="inherit" w:cs="Times New Roman"/>
          <w:b/>
          <w:bCs/>
          <w:sz w:val="27"/>
          <w:szCs w:val="27"/>
          <w:lang w:eastAsia="en-IE"/>
        </w:rPr>
        <w:t xml:space="preserve"> GTX 1080 Ti deals</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8" name="Picture 38" descr="Newegg">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ewegg">
                      <a:hlinkClick r:id="rId75" tgtFrame="&quot;_blank&quot;"/>
                    </pic:cNvPr>
                    <pic:cNvPicPr>
                      <a:picLocks noChangeAspect="1" noChangeArrowheads="1"/>
                    </pic:cNvPicPr>
                  </pic:nvPicPr>
                  <pic:blipFill>
                    <a:blip r:embed="rId1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MSI </w:t>
      </w:r>
      <w:proofErr w:type="spellStart"/>
      <w:r w:rsidRPr="00172684">
        <w:rPr>
          <w:rFonts w:ascii="inherit" w:eastAsia="Times New Roman" w:hAnsi="inherit" w:cs="Times New Roman"/>
          <w:sz w:val="21"/>
          <w:szCs w:val="21"/>
          <w:bdr w:val="none" w:sz="0" w:space="0" w:color="auto" w:frame="1"/>
          <w:lang w:eastAsia="en-IE"/>
        </w:rPr>
        <w:t>GeForce</w:t>
      </w:r>
      <w:proofErr w:type="spellEnd"/>
      <w:r w:rsidRPr="00172684">
        <w:rPr>
          <w:rFonts w:ascii="inherit" w:eastAsia="Times New Roman" w:hAnsi="inherit" w:cs="Times New Roman"/>
          <w:sz w:val="21"/>
          <w:szCs w:val="21"/>
          <w:bdr w:val="none" w:sz="0" w:space="0" w:color="auto" w:frame="1"/>
          <w:lang w:eastAsia="en-IE"/>
        </w:rPr>
        <w:t xml:space="preserve"> GTX 1080 Ti DirectX 12 GTX 1080 Ti SEA HAWK X Video Card</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€679.99</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hyperlink r:id="rId76"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39" name="Picture 39" descr="http://www.ftjcfx.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ftjcfx.com/image-6361382-12944385"/>
                    <pic:cNvPicPr>
                      <a:picLocks noChangeAspect="1" noChangeArrowheads="1"/>
                    </pic:cNvPicPr>
                  </pic:nvPicPr>
                  <pic:blipFill>
                    <a:blip r:embed="rId19"/>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0" name="Picture 40" descr="Amazon Spain">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mazon Spain">
                      <a:hlinkClick r:id="rId77"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MSI </w:t>
      </w:r>
      <w:proofErr w:type="spellStart"/>
      <w:r w:rsidRPr="00172684">
        <w:rPr>
          <w:rFonts w:ascii="inherit" w:eastAsia="Times New Roman" w:hAnsi="inherit" w:cs="Times New Roman"/>
          <w:sz w:val="21"/>
          <w:szCs w:val="21"/>
          <w:bdr w:val="none" w:sz="0" w:space="0" w:color="auto" w:frame="1"/>
          <w:lang w:eastAsia="en-IE"/>
        </w:rPr>
        <w:t>GeForce</w:t>
      </w:r>
      <w:proofErr w:type="spellEnd"/>
      <w:r w:rsidRPr="00172684">
        <w:rPr>
          <w:rFonts w:ascii="inherit" w:eastAsia="Times New Roman" w:hAnsi="inherit" w:cs="Times New Roman"/>
          <w:sz w:val="21"/>
          <w:szCs w:val="21"/>
          <w:bdr w:val="none" w:sz="0" w:space="0" w:color="auto" w:frame="1"/>
          <w:lang w:eastAsia="en-IE"/>
        </w:rPr>
        <w:t xml:space="preserve"> GTX 1080 Ti ARMOR 11G OC - </w:t>
      </w:r>
      <w:proofErr w:type="spellStart"/>
      <w:r w:rsidRPr="00172684">
        <w:rPr>
          <w:rFonts w:ascii="inherit" w:eastAsia="Times New Roman" w:hAnsi="inherit" w:cs="Times New Roman"/>
          <w:sz w:val="21"/>
          <w:szCs w:val="21"/>
          <w:bdr w:val="none" w:sz="0" w:space="0" w:color="auto" w:frame="1"/>
          <w:lang w:eastAsia="en-IE"/>
        </w:rPr>
        <w:t>Tarjeta</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gráfica</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refrigeración</w:t>
      </w:r>
      <w:proofErr w:type="spellEnd"/>
      <w:r w:rsidRPr="00172684">
        <w:rPr>
          <w:rFonts w:ascii="inherit" w:eastAsia="Times New Roman" w:hAnsi="inherit" w:cs="Times New Roman"/>
          <w:sz w:val="21"/>
          <w:szCs w:val="21"/>
          <w:bdr w:val="none" w:sz="0" w:space="0" w:color="auto" w:frame="1"/>
          <w:lang w:eastAsia="en-IE"/>
        </w:rPr>
        <w:t xml:space="preserve"> ARMOR 2X, 11GB...</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€729.90</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78"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1" name="Picture 41" descr="Amazon Germany">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mazon Germany">
                      <a:hlinkClick r:id="rId79" tgtFrame="&quot;_blank&quot;"/>
                    </pic:cNvPr>
                    <pic:cNvPicPr>
                      <a:picLocks noChangeAspect="1" noChangeArrowheads="1"/>
                    </pic:cNvPicPr>
                  </pic:nvPicPr>
                  <pic:blipFill>
                    <a:blip r:embed="rId29"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lastRenderedPageBreak/>
        <w:t xml:space="preserve">MSI </w:t>
      </w:r>
      <w:proofErr w:type="spellStart"/>
      <w:r w:rsidRPr="00172684">
        <w:rPr>
          <w:rFonts w:ascii="inherit" w:eastAsia="Times New Roman" w:hAnsi="inherit" w:cs="Times New Roman"/>
          <w:sz w:val="21"/>
          <w:szCs w:val="21"/>
          <w:bdr w:val="none" w:sz="0" w:space="0" w:color="auto" w:frame="1"/>
          <w:lang w:eastAsia="en-IE"/>
        </w:rPr>
        <w:t>GeForce</w:t>
      </w:r>
      <w:proofErr w:type="spellEnd"/>
      <w:r w:rsidRPr="00172684">
        <w:rPr>
          <w:rFonts w:ascii="inherit" w:eastAsia="Times New Roman" w:hAnsi="inherit" w:cs="Times New Roman"/>
          <w:sz w:val="21"/>
          <w:szCs w:val="21"/>
          <w:bdr w:val="none" w:sz="0" w:space="0" w:color="auto" w:frame="1"/>
          <w:lang w:eastAsia="en-IE"/>
        </w:rPr>
        <w:t xml:space="preserve"> GTX 1080TI </w:t>
      </w:r>
      <w:proofErr w:type="spellStart"/>
      <w:r w:rsidRPr="00172684">
        <w:rPr>
          <w:rFonts w:ascii="inherit" w:eastAsia="Times New Roman" w:hAnsi="inherit" w:cs="Times New Roman"/>
          <w:sz w:val="21"/>
          <w:szCs w:val="21"/>
          <w:bdr w:val="none" w:sz="0" w:space="0" w:color="auto" w:frame="1"/>
          <w:lang w:eastAsia="en-IE"/>
        </w:rPr>
        <w:t>Armor</w:t>
      </w:r>
      <w:proofErr w:type="spellEnd"/>
      <w:r w:rsidRPr="00172684">
        <w:rPr>
          <w:rFonts w:ascii="inherit" w:eastAsia="Times New Roman" w:hAnsi="inherit" w:cs="Times New Roman"/>
          <w:sz w:val="21"/>
          <w:szCs w:val="21"/>
          <w:bdr w:val="none" w:sz="0" w:space="0" w:color="auto" w:frame="1"/>
          <w:lang w:eastAsia="en-IE"/>
        </w:rPr>
        <w:t xml:space="preserve"> OC 11GB </w:t>
      </w:r>
      <w:proofErr w:type="spellStart"/>
      <w:r w:rsidRPr="00172684">
        <w:rPr>
          <w:rFonts w:ascii="inherit" w:eastAsia="Times New Roman" w:hAnsi="inherit" w:cs="Times New Roman"/>
          <w:sz w:val="21"/>
          <w:szCs w:val="21"/>
          <w:bdr w:val="none" w:sz="0" w:space="0" w:color="auto" w:frame="1"/>
          <w:lang w:eastAsia="en-IE"/>
        </w:rPr>
        <w:t>Nvidia</w:t>
      </w:r>
      <w:proofErr w:type="spellEnd"/>
      <w:r w:rsidRPr="00172684">
        <w:rPr>
          <w:rFonts w:ascii="inherit" w:eastAsia="Times New Roman" w:hAnsi="inherit" w:cs="Times New Roman"/>
          <w:sz w:val="21"/>
          <w:szCs w:val="21"/>
          <w:bdr w:val="none" w:sz="0" w:space="0" w:color="auto" w:frame="1"/>
          <w:lang w:eastAsia="en-IE"/>
        </w:rPr>
        <w:t xml:space="preserve"> GDDR5X 2x HDMI, 2x DP, 1x DL-DVI-D, 2...</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€774.24</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80"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2" name="Picture 42" descr="Amazon">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mazon">
                      <a:hlinkClick r:id="rId34" tgtFrame="&quot;_blank&quot;"/>
                    </pic:cNvPr>
                    <pic:cNvPicPr>
                      <a:picLocks noChangeAspect="1" noChangeArrowheads="1"/>
                    </pic:cNvPicPr>
                  </pic:nvPicPr>
                  <pic:blipFill>
                    <a:blip r:embed="rId3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MSI NVIDIA </w:t>
      </w:r>
      <w:proofErr w:type="spellStart"/>
      <w:r w:rsidRPr="00172684">
        <w:rPr>
          <w:rFonts w:ascii="inherit" w:eastAsia="Times New Roman" w:hAnsi="inherit" w:cs="Times New Roman"/>
          <w:sz w:val="21"/>
          <w:szCs w:val="21"/>
          <w:bdr w:val="none" w:sz="0" w:space="0" w:color="auto" w:frame="1"/>
          <w:lang w:eastAsia="en-IE"/>
        </w:rPr>
        <w:t>GeForce</w:t>
      </w:r>
      <w:proofErr w:type="spellEnd"/>
      <w:r w:rsidRPr="00172684">
        <w:rPr>
          <w:rFonts w:ascii="inherit" w:eastAsia="Times New Roman" w:hAnsi="inherit" w:cs="Times New Roman"/>
          <w:sz w:val="21"/>
          <w:szCs w:val="21"/>
          <w:bdr w:val="none" w:sz="0" w:space="0" w:color="auto" w:frame="1"/>
          <w:lang w:eastAsia="en-IE"/>
        </w:rPr>
        <w:t xml:space="preserve"> GTX 1080 TI ARMOR 11G OC 11 GB GDDR5X 352-Bit Memory DVI/HDMI/DP...</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£685.01</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81"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line="555" w:lineRule="atLeast"/>
        <w:jc w:val="center"/>
        <w:textAlignment w:val="baseline"/>
        <w:rPr>
          <w:rFonts w:ascii="inherit" w:eastAsia="Times New Roman" w:hAnsi="inherit" w:cs="Times New Roman"/>
          <w:sz w:val="18"/>
          <w:szCs w:val="18"/>
          <w:lang w:eastAsia="en-IE"/>
        </w:rPr>
      </w:pPr>
      <w:r w:rsidRPr="00172684">
        <w:rPr>
          <w:rFonts w:ascii="inherit" w:eastAsia="Times New Roman" w:hAnsi="inherit" w:cs="Times New Roman"/>
          <w:sz w:val="21"/>
          <w:lang w:eastAsia="en-IE"/>
        </w:rPr>
        <w:t xml:space="preserve">We check over 130 million products every day for the best </w:t>
      </w:r>
      <w:proofErr w:type="spellStart"/>
      <w:r w:rsidRPr="00172684">
        <w:rPr>
          <w:rFonts w:ascii="inherit" w:eastAsia="Times New Roman" w:hAnsi="inherit" w:cs="Times New Roman"/>
          <w:sz w:val="21"/>
          <w:lang w:eastAsia="en-IE"/>
        </w:rPr>
        <w:t>prices</w:t>
      </w:r>
      <w:hyperlink r:id="rId82" w:history="1">
        <w:r w:rsidRPr="00172684">
          <w:rPr>
            <w:rFonts w:ascii="inherit" w:eastAsia="Times New Roman" w:hAnsi="inherit" w:cs="Times New Roman"/>
            <w:b/>
            <w:bCs/>
            <w:caps/>
            <w:color w:val="FFFFFF"/>
            <w:sz w:val="21"/>
            <w:lang w:eastAsia="en-IE"/>
          </w:rPr>
          <w:t>VIEW</w:t>
        </w:r>
        <w:proofErr w:type="spellEnd"/>
        <w:r w:rsidRPr="00172684">
          <w:rPr>
            <w:rFonts w:ascii="inherit" w:eastAsia="Times New Roman" w:hAnsi="inherit" w:cs="Times New Roman"/>
            <w:b/>
            <w:bCs/>
            <w:caps/>
            <w:color w:val="FFFFFF"/>
            <w:sz w:val="21"/>
            <w:lang w:eastAsia="en-IE"/>
          </w:rPr>
          <w:t xml:space="preserve"> ALL DEALS</w:t>
        </w:r>
      </w:hyperlink>
    </w:p>
    <w:p w:rsidR="00172684" w:rsidRPr="00172684" w:rsidRDefault="00172684" w:rsidP="00172684">
      <w:pPr>
        <w:shd w:val="clear" w:color="auto" w:fill="EDEDED"/>
        <w:spacing w:after="150" w:line="240" w:lineRule="auto"/>
        <w:jc w:val="center"/>
        <w:textAlignment w:val="baseline"/>
        <w:rPr>
          <w:rFonts w:ascii="inherit" w:eastAsia="Times New Roman" w:hAnsi="inherit" w:cs="Times New Roman"/>
          <w:sz w:val="18"/>
          <w:szCs w:val="18"/>
          <w:lang w:eastAsia="en-IE"/>
        </w:rPr>
      </w:pPr>
      <w:r w:rsidRPr="00172684">
        <w:rPr>
          <w:rFonts w:ascii="inherit" w:eastAsia="Times New Roman" w:hAnsi="inherit" w:cs="Times New Roman"/>
          <w:sz w:val="18"/>
          <w:szCs w:val="18"/>
          <w:lang w:eastAsia="en-IE"/>
        </w:rPr>
        <w:t>Advertisement</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The GTX 1080 Ti has officially launched, taking the crown of top-tier graphics performance. Technically the brand-</w:t>
      </w:r>
      <w:proofErr w:type="spellStart"/>
      <w:r w:rsidRPr="00172684">
        <w:rPr>
          <w:rFonts w:ascii="inherit" w:eastAsia="Times New Roman" w:hAnsi="inherit" w:cs="Times New Roman"/>
          <w:sz w:val="24"/>
          <w:szCs w:val="24"/>
          <w:lang w:eastAsia="en-IE"/>
        </w:rPr>
        <w:t>spankin</w:t>
      </w:r>
      <w:proofErr w:type="spellEnd"/>
      <w:r w:rsidRPr="00172684">
        <w:rPr>
          <w:rFonts w:ascii="inherit" w:eastAsia="Times New Roman" w:hAnsi="inherit" w:cs="Times New Roman"/>
          <w:sz w:val="24"/>
          <w:szCs w:val="24"/>
          <w:lang w:eastAsia="en-IE"/>
        </w:rPr>
        <w:t>' new </w:t>
      </w:r>
      <w:hyperlink r:id="rId83" w:history="1">
        <w:r w:rsidRPr="00172684">
          <w:rPr>
            <w:rFonts w:ascii="inherit" w:eastAsia="Times New Roman" w:hAnsi="inherit" w:cs="Times New Roman"/>
            <w:color w:val="C51618"/>
            <w:sz w:val="24"/>
            <w:szCs w:val="24"/>
            <w:u w:val="single"/>
            <w:lang w:eastAsia="en-IE"/>
          </w:rPr>
          <w:t xml:space="preserve">GTX Titan </w:t>
        </w:r>
        <w:proofErr w:type="spellStart"/>
        <w:r w:rsidRPr="00172684">
          <w:rPr>
            <w:rFonts w:ascii="inherit" w:eastAsia="Times New Roman" w:hAnsi="inherit" w:cs="Times New Roman"/>
            <w:color w:val="C51618"/>
            <w:sz w:val="24"/>
            <w:szCs w:val="24"/>
            <w:u w:val="single"/>
            <w:lang w:eastAsia="en-IE"/>
          </w:rPr>
          <w:t>Xp</w:t>
        </w:r>
        <w:proofErr w:type="spellEnd"/>
      </w:hyperlink>
      <w:r w:rsidRPr="00172684">
        <w:rPr>
          <w:rFonts w:ascii="inherit" w:eastAsia="Times New Roman" w:hAnsi="inherit" w:cs="Times New Roman"/>
          <w:sz w:val="24"/>
          <w:szCs w:val="24"/>
          <w:lang w:eastAsia="en-IE"/>
        </w:rPr>
        <w:t> is "the world's most powerful GPU," but it comes with a $1,200 price tag, so we're not even putting it into consideration. The 1080 Ti, meanwhile, comes in at around $700 while offering a nice improvement over the old champion GTX 1080. </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 xml:space="preserve">I'll admit that swapping out the 1080 for the Ti variant pushes the price of this build closer to $2,200, but a gaming PC in this price range simply didn't feel right not having the best card available (Titan </w:t>
      </w:r>
      <w:proofErr w:type="spellStart"/>
      <w:r w:rsidRPr="00172684">
        <w:rPr>
          <w:rFonts w:ascii="inherit" w:eastAsia="Times New Roman" w:hAnsi="inherit" w:cs="Times New Roman"/>
          <w:sz w:val="24"/>
          <w:szCs w:val="24"/>
          <w:lang w:eastAsia="en-IE"/>
        </w:rPr>
        <w:t>Xp</w:t>
      </w:r>
      <w:proofErr w:type="spellEnd"/>
      <w:r w:rsidRPr="00172684">
        <w:rPr>
          <w:rFonts w:ascii="inherit" w:eastAsia="Times New Roman" w:hAnsi="inherit" w:cs="Times New Roman"/>
          <w:sz w:val="24"/>
          <w:szCs w:val="24"/>
          <w:lang w:eastAsia="en-IE"/>
        </w:rPr>
        <w:t xml:space="preserve"> notwithstanding). </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 xml:space="preserve">Availability on the 1080 Ti has improved, and thanks to the price and higher power requirements, things like </w:t>
      </w:r>
      <w:proofErr w:type="spellStart"/>
      <w:r w:rsidRPr="00172684">
        <w:rPr>
          <w:rFonts w:ascii="inherit" w:eastAsia="Times New Roman" w:hAnsi="inherit" w:cs="Times New Roman"/>
          <w:sz w:val="24"/>
          <w:szCs w:val="24"/>
          <w:lang w:eastAsia="en-IE"/>
        </w:rPr>
        <w:t>cryptocurrency</w:t>
      </w:r>
      <w:proofErr w:type="spellEnd"/>
      <w:r w:rsidRPr="00172684">
        <w:rPr>
          <w:rFonts w:ascii="inherit" w:eastAsia="Times New Roman" w:hAnsi="inherit" w:cs="Times New Roman"/>
          <w:sz w:val="24"/>
          <w:szCs w:val="24"/>
          <w:lang w:eastAsia="en-IE"/>
        </w:rPr>
        <w:t xml:space="preserve"> mining haven't really impacted </w:t>
      </w:r>
      <w:proofErr w:type="spellStart"/>
      <w:r w:rsidRPr="00172684">
        <w:rPr>
          <w:rFonts w:ascii="inherit" w:eastAsia="Times New Roman" w:hAnsi="inherit" w:cs="Times New Roman"/>
          <w:sz w:val="24"/>
          <w:szCs w:val="24"/>
          <w:lang w:eastAsia="en-IE"/>
        </w:rPr>
        <w:t>Nvidia's</w:t>
      </w:r>
      <w:proofErr w:type="spellEnd"/>
      <w:r w:rsidRPr="00172684">
        <w:rPr>
          <w:rFonts w:ascii="inherit" w:eastAsia="Times New Roman" w:hAnsi="inherit" w:cs="Times New Roman"/>
          <w:sz w:val="24"/>
          <w:szCs w:val="24"/>
          <w:lang w:eastAsia="en-IE"/>
        </w:rPr>
        <w:t xml:space="preserve"> halo product. AMD recently launched the full Vega </w:t>
      </w:r>
      <w:proofErr w:type="spellStart"/>
      <w:r w:rsidRPr="00172684">
        <w:rPr>
          <w:rFonts w:ascii="inherit" w:eastAsia="Times New Roman" w:hAnsi="inherit" w:cs="Times New Roman"/>
          <w:sz w:val="24"/>
          <w:szCs w:val="24"/>
          <w:lang w:eastAsia="en-IE"/>
        </w:rPr>
        <w:t>lineup</w:t>
      </w:r>
      <w:proofErr w:type="spellEnd"/>
      <w:r w:rsidRPr="00172684">
        <w:rPr>
          <w:rFonts w:ascii="inherit" w:eastAsia="Times New Roman" w:hAnsi="inherit" w:cs="Times New Roman"/>
          <w:sz w:val="24"/>
          <w:szCs w:val="24"/>
          <w:lang w:eastAsia="en-IE"/>
        </w:rPr>
        <w:t>, and power requirements are insane, with performance that only puts it on par with the GTX 1080. So if you want a high-end GPU, the 1080 Ti continues to reign as the top of the consumer product stack (at least until Volta).</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pict>
          <v:shape id="_x0000_i1031" type="#_x0000_t75" alt="Highend Evga Supernova 850 G2 Power Supply" style="width:24pt;height:24pt"/>
        </w:pict>
      </w:r>
    </w:p>
    <w:p w:rsidR="00172684" w:rsidRPr="00172684" w:rsidRDefault="00172684" w:rsidP="00172684">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172684">
        <w:rPr>
          <w:rFonts w:ascii="Arial" w:eastAsia="Times New Roman" w:hAnsi="Arial" w:cs="Arial"/>
          <w:b/>
          <w:bCs/>
          <w:color w:val="333333"/>
          <w:sz w:val="36"/>
          <w:szCs w:val="36"/>
          <w:lang w:eastAsia="en-IE"/>
        </w:rPr>
        <w:t>Power supply: EVGA Supernova 850 watt G2 80 Plus Gold</w:t>
      </w:r>
    </w:p>
    <w:p w:rsidR="00172684" w:rsidRPr="00172684" w:rsidRDefault="00172684" w:rsidP="00172684">
      <w:pPr>
        <w:spacing w:after="0" w:line="240" w:lineRule="auto"/>
        <w:textAlignment w:val="baseline"/>
        <w:outlineLvl w:val="1"/>
        <w:rPr>
          <w:rFonts w:ascii="inherit" w:eastAsia="Times New Roman" w:hAnsi="inherit" w:cs="Times New Roman"/>
          <w:b/>
          <w:bCs/>
          <w:sz w:val="27"/>
          <w:szCs w:val="27"/>
          <w:lang w:eastAsia="en-IE"/>
        </w:rPr>
      </w:pPr>
      <w:r w:rsidRPr="00172684">
        <w:rPr>
          <w:rFonts w:ascii="inherit" w:eastAsia="Times New Roman" w:hAnsi="inherit" w:cs="Times New Roman"/>
          <w:b/>
          <w:bCs/>
          <w:sz w:val="27"/>
          <w:szCs w:val="27"/>
          <w:lang w:eastAsia="en-IE"/>
        </w:rPr>
        <w:t>Today's best Supernova 850 watt G2 80 Plus Gold deals</w:t>
      </w:r>
    </w:p>
    <w:p w:rsidR="00172684" w:rsidRPr="00172684" w:rsidRDefault="00172684" w:rsidP="00172684">
      <w:pPr>
        <w:shd w:val="clear" w:color="auto" w:fill="EAEAEA"/>
        <w:spacing w:after="100" w:line="240" w:lineRule="auto"/>
        <w:textAlignment w:val="baseline"/>
        <w:rPr>
          <w:rFonts w:ascii="inherit" w:eastAsia="Times New Roman" w:hAnsi="inherit" w:cs="Times New Roman"/>
          <w:caps/>
          <w:color w:val="000000"/>
          <w:sz w:val="18"/>
          <w:szCs w:val="18"/>
          <w:lang w:eastAsia="en-IE"/>
        </w:rPr>
      </w:pPr>
      <w:r w:rsidRPr="00172684">
        <w:rPr>
          <w:rFonts w:ascii="inherit" w:eastAsia="Times New Roman" w:hAnsi="inherit" w:cs="Times New Roman"/>
          <w:caps/>
          <w:color w:val="000000"/>
          <w:sz w:val="18"/>
          <w:szCs w:val="18"/>
          <w:lang w:eastAsia="en-IE"/>
        </w:rPr>
        <w:t>FREE POWER ON SELF TESTER POWER SUPPLY BUNDLE</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4" name="Picture 44" descr="Newegg">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wegg">
                      <a:hlinkClick r:id="rId84" tgtFrame="&quot;_blank&quot;"/>
                    </pic:cNvPr>
                    <pic:cNvPicPr>
                      <a:picLocks noChangeAspect="1" noChangeArrowheads="1"/>
                    </pic:cNvPicPr>
                  </pic:nvPicPr>
                  <pic:blipFill>
                    <a:blip r:embed="rId1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EVGA </w:t>
      </w:r>
      <w:proofErr w:type="spellStart"/>
      <w:r w:rsidRPr="00172684">
        <w:rPr>
          <w:rFonts w:ascii="inherit" w:eastAsia="Times New Roman" w:hAnsi="inherit" w:cs="Times New Roman"/>
          <w:sz w:val="21"/>
          <w:szCs w:val="21"/>
          <w:bdr w:val="none" w:sz="0" w:space="0" w:color="auto" w:frame="1"/>
          <w:lang w:eastAsia="en-IE"/>
        </w:rPr>
        <w:t>SuperNOVA</w:t>
      </w:r>
      <w:proofErr w:type="spellEnd"/>
      <w:r w:rsidRPr="00172684">
        <w:rPr>
          <w:rFonts w:ascii="inherit" w:eastAsia="Times New Roman" w:hAnsi="inherit" w:cs="Times New Roman"/>
          <w:sz w:val="21"/>
          <w:szCs w:val="21"/>
          <w:bdr w:val="none" w:sz="0" w:space="0" w:color="auto" w:frame="1"/>
          <w:lang w:eastAsia="en-IE"/>
        </w:rPr>
        <w:t xml:space="preserve"> 850 G2 220-G2-0850-XR 80+ GOLD 850W Fully Modular EVGA ECO Mode...</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€135.99</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hyperlink r:id="rId85"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lastRenderedPageBreak/>
        <w:drawing>
          <wp:inline distT="0" distB="0" distL="0" distR="0">
            <wp:extent cx="9525" cy="9525"/>
            <wp:effectExtent l="0" t="0" r="0" b="0"/>
            <wp:docPr id="45" name="Picture 45" descr="http://www.awltovhc.com/image-6361382-1294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awltovhc.com/image-6361382-12944383"/>
                    <pic:cNvPicPr>
                      <a:picLocks noChangeAspect="1" noChangeArrowheads="1"/>
                    </pic:cNvPicPr>
                  </pic:nvPicPr>
                  <pic:blipFill>
                    <a:blip r:embed="rId19"/>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6" name="Picture 46" descr="Amazon Germany">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mazon Germany">
                      <a:hlinkClick r:id="rId86" tgtFrame="&quot;_blank&quot;"/>
                    </pic:cNvPr>
                    <pic:cNvPicPr>
                      <a:picLocks noChangeAspect="1" noChangeArrowheads="1"/>
                    </pic:cNvPicPr>
                  </pic:nvPicPr>
                  <pic:blipFill>
                    <a:blip r:embed="rId29"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EVGA 220-G2-0850-XR </w:t>
      </w:r>
      <w:proofErr w:type="spellStart"/>
      <w:r w:rsidRPr="00172684">
        <w:rPr>
          <w:rFonts w:ascii="inherit" w:eastAsia="Times New Roman" w:hAnsi="inherit" w:cs="Times New Roman"/>
          <w:sz w:val="21"/>
          <w:szCs w:val="21"/>
          <w:bdr w:val="none" w:sz="0" w:space="0" w:color="auto" w:frame="1"/>
          <w:lang w:eastAsia="en-IE"/>
        </w:rPr>
        <w:t>Netzteil</w:t>
      </w:r>
      <w:proofErr w:type="spellEnd"/>
      <w:r w:rsidRPr="00172684">
        <w:rPr>
          <w:rFonts w:ascii="inherit" w:eastAsia="Times New Roman" w:hAnsi="inherit" w:cs="Times New Roman"/>
          <w:sz w:val="21"/>
          <w:szCs w:val="21"/>
          <w:bdr w:val="none" w:sz="0" w:space="0" w:color="auto" w:frame="1"/>
          <w:lang w:eastAsia="en-IE"/>
        </w:rPr>
        <w:t xml:space="preserve"> 850W Nova 850 G2 Modular retail (80+ gold)</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€163.93</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87" w:tgtFrame="_blank" w:history="1">
        <w:r w:rsidRPr="00172684">
          <w:rPr>
            <w:rFonts w:ascii="inherit" w:eastAsia="Times New Roman" w:hAnsi="inherit" w:cs="Times New Roman"/>
            <w:b/>
            <w:bCs/>
            <w:caps/>
            <w:color w:val="FFFFFF"/>
            <w:sz w:val="24"/>
            <w:szCs w:val="24"/>
            <w:u w:val="single"/>
            <w:lang w:eastAsia="en-IE"/>
          </w:rPr>
          <w:t>PREORDER</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7" name="Picture 47" descr="Amazon Spain">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mazon Spain">
                      <a:hlinkClick r:id="rId88"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EVGA 220-G2-0850-XR - </w:t>
      </w:r>
      <w:proofErr w:type="spellStart"/>
      <w:r w:rsidRPr="00172684">
        <w:rPr>
          <w:rFonts w:ascii="inherit" w:eastAsia="Times New Roman" w:hAnsi="inherit" w:cs="Times New Roman"/>
          <w:sz w:val="21"/>
          <w:szCs w:val="21"/>
          <w:bdr w:val="none" w:sz="0" w:space="0" w:color="auto" w:frame="1"/>
          <w:lang w:eastAsia="en-IE"/>
        </w:rPr>
        <w:t>Fuente</w:t>
      </w:r>
      <w:proofErr w:type="spellEnd"/>
      <w:r w:rsidRPr="00172684">
        <w:rPr>
          <w:rFonts w:ascii="inherit" w:eastAsia="Times New Roman" w:hAnsi="inherit" w:cs="Times New Roman"/>
          <w:sz w:val="21"/>
          <w:szCs w:val="21"/>
          <w:bdr w:val="none" w:sz="0" w:space="0" w:color="auto" w:frame="1"/>
          <w:lang w:eastAsia="en-IE"/>
        </w:rPr>
        <w:t xml:space="preserve"> de </w:t>
      </w:r>
      <w:proofErr w:type="spellStart"/>
      <w:r w:rsidRPr="00172684">
        <w:rPr>
          <w:rFonts w:ascii="inherit" w:eastAsia="Times New Roman" w:hAnsi="inherit" w:cs="Times New Roman"/>
          <w:sz w:val="21"/>
          <w:szCs w:val="21"/>
          <w:bdr w:val="none" w:sz="0" w:space="0" w:color="auto" w:frame="1"/>
          <w:lang w:eastAsia="en-IE"/>
        </w:rPr>
        <w:t>alimentación</w:t>
      </w:r>
      <w:proofErr w:type="spellEnd"/>
      <w:r w:rsidRPr="00172684">
        <w:rPr>
          <w:rFonts w:ascii="inherit" w:eastAsia="Times New Roman" w:hAnsi="inherit" w:cs="Times New Roman"/>
          <w:sz w:val="21"/>
          <w:szCs w:val="21"/>
          <w:bdr w:val="none" w:sz="0" w:space="0" w:color="auto" w:frame="1"/>
          <w:lang w:eastAsia="en-IE"/>
        </w:rPr>
        <w:t xml:space="preserve"> (ATX 850W 850 G2 220-G2-0850-XR)</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€182.16</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89"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8" name="Picture 48" descr="Amazon">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mazon">
                      <a:hlinkClick r:id="rId90" tgtFrame="&quot;_blank&quot;"/>
                    </pic:cNvPr>
                    <pic:cNvPicPr>
                      <a:picLocks noChangeAspect="1" noChangeArrowheads="1"/>
                    </pic:cNvPicPr>
                  </pic:nvPicPr>
                  <pic:blipFill>
                    <a:blip r:embed="rId3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EVGA Supernova 850 G2L, 80 Plus Gold 850W, Fully Modular, Eco Mode, 10 Year...</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£137.01</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91" w:tgtFrame="_blank" w:history="1">
        <w:r w:rsidRPr="00172684">
          <w:rPr>
            <w:rFonts w:ascii="inherit" w:eastAsia="Times New Roman" w:hAnsi="inherit" w:cs="Times New Roman"/>
            <w:b/>
            <w:bCs/>
            <w:caps/>
            <w:color w:val="FFFFFF"/>
            <w:sz w:val="24"/>
            <w:szCs w:val="24"/>
            <w:u w:val="single"/>
            <w:lang w:eastAsia="en-IE"/>
          </w:rPr>
          <w:t>PREORDER</w:t>
        </w:r>
      </w:hyperlink>
    </w:p>
    <w:p w:rsidR="00172684" w:rsidRPr="00172684" w:rsidRDefault="00172684" w:rsidP="00172684">
      <w:pPr>
        <w:spacing w:line="555" w:lineRule="atLeast"/>
        <w:jc w:val="center"/>
        <w:textAlignment w:val="baseline"/>
        <w:rPr>
          <w:rFonts w:ascii="inherit" w:eastAsia="Times New Roman" w:hAnsi="inherit" w:cs="Times New Roman"/>
          <w:sz w:val="18"/>
          <w:szCs w:val="18"/>
          <w:lang w:eastAsia="en-IE"/>
        </w:rPr>
      </w:pPr>
      <w:r w:rsidRPr="00172684">
        <w:rPr>
          <w:rFonts w:ascii="inherit" w:eastAsia="Times New Roman" w:hAnsi="inherit" w:cs="Times New Roman"/>
          <w:sz w:val="21"/>
          <w:lang w:eastAsia="en-IE"/>
        </w:rPr>
        <w:t xml:space="preserve">We check over 130 million products every day for the best </w:t>
      </w:r>
      <w:proofErr w:type="spellStart"/>
      <w:r w:rsidRPr="00172684">
        <w:rPr>
          <w:rFonts w:ascii="inherit" w:eastAsia="Times New Roman" w:hAnsi="inherit" w:cs="Times New Roman"/>
          <w:sz w:val="21"/>
          <w:lang w:eastAsia="en-IE"/>
        </w:rPr>
        <w:t>prices</w:t>
      </w:r>
      <w:hyperlink r:id="rId92" w:history="1">
        <w:r w:rsidRPr="00172684">
          <w:rPr>
            <w:rFonts w:ascii="inherit" w:eastAsia="Times New Roman" w:hAnsi="inherit" w:cs="Times New Roman"/>
            <w:b/>
            <w:bCs/>
            <w:caps/>
            <w:color w:val="FFFFFF"/>
            <w:sz w:val="21"/>
            <w:lang w:eastAsia="en-IE"/>
          </w:rPr>
          <w:t>VIEW</w:t>
        </w:r>
        <w:proofErr w:type="spellEnd"/>
        <w:r w:rsidRPr="00172684">
          <w:rPr>
            <w:rFonts w:ascii="inherit" w:eastAsia="Times New Roman" w:hAnsi="inherit" w:cs="Times New Roman"/>
            <w:b/>
            <w:bCs/>
            <w:caps/>
            <w:color w:val="FFFFFF"/>
            <w:sz w:val="21"/>
            <w:lang w:eastAsia="en-IE"/>
          </w:rPr>
          <w:t xml:space="preserve"> ALL DEALS</w:t>
        </w:r>
      </w:hyperlink>
    </w:p>
    <w:p w:rsidR="00172684" w:rsidRPr="00172684" w:rsidRDefault="00172684" w:rsidP="00172684">
      <w:pPr>
        <w:shd w:val="clear" w:color="auto" w:fill="EDEDED"/>
        <w:spacing w:after="150" w:line="240" w:lineRule="auto"/>
        <w:jc w:val="center"/>
        <w:textAlignment w:val="baseline"/>
        <w:rPr>
          <w:rFonts w:ascii="inherit" w:eastAsia="Times New Roman" w:hAnsi="inherit" w:cs="Times New Roman"/>
          <w:sz w:val="18"/>
          <w:szCs w:val="18"/>
          <w:lang w:eastAsia="en-IE"/>
        </w:rPr>
      </w:pPr>
      <w:r w:rsidRPr="00172684">
        <w:rPr>
          <w:rFonts w:ascii="inherit" w:eastAsia="Times New Roman" w:hAnsi="inherit" w:cs="Times New Roman"/>
          <w:sz w:val="18"/>
          <w:szCs w:val="18"/>
          <w:lang w:eastAsia="en-IE"/>
        </w:rPr>
        <w:t>Advertisement</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 xml:space="preserve">When it comes to power supplies, EVGA’s G2 series are a </w:t>
      </w:r>
      <w:proofErr w:type="spellStart"/>
      <w:r w:rsidRPr="00172684">
        <w:rPr>
          <w:rFonts w:ascii="inherit" w:eastAsia="Times New Roman" w:hAnsi="inherit" w:cs="Times New Roman"/>
          <w:sz w:val="24"/>
          <w:szCs w:val="24"/>
          <w:lang w:eastAsia="en-IE"/>
        </w:rPr>
        <w:t>favorite</w:t>
      </w:r>
      <w:proofErr w:type="spellEnd"/>
      <w:r w:rsidRPr="00172684">
        <w:rPr>
          <w:rFonts w:ascii="inherit" w:eastAsia="Times New Roman" w:hAnsi="inherit" w:cs="Times New Roman"/>
          <w:sz w:val="24"/>
          <w:szCs w:val="24"/>
          <w:lang w:eastAsia="en-IE"/>
        </w:rPr>
        <w:t xml:space="preserve"> of mine. All of them sport an 80 Plus Gold Rating, and a fully modular design to help keep cable mess at a minimum. But if there’s one thing that sets the G2 apart from its peers, it the 10-year warranty that it comes with. Lots of power supplies offer warranties of five years, but knowing that your PSU should continue to function with normal use for a decade is the kind of peace of mind I like to have. And I’m saying this as someone who’s had their PSU burn out and fail on them in the middle of a </w:t>
      </w:r>
      <w:proofErr w:type="spellStart"/>
      <w:r w:rsidRPr="00172684">
        <w:rPr>
          <w:rFonts w:ascii="inherit" w:eastAsia="Times New Roman" w:hAnsi="inherit" w:cs="Times New Roman"/>
          <w:sz w:val="24"/>
          <w:szCs w:val="24"/>
          <w:lang w:eastAsia="en-IE"/>
        </w:rPr>
        <w:t>WoW</w:t>
      </w:r>
      <w:proofErr w:type="spellEnd"/>
      <w:r w:rsidRPr="00172684">
        <w:rPr>
          <w:rFonts w:ascii="inherit" w:eastAsia="Times New Roman" w:hAnsi="inherit" w:cs="Times New Roman"/>
          <w:sz w:val="24"/>
          <w:szCs w:val="24"/>
          <w:lang w:eastAsia="en-IE"/>
        </w:rPr>
        <w:t xml:space="preserve"> raid.</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The 850W maximum load is plenty for this rig, and leaves plenty of room for a second GPU should the need arise. I usually like to leave 50-100W of headroom above the estimated maximum load of the system, and this PSU offers more than that for this configuration. </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pict>
          <v:shape id="_x0000_i1032" type="#_x0000_t75" alt="Samsung 950 Pro" style="width:24pt;height:24pt"/>
        </w:pict>
      </w:r>
    </w:p>
    <w:p w:rsidR="00172684" w:rsidRPr="00172684" w:rsidRDefault="00172684" w:rsidP="00172684">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172684">
        <w:rPr>
          <w:rFonts w:ascii="Arial" w:eastAsia="Times New Roman" w:hAnsi="Arial" w:cs="Arial"/>
          <w:b/>
          <w:bCs/>
          <w:color w:val="333333"/>
          <w:sz w:val="36"/>
          <w:szCs w:val="36"/>
          <w:lang w:eastAsia="en-IE"/>
        </w:rPr>
        <w:t>Primary storage: Samsung 960 Pro SSD (512GB)</w:t>
      </w:r>
    </w:p>
    <w:p w:rsidR="00172684" w:rsidRPr="00172684" w:rsidRDefault="00172684" w:rsidP="00172684">
      <w:pPr>
        <w:spacing w:after="0" w:line="240" w:lineRule="auto"/>
        <w:textAlignment w:val="baseline"/>
        <w:outlineLvl w:val="1"/>
        <w:rPr>
          <w:rFonts w:ascii="inherit" w:eastAsia="Times New Roman" w:hAnsi="inherit" w:cs="Times New Roman"/>
          <w:b/>
          <w:bCs/>
          <w:sz w:val="27"/>
          <w:szCs w:val="27"/>
          <w:lang w:eastAsia="en-IE"/>
        </w:rPr>
      </w:pPr>
      <w:r w:rsidRPr="00172684">
        <w:rPr>
          <w:rFonts w:ascii="inherit" w:eastAsia="Times New Roman" w:hAnsi="inherit" w:cs="Times New Roman"/>
          <w:b/>
          <w:bCs/>
          <w:sz w:val="27"/>
          <w:szCs w:val="27"/>
          <w:lang w:eastAsia="en-IE"/>
        </w:rPr>
        <w:t>Today's best 960 Pro 512GB deals</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1219200" cy="609600"/>
            <wp:effectExtent l="0" t="0" r="0" b="0"/>
            <wp:docPr id="50" name="Picture 50" descr="Neweg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ewegg">
                      <a:hlinkClick r:id="rId22" tgtFrame="&quot;_blank&quot;"/>
                    </pic:cNvPr>
                    <pic:cNvPicPr>
                      <a:picLocks noChangeAspect="1" noChangeArrowheads="1"/>
                    </pic:cNvPicPr>
                  </pic:nvPicPr>
                  <pic:blipFill>
                    <a:blip r:embed="rId1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SAMSUNG 960 PRO M.2 512GB </w:t>
      </w:r>
      <w:proofErr w:type="spellStart"/>
      <w:r w:rsidRPr="00172684">
        <w:rPr>
          <w:rFonts w:ascii="inherit" w:eastAsia="Times New Roman" w:hAnsi="inherit" w:cs="Times New Roman"/>
          <w:sz w:val="21"/>
          <w:szCs w:val="21"/>
          <w:bdr w:val="none" w:sz="0" w:space="0" w:color="auto" w:frame="1"/>
          <w:lang w:eastAsia="en-IE"/>
        </w:rPr>
        <w:t>NVMe</w:t>
      </w:r>
      <w:proofErr w:type="spellEnd"/>
      <w:r w:rsidRPr="00172684">
        <w:rPr>
          <w:rFonts w:ascii="inherit" w:eastAsia="Times New Roman" w:hAnsi="inherit" w:cs="Times New Roman"/>
          <w:sz w:val="21"/>
          <w:szCs w:val="21"/>
          <w:bdr w:val="none" w:sz="0" w:space="0" w:color="auto" w:frame="1"/>
          <w:lang w:eastAsia="en-IE"/>
        </w:rPr>
        <w:t xml:space="preserve"> PCI-Express 3.0 x4 Internal Solid State Drive (SSD)...</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€246.99</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hyperlink r:id="rId93"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51" name="Picture 51" descr="http://www.ftjcfx.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ftjcfx.com/image-6361382-12944385"/>
                    <pic:cNvPicPr>
                      <a:picLocks noChangeAspect="1" noChangeArrowheads="1"/>
                    </pic:cNvPicPr>
                  </pic:nvPicPr>
                  <pic:blipFill>
                    <a:blip r:embed="rId19"/>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2" name="Picture 52" descr="Amazon Germany">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mazon Germany">
                      <a:hlinkClick r:id="rId94" tgtFrame="&quot;_blank&quot;"/>
                    </pic:cNvPr>
                    <pic:cNvPicPr>
                      <a:picLocks noChangeAspect="1" noChangeArrowheads="1"/>
                    </pic:cNvPicPr>
                  </pic:nvPicPr>
                  <pic:blipFill>
                    <a:blip r:embed="rId29"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Samsung 960 PRO MZ-V6P512BW Interne Solid State Drive (512GB), </w:t>
      </w:r>
      <w:proofErr w:type="spellStart"/>
      <w:r w:rsidRPr="00172684">
        <w:rPr>
          <w:rFonts w:ascii="inherit" w:eastAsia="Times New Roman" w:hAnsi="inherit" w:cs="Times New Roman"/>
          <w:sz w:val="21"/>
          <w:szCs w:val="21"/>
          <w:bdr w:val="none" w:sz="0" w:space="0" w:color="auto" w:frame="1"/>
          <w:lang w:eastAsia="en-IE"/>
        </w:rPr>
        <w:t>schwarz</w:t>
      </w:r>
      <w:proofErr w:type="spellEnd"/>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€300.23</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95"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3" name="Picture 53" descr="Amazon Spain">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mazon Spain">
                      <a:hlinkClick r:id="rId96"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Samsung 960 PRO </w:t>
      </w:r>
      <w:proofErr w:type="spellStart"/>
      <w:r w:rsidRPr="00172684">
        <w:rPr>
          <w:rFonts w:ascii="inherit" w:eastAsia="Times New Roman" w:hAnsi="inherit" w:cs="Times New Roman"/>
          <w:sz w:val="21"/>
          <w:szCs w:val="21"/>
          <w:bdr w:val="none" w:sz="0" w:space="0" w:color="auto" w:frame="1"/>
          <w:lang w:eastAsia="en-IE"/>
        </w:rPr>
        <w:t>NVMe</w:t>
      </w:r>
      <w:proofErr w:type="spellEnd"/>
      <w:r w:rsidRPr="00172684">
        <w:rPr>
          <w:rFonts w:ascii="inherit" w:eastAsia="Times New Roman" w:hAnsi="inherit" w:cs="Times New Roman"/>
          <w:sz w:val="21"/>
          <w:szCs w:val="21"/>
          <w:bdr w:val="none" w:sz="0" w:space="0" w:color="auto" w:frame="1"/>
          <w:lang w:eastAsia="en-IE"/>
        </w:rPr>
        <w:t xml:space="preserve"> M.2 512GB - Disco </w:t>
      </w:r>
      <w:proofErr w:type="spellStart"/>
      <w:r w:rsidRPr="00172684">
        <w:rPr>
          <w:rFonts w:ascii="inherit" w:eastAsia="Times New Roman" w:hAnsi="inherit" w:cs="Times New Roman"/>
          <w:sz w:val="21"/>
          <w:szCs w:val="21"/>
          <w:bdr w:val="none" w:sz="0" w:space="0" w:color="auto" w:frame="1"/>
          <w:lang w:eastAsia="en-IE"/>
        </w:rPr>
        <w:t>duro</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sólido</w:t>
      </w:r>
      <w:proofErr w:type="spellEnd"/>
      <w:r w:rsidRPr="00172684">
        <w:rPr>
          <w:rFonts w:ascii="inherit" w:eastAsia="Times New Roman" w:hAnsi="inherit" w:cs="Times New Roman"/>
          <w:sz w:val="21"/>
          <w:szCs w:val="21"/>
          <w:bdr w:val="none" w:sz="0" w:space="0" w:color="auto" w:frame="1"/>
          <w:lang w:eastAsia="en-IE"/>
        </w:rPr>
        <w:t xml:space="preserve"> de 512 GB (Samsung V-NAND, PCI...</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€313.95</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97"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4" name="Picture 54" descr="Amazon Italy">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mazon Italy">
                      <a:hlinkClick r:id="rId98" tgtFrame="&quot;_blank&quot;"/>
                    </pic:cNvPr>
                    <pic:cNvPicPr>
                      <a:picLocks noChangeAspect="1" noChangeArrowheads="1"/>
                    </pic:cNvPicPr>
                  </pic:nvPicPr>
                  <pic:blipFill>
                    <a:blip r:embed="rId25"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Samsung MZ-V6P512BW SSD 960 PRO, 512 GB, M.2, </w:t>
      </w:r>
      <w:proofErr w:type="spellStart"/>
      <w:r w:rsidRPr="00172684">
        <w:rPr>
          <w:rFonts w:ascii="inherit" w:eastAsia="Times New Roman" w:hAnsi="inherit" w:cs="Times New Roman"/>
          <w:sz w:val="21"/>
          <w:szCs w:val="21"/>
          <w:bdr w:val="none" w:sz="0" w:space="0" w:color="auto" w:frame="1"/>
          <w:lang w:eastAsia="en-IE"/>
        </w:rPr>
        <w:t>NVMe</w:t>
      </w:r>
      <w:proofErr w:type="spellEnd"/>
      <w:r w:rsidRPr="00172684">
        <w:rPr>
          <w:rFonts w:ascii="inherit" w:eastAsia="Times New Roman" w:hAnsi="inherit" w:cs="Times New Roman"/>
          <w:sz w:val="21"/>
          <w:szCs w:val="21"/>
          <w:bdr w:val="none" w:sz="0" w:space="0" w:color="auto" w:frame="1"/>
          <w:lang w:eastAsia="en-IE"/>
        </w:rPr>
        <w:t>, Nero/</w:t>
      </w:r>
      <w:proofErr w:type="spellStart"/>
      <w:r w:rsidRPr="00172684">
        <w:rPr>
          <w:rFonts w:ascii="inherit" w:eastAsia="Times New Roman" w:hAnsi="inherit" w:cs="Times New Roman"/>
          <w:sz w:val="21"/>
          <w:szCs w:val="21"/>
          <w:bdr w:val="none" w:sz="0" w:space="0" w:color="auto" w:frame="1"/>
          <w:lang w:eastAsia="en-IE"/>
        </w:rPr>
        <w:t>Rosso</w:t>
      </w:r>
      <w:proofErr w:type="spellEnd"/>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€321.99</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99"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line="555" w:lineRule="atLeast"/>
        <w:jc w:val="center"/>
        <w:textAlignment w:val="baseline"/>
        <w:rPr>
          <w:rFonts w:ascii="inherit" w:eastAsia="Times New Roman" w:hAnsi="inherit" w:cs="Times New Roman"/>
          <w:sz w:val="18"/>
          <w:szCs w:val="18"/>
          <w:lang w:eastAsia="en-IE"/>
        </w:rPr>
      </w:pPr>
      <w:r w:rsidRPr="00172684">
        <w:rPr>
          <w:rFonts w:ascii="inherit" w:eastAsia="Times New Roman" w:hAnsi="inherit" w:cs="Times New Roman"/>
          <w:sz w:val="21"/>
          <w:lang w:eastAsia="en-IE"/>
        </w:rPr>
        <w:t xml:space="preserve">We check over 130 million products every day for the best </w:t>
      </w:r>
      <w:proofErr w:type="spellStart"/>
      <w:r w:rsidRPr="00172684">
        <w:rPr>
          <w:rFonts w:ascii="inherit" w:eastAsia="Times New Roman" w:hAnsi="inherit" w:cs="Times New Roman"/>
          <w:sz w:val="21"/>
          <w:lang w:eastAsia="en-IE"/>
        </w:rPr>
        <w:t>prices</w:t>
      </w:r>
      <w:hyperlink r:id="rId100" w:history="1">
        <w:r w:rsidRPr="00172684">
          <w:rPr>
            <w:rFonts w:ascii="inherit" w:eastAsia="Times New Roman" w:hAnsi="inherit" w:cs="Times New Roman"/>
            <w:b/>
            <w:bCs/>
            <w:caps/>
            <w:color w:val="FFFFFF"/>
            <w:sz w:val="21"/>
            <w:lang w:eastAsia="en-IE"/>
          </w:rPr>
          <w:t>VIEW</w:t>
        </w:r>
        <w:proofErr w:type="spellEnd"/>
        <w:r w:rsidRPr="00172684">
          <w:rPr>
            <w:rFonts w:ascii="inherit" w:eastAsia="Times New Roman" w:hAnsi="inherit" w:cs="Times New Roman"/>
            <w:b/>
            <w:bCs/>
            <w:caps/>
            <w:color w:val="FFFFFF"/>
            <w:sz w:val="21"/>
            <w:lang w:eastAsia="en-IE"/>
          </w:rPr>
          <w:t xml:space="preserve"> ALL DEALS</w:t>
        </w:r>
      </w:hyperlink>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SSDs have been more expensive than HDDs since, well, forever. The advent of non-volatile memory express (</w:t>
      </w:r>
      <w:proofErr w:type="spellStart"/>
      <w:r w:rsidRPr="00172684">
        <w:rPr>
          <w:rFonts w:ascii="inherit" w:eastAsia="Times New Roman" w:hAnsi="inherit" w:cs="Times New Roman"/>
          <w:sz w:val="24"/>
          <w:szCs w:val="24"/>
          <w:lang w:eastAsia="en-IE"/>
        </w:rPr>
        <w:t>NVMe</w:t>
      </w:r>
      <w:proofErr w:type="spellEnd"/>
      <w:r w:rsidRPr="00172684">
        <w:rPr>
          <w:rFonts w:ascii="inherit" w:eastAsia="Times New Roman" w:hAnsi="inherit" w:cs="Times New Roman"/>
          <w:sz w:val="24"/>
          <w:szCs w:val="24"/>
          <w:lang w:eastAsia="en-IE"/>
        </w:rPr>
        <w:t xml:space="preserve">) is yet another step above the good </w:t>
      </w:r>
      <w:proofErr w:type="spellStart"/>
      <w:r w:rsidRPr="00172684">
        <w:rPr>
          <w:rFonts w:ascii="inherit" w:eastAsia="Times New Roman" w:hAnsi="inherit" w:cs="Times New Roman"/>
          <w:sz w:val="24"/>
          <w:szCs w:val="24"/>
          <w:lang w:eastAsia="en-IE"/>
        </w:rPr>
        <w:t>ol</w:t>
      </w:r>
      <w:proofErr w:type="spellEnd"/>
      <w:r w:rsidRPr="00172684">
        <w:rPr>
          <w:rFonts w:ascii="inherit" w:eastAsia="Times New Roman" w:hAnsi="inherit" w:cs="Times New Roman"/>
          <w:sz w:val="24"/>
          <w:szCs w:val="24"/>
          <w:lang w:eastAsia="en-IE"/>
        </w:rPr>
        <w:t>’ SATA SSD, both in performance and price. With sequential read speeds of up to 3,500MB/s (that’s mega</w:t>
      </w:r>
      <w:r w:rsidRPr="00172684">
        <w:rPr>
          <w:rFonts w:ascii="inherit" w:eastAsia="Times New Roman" w:hAnsi="inherit" w:cs="Times New Roman"/>
          <w:i/>
          <w:iCs/>
          <w:sz w:val="24"/>
          <w:szCs w:val="24"/>
          <w:lang w:eastAsia="en-IE"/>
        </w:rPr>
        <w:t>bytes</w:t>
      </w:r>
      <w:r w:rsidRPr="00172684">
        <w:rPr>
          <w:rFonts w:ascii="inherit" w:eastAsia="Times New Roman" w:hAnsi="inherit" w:cs="Times New Roman"/>
          <w:sz w:val="24"/>
          <w:szCs w:val="24"/>
          <w:lang w:eastAsia="en-IE"/>
        </w:rPr>
        <w:t> per second, mind you), you won’t be spending a whole lot of time on loading screens. </w:t>
      </w:r>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The 960 offers blistering speeds for our operating system, with enough room to spare for games and programs we want to launch especially fast. And at 512GB, it's large enough for your OS and more than a few games. If you want even more storage, a backup drive in the form of a 1TB or more SSD or (much slower) HDD should fit those needs nicely. If going that route, we recommend a </w:t>
      </w:r>
      <w:hyperlink r:id="rId101" w:tgtFrame="_blank" w:history="1">
        <w:r w:rsidRPr="00172684">
          <w:rPr>
            <w:rFonts w:ascii="inherit" w:eastAsia="Times New Roman" w:hAnsi="inherit" w:cs="Times New Roman"/>
            <w:color w:val="C51618"/>
            <w:sz w:val="24"/>
            <w:szCs w:val="24"/>
            <w:u w:val="single"/>
            <w:lang w:eastAsia="en-IE"/>
          </w:rPr>
          <w:t>1TB Samsung 850 EVO</w:t>
        </w:r>
      </w:hyperlink>
      <w:r w:rsidRPr="00172684">
        <w:rPr>
          <w:rFonts w:ascii="inherit" w:eastAsia="Times New Roman" w:hAnsi="inherit" w:cs="Times New Roman"/>
          <w:sz w:val="24"/>
          <w:szCs w:val="24"/>
          <w:lang w:eastAsia="en-IE"/>
        </w:rPr>
        <w:t>.</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pict>
          <v:shape id="_x0000_i1033" type="#_x0000_t75" alt="Highend Corsair H90 Liquid Cooler" style="width:24pt;height:24pt"/>
        </w:pict>
      </w:r>
    </w:p>
    <w:p w:rsidR="00172684" w:rsidRPr="00172684" w:rsidRDefault="00172684" w:rsidP="00172684">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172684">
        <w:rPr>
          <w:rFonts w:ascii="Arial" w:eastAsia="Times New Roman" w:hAnsi="Arial" w:cs="Arial"/>
          <w:b/>
          <w:bCs/>
          <w:color w:val="333333"/>
          <w:sz w:val="36"/>
          <w:szCs w:val="36"/>
          <w:lang w:eastAsia="en-IE"/>
        </w:rPr>
        <w:t>CPU cooler: Corsair H100i v2</w:t>
      </w:r>
    </w:p>
    <w:p w:rsidR="00172684" w:rsidRPr="00172684" w:rsidRDefault="00172684" w:rsidP="00172684">
      <w:pPr>
        <w:spacing w:after="0" w:line="240" w:lineRule="auto"/>
        <w:textAlignment w:val="baseline"/>
        <w:outlineLvl w:val="1"/>
        <w:rPr>
          <w:rFonts w:ascii="inherit" w:eastAsia="Times New Roman" w:hAnsi="inherit" w:cs="Times New Roman"/>
          <w:b/>
          <w:bCs/>
          <w:sz w:val="27"/>
          <w:szCs w:val="27"/>
          <w:lang w:eastAsia="en-IE"/>
        </w:rPr>
      </w:pPr>
      <w:r w:rsidRPr="00172684">
        <w:rPr>
          <w:rFonts w:ascii="inherit" w:eastAsia="Times New Roman" w:hAnsi="inherit" w:cs="Times New Roman"/>
          <w:b/>
          <w:bCs/>
          <w:sz w:val="27"/>
          <w:szCs w:val="27"/>
          <w:lang w:eastAsia="en-IE"/>
        </w:rPr>
        <w:lastRenderedPageBreak/>
        <w:t>Today's best H100i V2 deals</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6" name="Picture 56" descr="Amazon Italy">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mazon Italy">
                      <a:hlinkClick r:id="rId26" tgtFrame="&quot;_blank&quot;"/>
                    </pic:cNvPr>
                    <pic:cNvPicPr>
                      <a:picLocks noChangeAspect="1" noChangeArrowheads="1"/>
                    </pic:cNvPicPr>
                  </pic:nvPicPr>
                  <pic:blipFill>
                    <a:blip r:embed="rId25"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Corsair Hydro H100i CW-9060025-WW </w:t>
      </w:r>
      <w:proofErr w:type="spellStart"/>
      <w:r w:rsidRPr="00172684">
        <w:rPr>
          <w:rFonts w:ascii="inherit" w:eastAsia="Times New Roman" w:hAnsi="inherit" w:cs="Times New Roman"/>
          <w:sz w:val="21"/>
          <w:szCs w:val="21"/>
          <w:bdr w:val="none" w:sz="0" w:space="0" w:color="auto" w:frame="1"/>
          <w:lang w:eastAsia="en-IE"/>
        </w:rPr>
        <w:t>Sistema</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di</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Raffreddamento</w:t>
      </w:r>
      <w:proofErr w:type="spellEnd"/>
      <w:r w:rsidRPr="00172684">
        <w:rPr>
          <w:rFonts w:ascii="inherit" w:eastAsia="Times New Roman" w:hAnsi="inherit" w:cs="Times New Roman"/>
          <w:sz w:val="21"/>
          <w:szCs w:val="21"/>
          <w:bdr w:val="none" w:sz="0" w:space="0" w:color="auto" w:frame="1"/>
          <w:lang w:eastAsia="en-IE"/>
        </w:rPr>
        <w:t xml:space="preserve"> a </w:t>
      </w:r>
      <w:proofErr w:type="spellStart"/>
      <w:r w:rsidRPr="00172684">
        <w:rPr>
          <w:rFonts w:ascii="inherit" w:eastAsia="Times New Roman" w:hAnsi="inherit" w:cs="Times New Roman"/>
          <w:sz w:val="21"/>
          <w:szCs w:val="21"/>
          <w:bdr w:val="none" w:sz="0" w:space="0" w:color="auto" w:frame="1"/>
          <w:lang w:eastAsia="en-IE"/>
        </w:rPr>
        <w:t>Liquido</w:t>
      </w:r>
      <w:proofErr w:type="spellEnd"/>
      <w:r w:rsidRPr="00172684">
        <w:rPr>
          <w:rFonts w:ascii="inherit" w:eastAsia="Times New Roman" w:hAnsi="inherit" w:cs="Times New Roman"/>
          <w:sz w:val="21"/>
          <w:szCs w:val="21"/>
          <w:bdr w:val="none" w:sz="0" w:space="0" w:color="auto" w:frame="1"/>
          <w:lang w:eastAsia="en-IE"/>
        </w:rPr>
        <w:t xml:space="preserve"> per CPU,...</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€108.58</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102"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7" name="Picture 57" descr="Amazon Germany">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mazon Germany">
                      <a:hlinkClick r:id="rId103" tgtFrame="&quot;_blank&quot;"/>
                    </pic:cNvPr>
                    <pic:cNvPicPr>
                      <a:picLocks noChangeAspect="1" noChangeArrowheads="1"/>
                    </pic:cNvPicPr>
                  </pic:nvPicPr>
                  <pic:blipFill>
                    <a:blip r:embed="rId29"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Corsair CW-9060025-WW RGB Hydro Series </w:t>
      </w:r>
      <w:proofErr w:type="spellStart"/>
      <w:r w:rsidRPr="00172684">
        <w:rPr>
          <w:rFonts w:ascii="inherit" w:eastAsia="Times New Roman" w:hAnsi="inherit" w:cs="Times New Roman"/>
          <w:sz w:val="21"/>
          <w:szCs w:val="21"/>
          <w:bdr w:val="none" w:sz="0" w:space="0" w:color="auto" w:frame="1"/>
          <w:lang w:eastAsia="en-IE"/>
        </w:rPr>
        <w:t>Wasserkühler</w:t>
      </w:r>
      <w:proofErr w:type="spellEnd"/>
      <w:r w:rsidRPr="00172684">
        <w:rPr>
          <w:rFonts w:ascii="inherit" w:eastAsia="Times New Roman" w:hAnsi="inherit" w:cs="Times New Roman"/>
          <w:sz w:val="21"/>
          <w:szCs w:val="21"/>
          <w:bdr w:val="none" w:sz="0" w:space="0" w:color="auto" w:frame="1"/>
          <w:lang w:eastAsia="en-IE"/>
        </w:rPr>
        <w:t xml:space="preserve"> (H100i V2 240 mm, All-In-One...</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€110.93</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104"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8" name="Picture 58" descr="Amazon Spain">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mazon Spain">
                      <a:hlinkClick r:id="rId105"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Corsair Hydro Series H100i V2 - </w:t>
      </w:r>
      <w:proofErr w:type="spellStart"/>
      <w:r w:rsidRPr="00172684">
        <w:rPr>
          <w:rFonts w:ascii="inherit" w:eastAsia="Times New Roman" w:hAnsi="inherit" w:cs="Times New Roman"/>
          <w:sz w:val="21"/>
          <w:szCs w:val="21"/>
          <w:bdr w:val="none" w:sz="0" w:space="0" w:color="auto" w:frame="1"/>
          <w:lang w:eastAsia="en-IE"/>
        </w:rPr>
        <w:t>Refrigerador</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líquido</w:t>
      </w:r>
      <w:proofErr w:type="spellEnd"/>
      <w:r w:rsidRPr="00172684">
        <w:rPr>
          <w:rFonts w:ascii="inherit" w:eastAsia="Times New Roman" w:hAnsi="inherit" w:cs="Times New Roman"/>
          <w:sz w:val="21"/>
          <w:szCs w:val="21"/>
          <w:bdr w:val="none" w:sz="0" w:space="0" w:color="auto" w:frame="1"/>
          <w:lang w:eastAsia="en-IE"/>
        </w:rPr>
        <w:t xml:space="preserve"> </w:t>
      </w:r>
      <w:proofErr w:type="spellStart"/>
      <w:r w:rsidRPr="00172684">
        <w:rPr>
          <w:rFonts w:ascii="inherit" w:eastAsia="Times New Roman" w:hAnsi="inherit" w:cs="Times New Roman"/>
          <w:sz w:val="21"/>
          <w:szCs w:val="21"/>
          <w:bdr w:val="none" w:sz="0" w:space="0" w:color="auto" w:frame="1"/>
          <w:lang w:eastAsia="en-IE"/>
        </w:rPr>
        <w:t>compacto</w:t>
      </w:r>
      <w:proofErr w:type="spellEnd"/>
      <w:r w:rsidRPr="00172684">
        <w:rPr>
          <w:rFonts w:ascii="inherit" w:eastAsia="Times New Roman" w:hAnsi="inherit" w:cs="Times New Roman"/>
          <w:sz w:val="21"/>
          <w:szCs w:val="21"/>
          <w:bdr w:val="none" w:sz="0" w:space="0" w:color="auto" w:frame="1"/>
          <w:lang w:eastAsia="en-IE"/>
        </w:rPr>
        <w:t xml:space="preserve"> (240mm, alto...</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€121</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106"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9" name="Picture 59" descr="Amazon">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mazon">
                      <a:hlinkClick r:id="rId107" tgtFrame="&quot;_blank&quot;"/>
                    </pic:cNvPr>
                    <pic:cNvPicPr>
                      <a:picLocks noChangeAspect="1" noChangeArrowheads="1"/>
                    </pic:cNvPicPr>
                  </pic:nvPicPr>
                  <pic:blipFill>
                    <a:blip r:embed="rId3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Corsair CW-9060025-WW Hydro Series H100i V2 240 mm Extreme Performance All-In-One...</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£104.97</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108"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line="555" w:lineRule="atLeast"/>
        <w:jc w:val="center"/>
        <w:textAlignment w:val="baseline"/>
        <w:rPr>
          <w:rFonts w:ascii="inherit" w:eastAsia="Times New Roman" w:hAnsi="inherit" w:cs="Times New Roman"/>
          <w:sz w:val="18"/>
          <w:szCs w:val="18"/>
          <w:lang w:eastAsia="en-IE"/>
        </w:rPr>
      </w:pPr>
      <w:r w:rsidRPr="00172684">
        <w:rPr>
          <w:rFonts w:ascii="inherit" w:eastAsia="Times New Roman" w:hAnsi="inherit" w:cs="Times New Roman"/>
          <w:sz w:val="21"/>
          <w:lang w:eastAsia="en-IE"/>
        </w:rPr>
        <w:t xml:space="preserve">We check over 130 million products every day for the best </w:t>
      </w:r>
      <w:proofErr w:type="spellStart"/>
      <w:r w:rsidRPr="00172684">
        <w:rPr>
          <w:rFonts w:ascii="inherit" w:eastAsia="Times New Roman" w:hAnsi="inherit" w:cs="Times New Roman"/>
          <w:sz w:val="21"/>
          <w:lang w:eastAsia="en-IE"/>
        </w:rPr>
        <w:t>prices</w:t>
      </w:r>
      <w:hyperlink r:id="rId109" w:history="1">
        <w:r w:rsidRPr="00172684">
          <w:rPr>
            <w:rFonts w:ascii="inherit" w:eastAsia="Times New Roman" w:hAnsi="inherit" w:cs="Times New Roman"/>
            <w:b/>
            <w:bCs/>
            <w:caps/>
            <w:color w:val="FFFFFF"/>
            <w:sz w:val="21"/>
            <w:lang w:eastAsia="en-IE"/>
          </w:rPr>
          <w:t>VIEW</w:t>
        </w:r>
        <w:proofErr w:type="spellEnd"/>
        <w:r w:rsidRPr="00172684">
          <w:rPr>
            <w:rFonts w:ascii="inherit" w:eastAsia="Times New Roman" w:hAnsi="inherit" w:cs="Times New Roman"/>
            <w:b/>
            <w:bCs/>
            <w:caps/>
            <w:color w:val="FFFFFF"/>
            <w:sz w:val="21"/>
            <w:lang w:eastAsia="en-IE"/>
          </w:rPr>
          <w:t xml:space="preserve"> ALL DEALS</w:t>
        </w:r>
      </w:hyperlink>
    </w:p>
    <w:p w:rsidR="00172684" w:rsidRPr="00172684" w:rsidRDefault="00172684" w:rsidP="00172684">
      <w:pPr>
        <w:spacing w:after="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Corsair’s Hydro series of CPU coolers are a good solid base when it comes to all-in-one closed-loop solutions. You can find better options, but when it comes to price and simplicity, Corsair’s offerings just get the job done. My current go-</w:t>
      </w:r>
      <w:proofErr w:type="spellStart"/>
      <w:r w:rsidRPr="00172684">
        <w:rPr>
          <w:rFonts w:ascii="inherit" w:eastAsia="Times New Roman" w:hAnsi="inherit" w:cs="Times New Roman"/>
          <w:sz w:val="24"/>
          <w:szCs w:val="24"/>
          <w:lang w:eastAsia="en-IE"/>
        </w:rPr>
        <w:t>tos</w:t>
      </w:r>
      <w:proofErr w:type="spellEnd"/>
      <w:r w:rsidRPr="00172684">
        <w:rPr>
          <w:rFonts w:ascii="inherit" w:eastAsia="Times New Roman" w:hAnsi="inherit" w:cs="Times New Roman"/>
          <w:sz w:val="24"/>
          <w:szCs w:val="24"/>
          <w:lang w:eastAsia="en-IE"/>
        </w:rPr>
        <w:t xml:space="preserve"> when it comes to Corsair are the </w:t>
      </w:r>
      <w:hyperlink r:id="rId110" w:tgtFrame="_blank" w:history="1">
        <w:r w:rsidRPr="00172684">
          <w:rPr>
            <w:rFonts w:ascii="inherit" w:eastAsia="Times New Roman" w:hAnsi="inherit" w:cs="Times New Roman"/>
            <w:color w:val="C51618"/>
            <w:sz w:val="24"/>
            <w:szCs w:val="24"/>
            <w:u w:val="single"/>
            <w:lang w:eastAsia="en-IE"/>
          </w:rPr>
          <w:t>H80i v2</w:t>
        </w:r>
      </w:hyperlink>
      <w:r w:rsidRPr="00172684">
        <w:rPr>
          <w:rFonts w:ascii="inherit" w:eastAsia="Times New Roman" w:hAnsi="inherit" w:cs="Times New Roman"/>
          <w:sz w:val="24"/>
          <w:szCs w:val="24"/>
          <w:lang w:eastAsia="en-IE"/>
        </w:rPr>
        <w:t> and H100i v2.</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proofErr w:type="spellStart"/>
      <w:r w:rsidRPr="00172684">
        <w:rPr>
          <w:rFonts w:ascii="inherit" w:eastAsia="Times New Roman" w:hAnsi="inherit" w:cs="Times New Roman"/>
          <w:sz w:val="24"/>
          <w:szCs w:val="24"/>
          <w:lang w:eastAsia="en-IE"/>
        </w:rPr>
        <w:t>Thee</w:t>
      </w:r>
      <w:proofErr w:type="spellEnd"/>
      <w:r w:rsidRPr="00172684">
        <w:rPr>
          <w:rFonts w:ascii="inherit" w:eastAsia="Times New Roman" w:hAnsi="inherit" w:cs="Times New Roman"/>
          <w:sz w:val="24"/>
          <w:szCs w:val="24"/>
          <w:lang w:eastAsia="en-IE"/>
        </w:rPr>
        <w:t xml:space="preserve"> biggest difference between the H80i v2 and the H100i v2 are their form factors. If mounted and employed correctly, their cooling abilities are nearly evenly matched. While the H80i is about $20 cheaper than the H100i, I went with the H100i here because it is a more natural fit when top-mounted in the Cooler Master </w:t>
      </w:r>
      <w:proofErr w:type="spellStart"/>
      <w:r w:rsidRPr="00172684">
        <w:rPr>
          <w:rFonts w:ascii="inherit" w:eastAsia="Times New Roman" w:hAnsi="inherit" w:cs="Times New Roman"/>
          <w:sz w:val="24"/>
          <w:szCs w:val="24"/>
          <w:lang w:eastAsia="en-IE"/>
        </w:rPr>
        <w:t>MasterCase</w:t>
      </w:r>
      <w:proofErr w:type="spellEnd"/>
      <w:r w:rsidRPr="00172684">
        <w:rPr>
          <w:rFonts w:ascii="inherit" w:eastAsia="Times New Roman" w:hAnsi="inherit" w:cs="Times New Roman"/>
          <w:sz w:val="24"/>
          <w:szCs w:val="24"/>
          <w:lang w:eastAsia="en-IE"/>
        </w:rPr>
        <w:t xml:space="preserve"> Pro 5. </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pict>
          <v:shape id="_x0000_i1034" type="#_x0000_t75" alt="" style="width:24pt;height:24pt"/>
        </w:pict>
      </w:r>
    </w:p>
    <w:p w:rsidR="00172684" w:rsidRPr="00172684" w:rsidRDefault="00172684" w:rsidP="00172684">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172684">
        <w:rPr>
          <w:rFonts w:ascii="Arial" w:eastAsia="Times New Roman" w:hAnsi="Arial" w:cs="Arial"/>
          <w:b/>
          <w:bCs/>
          <w:color w:val="333333"/>
          <w:sz w:val="36"/>
          <w:szCs w:val="36"/>
          <w:lang w:eastAsia="en-IE"/>
        </w:rPr>
        <w:t xml:space="preserve">Case: Cooler Master </w:t>
      </w:r>
      <w:proofErr w:type="spellStart"/>
      <w:r w:rsidRPr="00172684">
        <w:rPr>
          <w:rFonts w:ascii="Arial" w:eastAsia="Times New Roman" w:hAnsi="Arial" w:cs="Arial"/>
          <w:b/>
          <w:bCs/>
          <w:color w:val="333333"/>
          <w:sz w:val="36"/>
          <w:szCs w:val="36"/>
          <w:lang w:eastAsia="en-IE"/>
        </w:rPr>
        <w:t>MasterCase</w:t>
      </w:r>
      <w:proofErr w:type="spellEnd"/>
      <w:r w:rsidRPr="00172684">
        <w:rPr>
          <w:rFonts w:ascii="Arial" w:eastAsia="Times New Roman" w:hAnsi="Arial" w:cs="Arial"/>
          <w:b/>
          <w:bCs/>
          <w:color w:val="333333"/>
          <w:sz w:val="36"/>
          <w:szCs w:val="36"/>
          <w:lang w:eastAsia="en-IE"/>
        </w:rPr>
        <w:t xml:space="preserve"> Pro 5</w:t>
      </w:r>
    </w:p>
    <w:p w:rsidR="00172684" w:rsidRPr="00172684" w:rsidRDefault="00172684" w:rsidP="00172684">
      <w:pPr>
        <w:spacing w:after="0" w:line="240" w:lineRule="auto"/>
        <w:textAlignment w:val="baseline"/>
        <w:outlineLvl w:val="1"/>
        <w:rPr>
          <w:rFonts w:ascii="inherit" w:eastAsia="Times New Roman" w:hAnsi="inherit" w:cs="Times New Roman"/>
          <w:b/>
          <w:bCs/>
          <w:sz w:val="27"/>
          <w:szCs w:val="27"/>
          <w:lang w:eastAsia="en-IE"/>
        </w:rPr>
      </w:pPr>
      <w:r w:rsidRPr="00172684">
        <w:rPr>
          <w:rFonts w:ascii="inherit" w:eastAsia="Times New Roman" w:hAnsi="inherit" w:cs="Times New Roman"/>
          <w:b/>
          <w:bCs/>
          <w:sz w:val="27"/>
          <w:szCs w:val="27"/>
          <w:lang w:eastAsia="en-IE"/>
        </w:rPr>
        <w:lastRenderedPageBreak/>
        <w:t xml:space="preserve">Today's best </w:t>
      </w:r>
      <w:proofErr w:type="spellStart"/>
      <w:r w:rsidRPr="00172684">
        <w:rPr>
          <w:rFonts w:ascii="inherit" w:eastAsia="Times New Roman" w:hAnsi="inherit" w:cs="Times New Roman"/>
          <w:b/>
          <w:bCs/>
          <w:sz w:val="27"/>
          <w:szCs w:val="27"/>
          <w:lang w:eastAsia="en-IE"/>
        </w:rPr>
        <w:t>MasterCase</w:t>
      </w:r>
      <w:proofErr w:type="spellEnd"/>
      <w:r w:rsidRPr="00172684">
        <w:rPr>
          <w:rFonts w:ascii="inherit" w:eastAsia="Times New Roman" w:hAnsi="inherit" w:cs="Times New Roman"/>
          <w:b/>
          <w:bCs/>
          <w:sz w:val="27"/>
          <w:szCs w:val="27"/>
          <w:lang w:eastAsia="en-IE"/>
        </w:rPr>
        <w:t xml:space="preserve"> Pro 5 deals</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61" name="Picture 61" descr="Amazon Germany">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mazon Germany">
                      <a:hlinkClick r:id="rId27" tgtFrame="&quot;_blank&quot;"/>
                    </pic:cNvPr>
                    <pic:cNvPicPr>
                      <a:picLocks noChangeAspect="1" noChangeArrowheads="1"/>
                    </pic:cNvPicPr>
                  </pic:nvPicPr>
                  <pic:blipFill>
                    <a:blip r:embed="rId29"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Cooler Master </w:t>
      </w:r>
      <w:proofErr w:type="spellStart"/>
      <w:r w:rsidRPr="00172684">
        <w:rPr>
          <w:rFonts w:ascii="inherit" w:eastAsia="Times New Roman" w:hAnsi="inherit" w:cs="Times New Roman"/>
          <w:sz w:val="21"/>
          <w:szCs w:val="21"/>
          <w:bdr w:val="none" w:sz="0" w:space="0" w:color="auto" w:frame="1"/>
          <w:lang w:eastAsia="en-IE"/>
        </w:rPr>
        <w:t>MasterCase</w:t>
      </w:r>
      <w:proofErr w:type="spellEnd"/>
      <w:r w:rsidRPr="00172684">
        <w:rPr>
          <w:rFonts w:ascii="inherit" w:eastAsia="Times New Roman" w:hAnsi="inherit" w:cs="Times New Roman"/>
          <w:sz w:val="21"/>
          <w:szCs w:val="21"/>
          <w:bdr w:val="none" w:sz="0" w:space="0" w:color="auto" w:frame="1"/>
          <w:lang w:eastAsia="en-IE"/>
        </w:rPr>
        <w:t xml:space="preserve"> Pro 5 PC-</w:t>
      </w:r>
      <w:proofErr w:type="spellStart"/>
      <w:r w:rsidRPr="00172684">
        <w:rPr>
          <w:rFonts w:ascii="inherit" w:eastAsia="Times New Roman" w:hAnsi="inherit" w:cs="Times New Roman"/>
          <w:sz w:val="21"/>
          <w:szCs w:val="21"/>
          <w:bdr w:val="none" w:sz="0" w:space="0" w:color="auto" w:frame="1"/>
          <w:lang w:eastAsia="en-IE"/>
        </w:rPr>
        <w:t>Gehäuse</w:t>
      </w:r>
      <w:proofErr w:type="spellEnd"/>
      <w:r w:rsidRPr="00172684">
        <w:rPr>
          <w:rFonts w:ascii="inherit" w:eastAsia="Times New Roman" w:hAnsi="inherit" w:cs="Times New Roman"/>
          <w:sz w:val="21"/>
          <w:szCs w:val="21"/>
          <w:bdr w:val="none" w:sz="0" w:space="0" w:color="auto" w:frame="1"/>
          <w:lang w:eastAsia="en-IE"/>
        </w:rPr>
        <w:t xml:space="preserve"> (MCY-005P-KWN00)</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€132.11</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111"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62" name="Picture 62" descr="Amazon Spain">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mazon Spain">
                      <a:hlinkClick r:id="rId112"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Cooler Master MCY-005P-KWN00 - </w:t>
      </w:r>
      <w:proofErr w:type="spellStart"/>
      <w:r w:rsidRPr="00172684">
        <w:rPr>
          <w:rFonts w:ascii="inherit" w:eastAsia="Times New Roman" w:hAnsi="inherit" w:cs="Times New Roman"/>
          <w:sz w:val="21"/>
          <w:szCs w:val="21"/>
          <w:bdr w:val="none" w:sz="0" w:space="0" w:color="auto" w:frame="1"/>
          <w:lang w:eastAsia="en-IE"/>
        </w:rPr>
        <w:t>Caja</w:t>
      </w:r>
      <w:proofErr w:type="spellEnd"/>
      <w:r w:rsidRPr="00172684">
        <w:rPr>
          <w:rFonts w:ascii="inherit" w:eastAsia="Times New Roman" w:hAnsi="inherit" w:cs="Times New Roman"/>
          <w:sz w:val="21"/>
          <w:szCs w:val="21"/>
          <w:bdr w:val="none" w:sz="0" w:space="0" w:color="auto" w:frame="1"/>
          <w:lang w:eastAsia="en-IE"/>
        </w:rPr>
        <w:t xml:space="preserve"> de </w:t>
      </w:r>
      <w:proofErr w:type="spellStart"/>
      <w:r w:rsidRPr="00172684">
        <w:rPr>
          <w:rFonts w:ascii="inherit" w:eastAsia="Times New Roman" w:hAnsi="inherit" w:cs="Times New Roman"/>
          <w:sz w:val="21"/>
          <w:szCs w:val="21"/>
          <w:bdr w:val="none" w:sz="0" w:space="0" w:color="auto" w:frame="1"/>
          <w:lang w:eastAsia="en-IE"/>
        </w:rPr>
        <w:t>ordenador</w:t>
      </w:r>
      <w:proofErr w:type="spellEnd"/>
      <w:r w:rsidRPr="00172684">
        <w:rPr>
          <w:rFonts w:ascii="inherit" w:eastAsia="Times New Roman" w:hAnsi="inherit" w:cs="Times New Roman"/>
          <w:sz w:val="21"/>
          <w:szCs w:val="21"/>
          <w:bdr w:val="none" w:sz="0" w:space="0" w:color="auto" w:frame="1"/>
          <w:lang w:eastAsia="en-IE"/>
        </w:rPr>
        <w:t xml:space="preserve"> de </w:t>
      </w:r>
      <w:proofErr w:type="spellStart"/>
      <w:r w:rsidRPr="00172684">
        <w:rPr>
          <w:rFonts w:ascii="inherit" w:eastAsia="Times New Roman" w:hAnsi="inherit" w:cs="Times New Roman"/>
          <w:sz w:val="21"/>
          <w:szCs w:val="21"/>
          <w:bdr w:val="none" w:sz="0" w:space="0" w:color="auto" w:frame="1"/>
          <w:lang w:eastAsia="en-IE"/>
        </w:rPr>
        <w:t>sobremesa</w:t>
      </w:r>
      <w:proofErr w:type="spellEnd"/>
      <w:r w:rsidRPr="00172684">
        <w:rPr>
          <w:rFonts w:ascii="inherit" w:eastAsia="Times New Roman" w:hAnsi="inherit" w:cs="Times New Roman"/>
          <w:sz w:val="21"/>
          <w:szCs w:val="21"/>
          <w:bdr w:val="none" w:sz="0" w:space="0" w:color="auto" w:frame="1"/>
          <w:lang w:eastAsia="en-IE"/>
        </w:rPr>
        <w:t>, negro</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€147</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113"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63" name="Picture 63" descr="Amazon">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mazon">
                      <a:hlinkClick r:id="rId114" tgtFrame="&quot;_blank&quot;"/>
                    </pic:cNvPr>
                    <pic:cNvPicPr>
                      <a:picLocks noChangeAspect="1" noChangeArrowheads="1"/>
                    </pic:cNvPicPr>
                  </pic:nvPicPr>
                  <pic:blipFill>
                    <a:blip r:embed="rId3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Cooler Master </w:t>
      </w:r>
      <w:proofErr w:type="spellStart"/>
      <w:r w:rsidRPr="00172684">
        <w:rPr>
          <w:rFonts w:ascii="inherit" w:eastAsia="Times New Roman" w:hAnsi="inherit" w:cs="Times New Roman"/>
          <w:sz w:val="21"/>
          <w:szCs w:val="21"/>
          <w:bdr w:val="none" w:sz="0" w:space="0" w:color="auto" w:frame="1"/>
          <w:lang w:eastAsia="en-IE"/>
        </w:rPr>
        <w:t>MasterCase</w:t>
      </w:r>
      <w:proofErr w:type="spellEnd"/>
      <w:r w:rsidRPr="00172684">
        <w:rPr>
          <w:rFonts w:ascii="inherit" w:eastAsia="Times New Roman" w:hAnsi="inherit" w:cs="Times New Roman"/>
          <w:sz w:val="21"/>
          <w:szCs w:val="21"/>
          <w:bdr w:val="none" w:sz="0" w:space="0" w:color="auto" w:frame="1"/>
          <w:lang w:eastAsia="en-IE"/>
        </w:rPr>
        <w:t xml:space="preserve"> Pro 5 Computer Case 'ATX, </w:t>
      </w:r>
      <w:proofErr w:type="spellStart"/>
      <w:r w:rsidRPr="00172684">
        <w:rPr>
          <w:rFonts w:ascii="inherit" w:eastAsia="Times New Roman" w:hAnsi="inherit" w:cs="Times New Roman"/>
          <w:sz w:val="21"/>
          <w:szCs w:val="21"/>
          <w:bdr w:val="none" w:sz="0" w:space="0" w:color="auto" w:frame="1"/>
          <w:lang w:eastAsia="en-IE"/>
        </w:rPr>
        <w:t>microATX</w:t>
      </w:r>
      <w:proofErr w:type="spellEnd"/>
      <w:r w:rsidRPr="00172684">
        <w:rPr>
          <w:rFonts w:ascii="inherit" w:eastAsia="Times New Roman" w:hAnsi="inherit" w:cs="Times New Roman"/>
          <w:sz w:val="21"/>
          <w:szCs w:val="21"/>
          <w:bdr w:val="none" w:sz="0" w:space="0" w:color="auto" w:frame="1"/>
          <w:lang w:eastAsia="en-IE"/>
        </w:rPr>
        <w:t>, Mini-ITX, USB 3.0,...</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£119.99</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115"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64" name="Picture 64" descr="Gameseek">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ameseek">
                      <a:hlinkClick r:id="rId116" tgtFrame="&quot;_blank&quot;"/>
                    </pic:cNvPr>
                    <pic:cNvPicPr>
                      <a:picLocks noChangeAspect="1" noChangeArrowheads="1"/>
                    </pic:cNvPicPr>
                  </pic:nvPicPr>
                  <pic:blipFill>
                    <a:blip r:embed="rId37"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172684" w:rsidRPr="00172684" w:rsidRDefault="00172684" w:rsidP="00172684">
      <w:pPr>
        <w:spacing w:after="100" w:line="330" w:lineRule="atLeast"/>
        <w:textAlignment w:val="baseline"/>
        <w:rPr>
          <w:rFonts w:ascii="inherit" w:eastAsia="Times New Roman" w:hAnsi="inherit" w:cs="Times New Roman"/>
          <w:sz w:val="21"/>
          <w:szCs w:val="21"/>
          <w:lang w:eastAsia="en-IE"/>
        </w:rPr>
      </w:pPr>
      <w:r w:rsidRPr="00172684">
        <w:rPr>
          <w:rFonts w:ascii="inherit" w:eastAsia="Times New Roman" w:hAnsi="inherit" w:cs="Times New Roman"/>
          <w:sz w:val="21"/>
          <w:szCs w:val="21"/>
          <w:bdr w:val="none" w:sz="0" w:space="0" w:color="auto" w:frame="1"/>
          <w:lang w:eastAsia="en-IE"/>
        </w:rPr>
        <w:t xml:space="preserve">Cooler Master </w:t>
      </w:r>
      <w:proofErr w:type="spellStart"/>
      <w:r w:rsidRPr="00172684">
        <w:rPr>
          <w:rFonts w:ascii="inherit" w:eastAsia="Times New Roman" w:hAnsi="inherit" w:cs="Times New Roman"/>
          <w:sz w:val="21"/>
          <w:szCs w:val="21"/>
          <w:bdr w:val="none" w:sz="0" w:space="0" w:color="auto" w:frame="1"/>
          <w:lang w:eastAsia="en-IE"/>
        </w:rPr>
        <w:t>Mastercase</w:t>
      </w:r>
      <w:proofErr w:type="spellEnd"/>
      <w:r w:rsidRPr="00172684">
        <w:rPr>
          <w:rFonts w:ascii="inherit" w:eastAsia="Times New Roman" w:hAnsi="inherit" w:cs="Times New Roman"/>
          <w:sz w:val="21"/>
          <w:szCs w:val="21"/>
          <w:bdr w:val="none" w:sz="0" w:space="0" w:color="auto" w:frame="1"/>
          <w:lang w:eastAsia="en-IE"/>
        </w:rPr>
        <w:t xml:space="preserve"> Pro 5 </w:t>
      </w:r>
      <w:proofErr w:type="spellStart"/>
      <w:r w:rsidRPr="00172684">
        <w:rPr>
          <w:rFonts w:ascii="inherit" w:eastAsia="Times New Roman" w:hAnsi="inherit" w:cs="Times New Roman"/>
          <w:sz w:val="21"/>
          <w:szCs w:val="21"/>
          <w:bdr w:val="none" w:sz="0" w:space="0" w:color="auto" w:frame="1"/>
          <w:lang w:eastAsia="en-IE"/>
        </w:rPr>
        <w:t>Atx</w:t>
      </w:r>
      <w:proofErr w:type="spellEnd"/>
      <w:r w:rsidRPr="00172684">
        <w:rPr>
          <w:rFonts w:ascii="inherit" w:eastAsia="Times New Roman" w:hAnsi="inherit" w:cs="Times New Roman"/>
          <w:sz w:val="21"/>
          <w:szCs w:val="21"/>
          <w:bdr w:val="none" w:sz="0" w:space="0" w:color="auto" w:frame="1"/>
          <w:lang w:eastAsia="en-IE"/>
        </w:rPr>
        <w:t>/m-</w:t>
      </w:r>
      <w:proofErr w:type="spellStart"/>
      <w:r w:rsidRPr="00172684">
        <w:rPr>
          <w:rFonts w:ascii="inherit" w:eastAsia="Times New Roman" w:hAnsi="inherit" w:cs="Times New Roman"/>
          <w:sz w:val="21"/>
          <w:szCs w:val="21"/>
          <w:bdr w:val="none" w:sz="0" w:space="0" w:color="auto" w:frame="1"/>
          <w:lang w:eastAsia="en-IE"/>
        </w:rPr>
        <w:t>atx</w:t>
      </w:r>
      <w:proofErr w:type="spellEnd"/>
      <w:r w:rsidRPr="00172684">
        <w:rPr>
          <w:rFonts w:ascii="inherit" w:eastAsia="Times New Roman" w:hAnsi="inherit" w:cs="Times New Roman"/>
          <w:sz w:val="21"/>
          <w:szCs w:val="21"/>
          <w:bdr w:val="none" w:sz="0" w:space="0" w:color="auto" w:frame="1"/>
          <w:lang w:eastAsia="en-IE"/>
        </w:rPr>
        <w:t>/m-</w:t>
      </w:r>
      <w:proofErr w:type="spellStart"/>
      <w:r w:rsidRPr="00172684">
        <w:rPr>
          <w:rFonts w:ascii="inherit" w:eastAsia="Times New Roman" w:hAnsi="inherit" w:cs="Times New Roman"/>
          <w:sz w:val="21"/>
          <w:szCs w:val="21"/>
          <w:bdr w:val="none" w:sz="0" w:space="0" w:color="auto" w:frame="1"/>
          <w:lang w:eastAsia="en-IE"/>
        </w:rPr>
        <w:t>itx</w:t>
      </w:r>
      <w:proofErr w:type="spellEnd"/>
      <w:r w:rsidRPr="00172684">
        <w:rPr>
          <w:rFonts w:ascii="inherit" w:eastAsia="Times New Roman" w:hAnsi="inherit" w:cs="Times New Roman"/>
          <w:sz w:val="21"/>
          <w:szCs w:val="21"/>
          <w:bdr w:val="none" w:sz="0" w:space="0" w:color="auto" w:frame="1"/>
          <w:lang w:eastAsia="en-IE"/>
        </w:rPr>
        <w:t xml:space="preserve"> Mid Tower Chassis (dark Grey/black)</w:t>
      </w:r>
    </w:p>
    <w:p w:rsidR="00172684" w:rsidRPr="00172684" w:rsidRDefault="00172684" w:rsidP="00172684">
      <w:pPr>
        <w:spacing w:after="75" w:line="240" w:lineRule="auto"/>
        <w:jc w:val="center"/>
        <w:textAlignment w:val="baseline"/>
        <w:rPr>
          <w:rFonts w:ascii="inherit" w:eastAsia="Times New Roman" w:hAnsi="inherit" w:cs="Times New Roman"/>
          <w:sz w:val="21"/>
          <w:szCs w:val="21"/>
          <w:lang w:eastAsia="en-IE"/>
        </w:rPr>
      </w:pPr>
      <w:r w:rsidRPr="00172684">
        <w:rPr>
          <w:rFonts w:ascii="inherit" w:eastAsia="Times New Roman" w:hAnsi="inherit" w:cs="Times New Roman"/>
          <w:b/>
          <w:bCs/>
          <w:color w:val="DC191B"/>
          <w:sz w:val="27"/>
          <w:lang w:eastAsia="en-IE"/>
        </w:rPr>
        <w:t>£157.06</w:t>
      </w:r>
    </w:p>
    <w:p w:rsidR="00172684" w:rsidRPr="00172684" w:rsidRDefault="00172684" w:rsidP="00172684">
      <w:pPr>
        <w:spacing w:after="100" w:line="240" w:lineRule="auto"/>
        <w:textAlignment w:val="baseline"/>
        <w:rPr>
          <w:rFonts w:ascii="inherit" w:eastAsia="Times New Roman" w:hAnsi="inherit" w:cs="Times New Roman"/>
          <w:sz w:val="24"/>
          <w:szCs w:val="24"/>
          <w:lang w:eastAsia="en-IE"/>
        </w:rPr>
      </w:pPr>
      <w:hyperlink r:id="rId117" w:tgtFrame="_blank" w:history="1">
        <w:r w:rsidRPr="00172684">
          <w:rPr>
            <w:rFonts w:ascii="inherit" w:eastAsia="Times New Roman" w:hAnsi="inherit" w:cs="Times New Roman"/>
            <w:b/>
            <w:bCs/>
            <w:caps/>
            <w:color w:val="FFFFFF"/>
            <w:sz w:val="24"/>
            <w:szCs w:val="24"/>
            <w:u w:val="single"/>
            <w:lang w:eastAsia="en-IE"/>
          </w:rPr>
          <w:t>VIEW</w:t>
        </w:r>
      </w:hyperlink>
    </w:p>
    <w:p w:rsidR="00172684" w:rsidRPr="00172684" w:rsidRDefault="00172684" w:rsidP="00172684">
      <w:pPr>
        <w:spacing w:line="555" w:lineRule="atLeast"/>
        <w:jc w:val="center"/>
        <w:textAlignment w:val="baseline"/>
        <w:rPr>
          <w:rFonts w:ascii="inherit" w:eastAsia="Times New Roman" w:hAnsi="inherit" w:cs="Times New Roman"/>
          <w:sz w:val="18"/>
          <w:szCs w:val="18"/>
          <w:lang w:eastAsia="en-IE"/>
        </w:rPr>
      </w:pPr>
      <w:r w:rsidRPr="00172684">
        <w:rPr>
          <w:rFonts w:ascii="inherit" w:eastAsia="Times New Roman" w:hAnsi="inherit" w:cs="Times New Roman"/>
          <w:sz w:val="21"/>
          <w:lang w:eastAsia="en-IE"/>
        </w:rPr>
        <w:t xml:space="preserve">We check over 130 million products every day for the best </w:t>
      </w:r>
      <w:proofErr w:type="spellStart"/>
      <w:r w:rsidRPr="00172684">
        <w:rPr>
          <w:rFonts w:ascii="inherit" w:eastAsia="Times New Roman" w:hAnsi="inherit" w:cs="Times New Roman"/>
          <w:sz w:val="21"/>
          <w:lang w:eastAsia="en-IE"/>
        </w:rPr>
        <w:t>prices</w:t>
      </w:r>
      <w:hyperlink r:id="rId118" w:history="1">
        <w:r w:rsidRPr="00172684">
          <w:rPr>
            <w:rFonts w:ascii="inherit" w:eastAsia="Times New Roman" w:hAnsi="inherit" w:cs="Times New Roman"/>
            <w:b/>
            <w:bCs/>
            <w:caps/>
            <w:color w:val="FFFFFF"/>
            <w:sz w:val="21"/>
            <w:lang w:eastAsia="en-IE"/>
          </w:rPr>
          <w:t>VIEW</w:t>
        </w:r>
        <w:proofErr w:type="spellEnd"/>
        <w:r w:rsidRPr="00172684">
          <w:rPr>
            <w:rFonts w:ascii="inherit" w:eastAsia="Times New Roman" w:hAnsi="inherit" w:cs="Times New Roman"/>
            <w:b/>
            <w:bCs/>
            <w:caps/>
            <w:color w:val="FFFFFF"/>
            <w:sz w:val="21"/>
            <w:lang w:eastAsia="en-IE"/>
          </w:rPr>
          <w:t xml:space="preserve"> ALL DEALS</w:t>
        </w:r>
      </w:hyperlink>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 xml:space="preserve">I get to build a lot of systems, so I know what I like in a case. I love modularity, which the </w:t>
      </w:r>
      <w:proofErr w:type="spellStart"/>
      <w:r w:rsidRPr="00172684">
        <w:rPr>
          <w:rFonts w:ascii="inherit" w:eastAsia="Times New Roman" w:hAnsi="inherit" w:cs="Times New Roman"/>
          <w:sz w:val="24"/>
          <w:szCs w:val="24"/>
          <w:lang w:eastAsia="en-IE"/>
        </w:rPr>
        <w:t>MasterCase</w:t>
      </w:r>
      <w:proofErr w:type="spellEnd"/>
      <w:r w:rsidRPr="00172684">
        <w:rPr>
          <w:rFonts w:ascii="inherit" w:eastAsia="Times New Roman" w:hAnsi="inherit" w:cs="Times New Roman"/>
          <w:sz w:val="24"/>
          <w:szCs w:val="24"/>
          <w:lang w:eastAsia="en-IE"/>
        </w:rPr>
        <w:t xml:space="preserve"> 5 delivers in spades. I also like good cable management and a PSU partition in a case too. Check, and check.</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 xml:space="preserve">The </w:t>
      </w:r>
      <w:proofErr w:type="spellStart"/>
      <w:r w:rsidRPr="00172684">
        <w:rPr>
          <w:rFonts w:ascii="inherit" w:eastAsia="Times New Roman" w:hAnsi="inherit" w:cs="Times New Roman"/>
          <w:sz w:val="24"/>
          <w:szCs w:val="24"/>
          <w:lang w:eastAsia="en-IE"/>
        </w:rPr>
        <w:t>MasterCase</w:t>
      </w:r>
      <w:proofErr w:type="spellEnd"/>
      <w:r w:rsidRPr="00172684">
        <w:rPr>
          <w:rFonts w:ascii="inherit" w:eastAsia="Times New Roman" w:hAnsi="inherit" w:cs="Times New Roman"/>
          <w:sz w:val="24"/>
          <w:szCs w:val="24"/>
          <w:lang w:eastAsia="en-IE"/>
        </w:rPr>
        <w:t xml:space="preserve"> 5 is a great case for it price class. It has wonderful airflow, and the ability to remove all of the cages (including the 5.25-inch ODD cage) if you so desire. The design might not be for everyone, but if you want a clean build without going above $150, this is one of the best cases to get. And this case is easy as hell to build into, so veterans and </w:t>
      </w:r>
      <w:proofErr w:type="spellStart"/>
      <w:r w:rsidRPr="00172684">
        <w:rPr>
          <w:rFonts w:ascii="inherit" w:eastAsia="Times New Roman" w:hAnsi="inherit" w:cs="Times New Roman"/>
          <w:sz w:val="24"/>
          <w:szCs w:val="24"/>
          <w:lang w:eastAsia="en-IE"/>
        </w:rPr>
        <w:t>newbies</w:t>
      </w:r>
      <w:proofErr w:type="spellEnd"/>
      <w:r w:rsidRPr="00172684">
        <w:rPr>
          <w:rFonts w:ascii="inherit" w:eastAsia="Times New Roman" w:hAnsi="inherit" w:cs="Times New Roman"/>
          <w:sz w:val="24"/>
          <w:szCs w:val="24"/>
          <w:lang w:eastAsia="en-IE"/>
        </w:rPr>
        <w:t xml:space="preserve"> alike can appreciate it.</w:t>
      </w:r>
    </w:p>
    <w:p w:rsidR="00172684" w:rsidRPr="00172684" w:rsidRDefault="00172684" w:rsidP="00172684">
      <w:pPr>
        <w:spacing w:after="240"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t>I opted for the Pro version in this build guide, which adds $20 to the $105 base price. The Pro version gets you extra accessories that together cost more if they were purchased individually.</w:t>
      </w:r>
    </w:p>
    <w:p w:rsidR="00172684" w:rsidRPr="00172684" w:rsidRDefault="00172684" w:rsidP="00172684">
      <w:pPr>
        <w:spacing w:line="240" w:lineRule="auto"/>
        <w:textAlignment w:val="baseline"/>
        <w:rPr>
          <w:rFonts w:ascii="inherit" w:eastAsia="Times New Roman" w:hAnsi="inherit" w:cs="Times New Roman"/>
          <w:sz w:val="24"/>
          <w:szCs w:val="24"/>
          <w:lang w:eastAsia="en-IE"/>
        </w:rPr>
      </w:pPr>
      <w:r w:rsidRPr="00172684">
        <w:rPr>
          <w:rFonts w:ascii="inherit" w:eastAsia="Times New Roman" w:hAnsi="inherit" w:cs="Times New Roman"/>
          <w:sz w:val="24"/>
          <w:szCs w:val="24"/>
          <w:lang w:eastAsia="en-IE"/>
        </w:rPr>
        <w:lastRenderedPageBreak/>
        <w:t>The most important accessory here is the radiator shield for the top of the case, which is necessary if you want to mount the H100i up there. If you don’t want to spend the extra $20 for the Pro package, the H100i mounts easily to the front of the case in a vertical configuration. If you choose to go that route, I’d advise you to make sure your chassis fans are mounted to help vent warm air out of the top and rear of the case. </w:t>
      </w:r>
    </w:p>
    <w:p w:rsidR="00DF3C15" w:rsidRDefault="00DF3C15"/>
    <w:sectPr w:rsidR="00DF3C15" w:rsidSect="00DF3C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83F96"/>
    <w:multiLevelType w:val="multilevel"/>
    <w:tmpl w:val="4286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72684"/>
    <w:rsid w:val="00172684"/>
    <w:rsid w:val="00DF3C1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C15"/>
  </w:style>
  <w:style w:type="paragraph" w:styleId="Heading1">
    <w:name w:val="heading 1"/>
    <w:basedOn w:val="Normal"/>
    <w:link w:val="Heading1Char"/>
    <w:uiPriority w:val="9"/>
    <w:qFormat/>
    <w:rsid w:val="001726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172684"/>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172684"/>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5">
    <w:name w:val="heading 5"/>
    <w:basedOn w:val="Normal"/>
    <w:link w:val="Heading5Char"/>
    <w:uiPriority w:val="9"/>
    <w:qFormat/>
    <w:rsid w:val="00172684"/>
    <w:pPr>
      <w:spacing w:before="100" w:beforeAutospacing="1" w:after="100" w:afterAutospacing="1" w:line="240" w:lineRule="auto"/>
      <w:outlineLvl w:val="4"/>
    </w:pPr>
    <w:rPr>
      <w:rFonts w:ascii="Times New Roman" w:eastAsia="Times New Roman" w:hAnsi="Times New Roman" w:cs="Times New Roman"/>
      <w:b/>
      <w:bCs/>
      <w:sz w:val="20"/>
      <w:szCs w:val="20"/>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684"/>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172684"/>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172684"/>
    <w:rPr>
      <w:rFonts w:ascii="Times New Roman" w:eastAsia="Times New Roman" w:hAnsi="Times New Roman" w:cs="Times New Roman"/>
      <w:b/>
      <w:bCs/>
      <w:sz w:val="27"/>
      <w:szCs w:val="27"/>
      <w:lang w:eastAsia="en-IE"/>
    </w:rPr>
  </w:style>
  <w:style w:type="character" w:customStyle="1" w:styleId="Heading5Char">
    <w:name w:val="Heading 5 Char"/>
    <w:basedOn w:val="DefaultParagraphFont"/>
    <w:link w:val="Heading5"/>
    <w:uiPriority w:val="9"/>
    <w:rsid w:val="00172684"/>
    <w:rPr>
      <w:rFonts w:ascii="Times New Roman" w:eastAsia="Times New Roman" w:hAnsi="Times New Roman" w:cs="Times New Roman"/>
      <w:b/>
      <w:bCs/>
      <w:sz w:val="20"/>
      <w:szCs w:val="20"/>
      <w:lang w:eastAsia="en-IE"/>
    </w:rPr>
  </w:style>
  <w:style w:type="paragraph" w:customStyle="1" w:styleId="byline">
    <w:name w:val="byline"/>
    <w:basedOn w:val="Normal"/>
    <w:rsid w:val="0017268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wrap">
    <w:name w:val="no-wrap"/>
    <w:basedOn w:val="DefaultParagraphFont"/>
    <w:rsid w:val="00172684"/>
  </w:style>
  <w:style w:type="character" w:styleId="Hyperlink">
    <w:name w:val="Hyperlink"/>
    <w:basedOn w:val="DefaultParagraphFont"/>
    <w:uiPriority w:val="99"/>
    <w:semiHidden/>
    <w:unhideWhenUsed/>
    <w:rsid w:val="00172684"/>
    <w:rPr>
      <w:color w:val="0000FF"/>
      <w:u w:val="single"/>
    </w:rPr>
  </w:style>
  <w:style w:type="character" w:styleId="FollowedHyperlink">
    <w:name w:val="FollowedHyperlink"/>
    <w:basedOn w:val="DefaultParagraphFont"/>
    <w:uiPriority w:val="99"/>
    <w:semiHidden/>
    <w:unhideWhenUsed/>
    <w:rsid w:val="00172684"/>
    <w:rPr>
      <w:color w:val="800080"/>
      <w:u w:val="single"/>
    </w:rPr>
  </w:style>
  <w:style w:type="paragraph" w:customStyle="1" w:styleId="bordeaux-image-check">
    <w:name w:val="bordeaux-image-check"/>
    <w:basedOn w:val="Normal"/>
    <w:rsid w:val="0017268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17268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172684"/>
    <w:rPr>
      <w:b/>
      <w:bCs/>
    </w:rPr>
  </w:style>
  <w:style w:type="character" w:customStyle="1" w:styleId="hawk-display-price-label">
    <w:name w:val="hawk-display-price-label"/>
    <w:basedOn w:val="DefaultParagraphFont"/>
    <w:rsid w:val="00172684"/>
  </w:style>
  <w:style w:type="character" w:customStyle="1" w:styleId="hawk-hawk-footer-description">
    <w:name w:val="hawk-hawk-footer-description"/>
    <w:basedOn w:val="DefaultParagraphFont"/>
    <w:rsid w:val="00172684"/>
  </w:style>
  <w:style w:type="character" w:customStyle="1" w:styleId="hawk-all-deals-default-label">
    <w:name w:val="hawk-all-deals-default-label"/>
    <w:basedOn w:val="DefaultParagraphFont"/>
    <w:rsid w:val="00172684"/>
  </w:style>
  <w:style w:type="character" w:styleId="Emphasis">
    <w:name w:val="Emphasis"/>
    <w:basedOn w:val="DefaultParagraphFont"/>
    <w:uiPriority w:val="20"/>
    <w:qFormat/>
    <w:rsid w:val="00172684"/>
    <w:rPr>
      <w:i/>
      <w:iCs/>
    </w:rPr>
  </w:style>
  <w:style w:type="paragraph" w:styleId="BalloonText">
    <w:name w:val="Balloon Text"/>
    <w:basedOn w:val="Normal"/>
    <w:link w:val="BalloonTextChar"/>
    <w:uiPriority w:val="99"/>
    <w:semiHidden/>
    <w:unhideWhenUsed/>
    <w:rsid w:val="00172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6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7691857">
      <w:bodyDiv w:val="1"/>
      <w:marLeft w:val="0"/>
      <w:marRight w:val="0"/>
      <w:marTop w:val="0"/>
      <w:marBottom w:val="0"/>
      <w:divBdr>
        <w:top w:val="none" w:sz="0" w:space="0" w:color="auto"/>
        <w:left w:val="none" w:sz="0" w:space="0" w:color="auto"/>
        <w:bottom w:val="none" w:sz="0" w:space="0" w:color="auto"/>
        <w:right w:val="none" w:sz="0" w:space="0" w:color="auto"/>
      </w:divBdr>
      <w:divsChild>
        <w:div w:id="415710738">
          <w:marLeft w:val="0"/>
          <w:marRight w:val="0"/>
          <w:marTop w:val="0"/>
          <w:marBottom w:val="0"/>
          <w:divBdr>
            <w:top w:val="none" w:sz="0" w:space="0" w:color="auto"/>
            <w:left w:val="none" w:sz="0" w:space="0" w:color="auto"/>
            <w:bottom w:val="none" w:sz="0" w:space="0" w:color="auto"/>
            <w:right w:val="none" w:sz="0" w:space="0" w:color="auto"/>
          </w:divBdr>
        </w:div>
        <w:div w:id="71970476">
          <w:marLeft w:val="0"/>
          <w:marRight w:val="0"/>
          <w:marTop w:val="0"/>
          <w:marBottom w:val="600"/>
          <w:divBdr>
            <w:top w:val="none" w:sz="0" w:space="0" w:color="auto"/>
            <w:left w:val="none" w:sz="0" w:space="0" w:color="auto"/>
            <w:bottom w:val="none" w:sz="0" w:space="0" w:color="auto"/>
            <w:right w:val="none" w:sz="0" w:space="0" w:color="auto"/>
          </w:divBdr>
          <w:divsChild>
            <w:div w:id="2101874842">
              <w:marLeft w:val="360"/>
              <w:marRight w:val="0"/>
              <w:marTop w:val="72"/>
              <w:marBottom w:val="360"/>
              <w:divBdr>
                <w:top w:val="none" w:sz="0" w:space="0" w:color="auto"/>
                <w:left w:val="none" w:sz="0" w:space="0" w:color="auto"/>
                <w:bottom w:val="none" w:sz="0" w:space="0" w:color="auto"/>
                <w:right w:val="none" w:sz="0" w:space="0" w:color="auto"/>
              </w:divBdr>
              <w:divsChild>
                <w:div w:id="1448231447">
                  <w:marLeft w:val="0"/>
                  <w:marRight w:val="0"/>
                  <w:marTop w:val="0"/>
                  <w:marBottom w:val="0"/>
                  <w:divBdr>
                    <w:top w:val="none" w:sz="0" w:space="0" w:color="auto"/>
                    <w:left w:val="none" w:sz="0" w:space="0" w:color="auto"/>
                    <w:bottom w:val="none" w:sz="0" w:space="0" w:color="auto"/>
                    <w:right w:val="none" w:sz="0" w:space="0" w:color="auto"/>
                  </w:divBdr>
                </w:div>
              </w:divsChild>
            </w:div>
            <w:div w:id="871186751">
              <w:marLeft w:val="0"/>
              <w:marRight w:val="0"/>
              <w:marTop w:val="0"/>
              <w:marBottom w:val="0"/>
              <w:divBdr>
                <w:top w:val="none" w:sz="0" w:space="0" w:color="auto"/>
                <w:left w:val="none" w:sz="0" w:space="0" w:color="auto"/>
                <w:bottom w:val="none" w:sz="0" w:space="0" w:color="auto"/>
                <w:right w:val="none" w:sz="0" w:space="0" w:color="auto"/>
              </w:divBdr>
              <w:divsChild>
                <w:div w:id="1829052012">
                  <w:marLeft w:val="0"/>
                  <w:marRight w:val="0"/>
                  <w:marTop w:val="0"/>
                  <w:marBottom w:val="450"/>
                  <w:divBdr>
                    <w:top w:val="none" w:sz="0" w:space="0" w:color="auto"/>
                    <w:left w:val="none" w:sz="0" w:space="0" w:color="auto"/>
                    <w:bottom w:val="none" w:sz="0" w:space="0" w:color="auto"/>
                    <w:right w:val="none" w:sz="0" w:space="0" w:color="auto"/>
                  </w:divBdr>
                  <w:divsChild>
                    <w:div w:id="985889546">
                      <w:marLeft w:val="0"/>
                      <w:marRight w:val="0"/>
                      <w:marTop w:val="0"/>
                      <w:marBottom w:val="0"/>
                      <w:divBdr>
                        <w:top w:val="none" w:sz="0" w:space="0" w:color="auto"/>
                        <w:left w:val="none" w:sz="0" w:space="0" w:color="auto"/>
                        <w:bottom w:val="none" w:sz="0" w:space="0" w:color="auto"/>
                        <w:right w:val="none" w:sz="0" w:space="0" w:color="auto"/>
                      </w:divBdr>
                      <w:divsChild>
                        <w:div w:id="1587156561">
                          <w:marLeft w:val="0"/>
                          <w:marRight w:val="0"/>
                          <w:marTop w:val="0"/>
                          <w:marBottom w:val="0"/>
                          <w:divBdr>
                            <w:top w:val="none" w:sz="0" w:space="0" w:color="auto"/>
                            <w:left w:val="none" w:sz="0" w:space="0" w:color="auto"/>
                            <w:bottom w:val="none" w:sz="0" w:space="0" w:color="auto"/>
                            <w:right w:val="none" w:sz="0" w:space="0" w:color="auto"/>
                          </w:divBdr>
                        </w:div>
                        <w:div w:id="301733791">
                          <w:marLeft w:val="60"/>
                          <w:marRight w:val="60"/>
                          <w:marTop w:val="0"/>
                          <w:marBottom w:val="0"/>
                          <w:divBdr>
                            <w:top w:val="none" w:sz="0" w:space="0" w:color="auto"/>
                            <w:left w:val="none" w:sz="0" w:space="0" w:color="auto"/>
                            <w:bottom w:val="none" w:sz="0" w:space="0" w:color="auto"/>
                            <w:right w:val="none" w:sz="0" w:space="0" w:color="auto"/>
                          </w:divBdr>
                          <w:divsChild>
                            <w:div w:id="63727544">
                              <w:marLeft w:val="0"/>
                              <w:marRight w:val="0"/>
                              <w:marTop w:val="0"/>
                              <w:marBottom w:val="0"/>
                              <w:divBdr>
                                <w:top w:val="none" w:sz="0" w:space="0" w:color="auto"/>
                                <w:left w:val="none" w:sz="0" w:space="0" w:color="auto"/>
                                <w:bottom w:val="none" w:sz="0" w:space="0" w:color="auto"/>
                                <w:right w:val="none" w:sz="0" w:space="0" w:color="auto"/>
                              </w:divBdr>
                              <w:divsChild>
                                <w:div w:id="1710259299">
                                  <w:marLeft w:val="0"/>
                                  <w:marRight w:val="0"/>
                                  <w:marTop w:val="0"/>
                                  <w:marBottom w:val="0"/>
                                  <w:divBdr>
                                    <w:top w:val="none" w:sz="0" w:space="0" w:color="auto"/>
                                    <w:left w:val="none" w:sz="0" w:space="0" w:color="auto"/>
                                    <w:bottom w:val="dotted" w:sz="6" w:space="0" w:color="CCCCCC"/>
                                    <w:right w:val="none" w:sz="0" w:space="0" w:color="auto"/>
                                  </w:divBdr>
                                  <w:divsChild>
                                    <w:div w:id="1146429642">
                                      <w:marLeft w:val="0"/>
                                      <w:marRight w:val="0"/>
                                      <w:marTop w:val="0"/>
                                      <w:marBottom w:val="0"/>
                                      <w:divBdr>
                                        <w:top w:val="none" w:sz="0" w:space="0" w:color="auto"/>
                                        <w:left w:val="none" w:sz="0" w:space="0" w:color="auto"/>
                                        <w:bottom w:val="none" w:sz="0" w:space="0" w:color="auto"/>
                                        <w:right w:val="none" w:sz="0" w:space="0" w:color="auto"/>
                                      </w:divBdr>
                                      <w:divsChild>
                                        <w:div w:id="1106658376">
                                          <w:marLeft w:val="0"/>
                                          <w:marRight w:val="0"/>
                                          <w:marTop w:val="100"/>
                                          <w:marBottom w:val="100"/>
                                          <w:divBdr>
                                            <w:top w:val="none" w:sz="0" w:space="0" w:color="auto"/>
                                            <w:left w:val="none" w:sz="0" w:space="0" w:color="auto"/>
                                            <w:bottom w:val="none" w:sz="0" w:space="0" w:color="auto"/>
                                            <w:right w:val="none" w:sz="0" w:space="0" w:color="auto"/>
                                          </w:divBdr>
                                          <w:divsChild>
                                            <w:div w:id="920140275">
                                              <w:marLeft w:val="0"/>
                                              <w:marRight w:val="0"/>
                                              <w:marTop w:val="0"/>
                                              <w:marBottom w:val="0"/>
                                              <w:divBdr>
                                                <w:top w:val="none" w:sz="0" w:space="0" w:color="auto"/>
                                                <w:left w:val="none" w:sz="0" w:space="0" w:color="auto"/>
                                                <w:bottom w:val="none" w:sz="0" w:space="0" w:color="auto"/>
                                                <w:right w:val="none" w:sz="0" w:space="0" w:color="auto"/>
                                              </w:divBdr>
                                            </w:div>
                                          </w:divsChild>
                                        </w:div>
                                        <w:div w:id="364717774">
                                          <w:marLeft w:val="0"/>
                                          <w:marRight w:val="0"/>
                                          <w:marTop w:val="100"/>
                                          <w:marBottom w:val="100"/>
                                          <w:divBdr>
                                            <w:top w:val="none" w:sz="0" w:space="0" w:color="auto"/>
                                            <w:left w:val="none" w:sz="0" w:space="0" w:color="auto"/>
                                            <w:bottom w:val="none" w:sz="0" w:space="0" w:color="auto"/>
                                            <w:right w:val="none" w:sz="0" w:space="0" w:color="auto"/>
                                          </w:divBdr>
                                        </w:div>
                                        <w:div w:id="2132672949">
                                          <w:marLeft w:val="0"/>
                                          <w:marRight w:val="0"/>
                                          <w:marTop w:val="100"/>
                                          <w:marBottom w:val="100"/>
                                          <w:divBdr>
                                            <w:top w:val="none" w:sz="0" w:space="0" w:color="auto"/>
                                            <w:left w:val="none" w:sz="0" w:space="0" w:color="auto"/>
                                            <w:bottom w:val="none" w:sz="0" w:space="0" w:color="auto"/>
                                            <w:right w:val="none" w:sz="0" w:space="0" w:color="auto"/>
                                          </w:divBdr>
                                          <w:divsChild>
                                            <w:div w:id="1182012901">
                                              <w:marLeft w:val="0"/>
                                              <w:marRight w:val="0"/>
                                              <w:marTop w:val="0"/>
                                              <w:marBottom w:val="0"/>
                                              <w:divBdr>
                                                <w:top w:val="none" w:sz="0" w:space="0" w:color="auto"/>
                                                <w:left w:val="none" w:sz="0" w:space="0" w:color="auto"/>
                                                <w:bottom w:val="none" w:sz="0" w:space="0" w:color="auto"/>
                                                <w:right w:val="none" w:sz="0" w:space="0" w:color="auto"/>
                                              </w:divBdr>
                                            </w:div>
                                          </w:divsChild>
                                        </w:div>
                                        <w:div w:id="626006744">
                                          <w:marLeft w:val="0"/>
                                          <w:marRight w:val="0"/>
                                          <w:marTop w:val="75"/>
                                          <w:marBottom w:val="75"/>
                                          <w:divBdr>
                                            <w:top w:val="none" w:sz="0" w:space="0" w:color="auto"/>
                                            <w:left w:val="none" w:sz="0" w:space="0" w:color="auto"/>
                                            <w:bottom w:val="none" w:sz="0" w:space="0" w:color="auto"/>
                                            <w:right w:val="none" w:sz="0" w:space="0" w:color="auto"/>
                                          </w:divBdr>
                                          <w:divsChild>
                                            <w:div w:id="929585152">
                                              <w:marLeft w:val="0"/>
                                              <w:marRight w:val="0"/>
                                              <w:marTop w:val="0"/>
                                              <w:marBottom w:val="0"/>
                                              <w:divBdr>
                                                <w:top w:val="none" w:sz="0" w:space="0" w:color="auto"/>
                                                <w:left w:val="none" w:sz="0" w:space="0" w:color="auto"/>
                                                <w:bottom w:val="none" w:sz="0" w:space="0" w:color="auto"/>
                                                <w:right w:val="none" w:sz="0" w:space="0" w:color="auto"/>
                                              </w:divBdr>
                                              <w:divsChild>
                                                <w:div w:id="3790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2871">
                                          <w:marLeft w:val="0"/>
                                          <w:marRight w:val="0"/>
                                          <w:marTop w:val="100"/>
                                          <w:marBottom w:val="100"/>
                                          <w:divBdr>
                                            <w:top w:val="none" w:sz="0" w:space="0" w:color="auto"/>
                                            <w:left w:val="none" w:sz="0" w:space="0" w:color="auto"/>
                                            <w:bottom w:val="none" w:sz="0" w:space="0" w:color="auto"/>
                                            <w:right w:val="none" w:sz="0" w:space="0" w:color="auto"/>
                                          </w:divBdr>
                                          <w:divsChild>
                                            <w:div w:id="17471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8393">
                                  <w:marLeft w:val="0"/>
                                  <w:marRight w:val="0"/>
                                  <w:marTop w:val="0"/>
                                  <w:marBottom w:val="0"/>
                                  <w:divBdr>
                                    <w:top w:val="none" w:sz="0" w:space="0" w:color="auto"/>
                                    <w:left w:val="none" w:sz="0" w:space="0" w:color="auto"/>
                                    <w:bottom w:val="dotted" w:sz="6" w:space="0" w:color="CCCCCC"/>
                                    <w:right w:val="none" w:sz="0" w:space="0" w:color="auto"/>
                                  </w:divBdr>
                                  <w:divsChild>
                                    <w:div w:id="764617995">
                                      <w:marLeft w:val="0"/>
                                      <w:marRight w:val="0"/>
                                      <w:marTop w:val="0"/>
                                      <w:marBottom w:val="0"/>
                                      <w:divBdr>
                                        <w:top w:val="none" w:sz="0" w:space="0" w:color="auto"/>
                                        <w:left w:val="none" w:sz="0" w:space="0" w:color="auto"/>
                                        <w:bottom w:val="none" w:sz="0" w:space="0" w:color="auto"/>
                                        <w:right w:val="none" w:sz="0" w:space="0" w:color="auto"/>
                                      </w:divBdr>
                                      <w:divsChild>
                                        <w:div w:id="1643654879">
                                          <w:marLeft w:val="0"/>
                                          <w:marRight w:val="0"/>
                                          <w:marTop w:val="100"/>
                                          <w:marBottom w:val="100"/>
                                          <w:divBdr>
                                            <w:top w:val="none" w:sz="0" w:space="0" w:color="auto"/>
                                            <w:left w:val="none" w:sz="0" w:space="0" w:color="auto"/>
                                            <w:bottom w:val="none" w:sz="0" w:space="0" w:color="auto"/>
                                            <w:right w:val="none" w:sz="0" w:space="0" w:color="auto"/>
                                          </w:divBdr>
                                          <w:divsChild>
                                            <w:div w:id="331491530">
                                              <w:marLeft w:val="0"/>
                                              <w:marRight w:val="0"/>
                                              <w:marTop w:val="0"/>
                                              <w:marBottom w:val="0"/>
                                              <w:divBdr>
                                                <w:top w:val="none" w:sz="0" w:space="0" w:color="auto"/>
                                                <w:left w:val="none" w:sz="0" w:space="0" w:color="auto"/>
                                                <w:bottom w:val="none" w:sz="0" w:space="0" w:color="auto"/>
                                                <w:right w:val="none" w:sz="0" w:space="0" w:color="auto"/>
                                              </w:divBdr>
                                            </w:div>
                                          </w:divsChild>
                                        </w:div>
                                        <w:div w:id="845367090">
                                          <w:marLeft w:val="0"/>
                                          <w:marRight w:val="0"/>
                                          <w:marTop w:val="100"/>
                                          <w:marBottom w:val="100"/>
                                          <w:divBdr>
                                            <w:top w:val="none" w:sz="0" w:space="0" w:color="auto"/>
                                            <w:left w:val="none" w:sz="0" w:space="0" w:color="auto"/>
                                            <w:bottom w:val="none" w:sz="0" w:space="0" w:color="auto"/>
                                            <w:right w:val="none" w:sz="0" w:space="0" w:color="auto"/>
                                          </w:divBdr>
                                        </w:div>
                                        <w:div w:id="781464107">
                                          <w:marLeft w:val="0"/>
                                          <w:marRight w:val="0"/>
                                          <w:marTop w:val="100"/>
                                          <w:marBottom w:val="100"/>
                                          <w:divBdr>
                                            <w:top w:val="none" w:sz="0" w:space="0" w:color="auto"/>
                                            <w:left w:val="none" w:sz="0" w:space="0" w:color="auto"/>
                                            <w:bottom w:val="none" w:sz="0" w:space="0" w:color="auto"/>
                                            <w:right w:val="none" w:sz="0" w:space="0" w:color="auto"/>
                                          </w:divBdr>
                                          <w:divsChild>
                                            <w:div w:id="1868254888">
                                              <w:marLeft w:val="0"/>
                                              <w:marRight w:val="0"/>
                                              <w:marTop w:val="0"/>
                                              <w:marBottom w:val="0"/>
                                              <w:divBdr>
                                                <w:top w:val="none" w:sz="0" w:space="0" w:color="auto"/>
                                                <w:left w:val="none" w:sz="0" w:space="0" w:color="auto"/>
                                                <w:bottom w:val="none" w:sz="0" w:space="0" w:color="auto"/>
                                                <w:right w:val="none" w:sz="0" w:space="0" w:color="auto"/>
                                              </w:divBdr>
                                            </w:div>
                                          </w:divsChild>
                                        </w:div>
                                        <w:div w:id="53049209">
                                          <w:marLeft w:val="0"/>
                                          <w:marRight w:val="0"/>
                                          <w:marTop w:val="75"/>
                                          <w:marBottom w:val="75"/>
                                          <w:divBdr>
                                            <w:top w:val="none" w:sz="0" w:space="0" w:color="auto"/>
                                            <w:left w:val="none" w:sz="0" w:space="0" w:color="auto"/>
                                            <w:bottom w:val="none" w:sz="0" w:space="0" w:color="auto"/>
                                            <w:right w:val="none" w:sz="0" w:space="0" w:color="auto"/>
                                          </w:divBdr>
                                          <w:divsChild>
                                            <w:div w:id="1738481463">
                                              <w:marLeft w:val="0"/>
                                              <w:marRight w:val="0"/>
                                              <w:marTop w:val="0"/>
                                              <w:marBottom w:val="0"/>
                                              <w:divBdr>
                                                <w:top w:val="none" w:sz="0" w:space="0" w:color="auto"/>
                                                <w:left w:val="none" w:sz="0" w:space="0" w:color="auto"/>
                                                <w:bottom w:val="none" w:sz="0" w:space="0" w:color="auto"/>
                                                <w:right w:val="none" w:sz="0" w:space="0" w:color="auto"/>
                                              </w:divBdr>
                                              <w:divsChild>
                                                <w:div w:id="10293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013">
                                          <w:marLeft w:val="0"/>
                                          <w:marRight w:val="0"/>
                                          <w:marTop w:val="100"/>
                                          <w:marBottom w:val="100"/>
                                          <w:divBdr>
                                            <w:top w:val="none" w:sz="0" w:space="0" w:color="auto"/>
                                            <w:left w:val="none" w:sz="0" w:space="0" w:color="auto"/>
                                            <w:bottom w:val="none" w:sz="0" w:space="0" w:color="auto"/>
                                            <w:right w:val="none" w:sz="0" w:space="0" w:color="auto"/>
                                          </w:divBdr>
                                          <w:divsChild>
                                            <w:div w:id="227307943">
                                              <w:marLeft w:val="0"/>
                                              <w:marRight w:val="0"/>
                                              <w:marTop w:val="0"/>
                                              <w:marBottom w:val="0"/>
                                              <w:divBdr>
                                                <w:top w:val="none" w:sz="0" w:space="0" w:color="auto"/>
                                                <w:left w:val="none" w:sz="0" w:space="0" w:color="auto"/>
                                                <w:bottom w:val="none" w:sz="0" w:space="0" w:color="auto"/>
                                                <w:right w:val="none" w:sz="0" w:space="0" w:color="auto"/>
                                              </w:divBdr>
                                            </w:div>
                                            <w:div w:id="12673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4263">
                                  <w:marLeft w:val="0"/>
                                  <w:marRight w:val="0"/>
                                  <w:marTop w:val="0"/>
                                  <w:marBottom w:val="0"/>
                                  <w:divBdr>
                                    <w:top w:val="none" w:sz="0" w:space="0" w:color="auto"/>
                                    <w:left w:val="none" w:sz="0" w:space="0" w:color="auto"/>
                                    <w:bottom w:val="dotted" w:sz="6" w:space="0" w:color="CCCCCC"/>
                                    <w:right w:val="none" w:sz="0" w:space="0" w:color="auto"/>
                                  </w:divBdr>
                                  <w:divsChild>
                                    <w:div w:id="906257350">
                                      <w:marLeft w:val="0"/>
                                      <w:marRight w:val="0"/>
                                      <w:marTop w:val="0"/>
                                      <w:marBottom w:val="0"/>
                                      <w:divBdr>
                                        <w:top w:val="none" w:sz="0" w:space="0" w:color="auto"/>
                                        <w:left w:val="none" w:sz="0" w:space="0" w:color="auto"/>
                                        <w:bottom w:val="none" w:sz="0" w:space="0" w:color="auto"/>
                                        <w:right w:val="none" w:sz="0" w:space="0" w:color="auto"/>
                                      </w:divBdr>
                                      <w:divsChild>
                                        <w:div w:id="31200734">
                                          <w:marLeft w:val="0"/>
                                          <w:marRight w:val="0"/>
                                          <w:marTop w:val="100"/>
                                          <w:marBottom w:val="100"/>
                                          <w:divBdr>
                                            <w:top w:val="none" w:sz="0" w:space="0" w:color="auto"/>
                                            <w:left w:val="none" w:sz="0" w:space="0" w:color="auto"/>
                                            <w:bottom w:val="none" w:sz="0" w:space="0" w:color="auto"/>
                                            <w:right w:val="none" w:sz="0" w:space="0" w:color="auto"/>
                                          </w:divBdr>
                                          <w:divsChild>
                                            <w:div w:id="883981861">
                                              <w:marLeft w:val="0"/>
                                              <w:marRight w:val="0"/>
                                              <w:marTop w:val="0"/>
                                              <w:marBottom w:val="0"/>
                                              <w:divBdr>
                                                <w:top w:val="none" w:sz="0" w:space="0" w:color="auto"/>
                                                <w:left w:val="none" w:sz="0" w:space="0" w:color="auto"/>
                                                <w:bottom w:val="none" w:sz="0" w:space="0" w:color="auto"/>
                                                <w:right w:val="none" w:sz="0" w:space="0" w:color="auto"/>
                                              </w:divBdr>
                                            </w:div>
                                          </w:divsChild>
                                        </w:div>
                                        <w:div w:id="1975021852">
                                          <w:marLeft w:val="0"/>
                                          <w:marRight w:val="0"/>
                                          <w:marTop w:val="100"/>
                                          <w:marBottom w:val="100"/>
                                          <w:divBdr>
                                            <w:top w:val="none" w:sz="0" w:space="0" w:color="auto"/>
                                            <w:left w:val="none" w:sz="0" w:space="0" w:color="auto"/>
                                            <w:bottom w:val="none" w:sz="0" w:space="0" w:color="auto"/>
                                            <w:right w:val="none" w:sz="0" w:space="0" w:color="auto"/>
                                          </w:divBdr>
                                        </w:div>
                                        <w:div w:id="1489326694">
                                          <w:marLeft w:val="0"/>
                                          <w:marRight w:val="0"/>
                                          <w:marTop w:val="100"/>
                                          <w:marBottom w:val="100"/>
                                          <w:divBdr>
                                            <w:top w:val="none" w:sz="0" w:space="0" w:color="auto"/>
                                            <w:left w:val="none" w:sz="0" w:space="0" w:color="auto"/>
                                            <w:bottom w:val="none" w:sz="0" w:space="0" w:color="auto"/>
                                            <w:right w:val="none" w:sz="0" w:space="0" w:color="auto"/>
                                          </w:divBdr>
                                          <w:divsChild>
                                            <w:div w:id="1913613695">
                                              <w:marLeft w:val="0"/>
                                              <w:marRight w:val="0"/>
                                              <w:marTop w:val="0"/>
                                              <w:marBottom w:val="0"/>
                                              <w:divBdr>
                                                <w:top w:val="none" w:sz="0" w:space="0" w:color="auto"/>
                                                <w:left w:val="none" w:sz="0" w:space="0" w:color="auto"/>
                                                <w:bottom w:val="none" w:sz="0" w:space="0" w:color="auto"/>
                                                <w:right w:val="none" w:sz="0" w:space="0" w:color="auto"/>
                                              </w:divBdr>
                                            </w:div>
                                          </w:divsChild>
                                        </w:div>
                                        <w:div w:id="662663580">
                                          <w:marLeft w:val="0"/>
                                          <w:marRight w:val="0"/>
                                          <w:marTop w:val="75"/>
                                          <w:marBottom w:val="75"/>
                                          <w:divBdr>
                                            <w:top w:val="none" w:sz="0" w:space="0" w:color="auto"/>
                                            <w:left w:val="none" w:sz="0" w:space="0" w:color="auto"/>
                                            <w:bottom w:val="none" w:sz="0" w:space="0" w:color="auto"/>
                                            <w:right w:val="none" w:sz="0" w:space="0" w:color="auto"/>
                                          </w:divBdr>
                                          <w:divsChild>
                                            <w:div w:id="1302425859">
                                              <w:marLeft w:val="0"/>
                                              <w:marRight w:val="0"/>
                                              <w:marTop w:val="0"/>
                                              <w:marBottom w:val="0"/>
                                              <w:divBdr>
                                                <w:top w:val="none" w:sz="0" w:space="0" w:color="auto"/>
                                                <w:left w:val="none" w:sz="0" w:space="0" w:color="auto"/>
                                                <w:bottom w:val="none" w:sz="0" w:space="0" w:color="auto"/>
                                                <w:right w:val="none" w:sz="0" w:space="0" w:color="auto"/>
                                              </w:divBdr>
                                              <w:divsChild>
                                                <w:div w:id="7129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6330">
                                          <w:marLeft w:val="0"/>
                                          <w:marRight w:val="0"/>
                                          <w:marTop w:val="100"/>
                                          <w:marBottom w:val="100"/>
                                          <w:divBdr>
                                            <w:top w:val="none" w:sz="0" w:space="0" w:color="auto"/>
                                            <w:left w:val="none" w:sz="0" w:space="0" w:color="auto"/>
                                            <w:bottom w:val="none" w:sz="0" w:space="0" w:color="auto"/>
                                            <w:right w:val="none" w:sz="0" w:space="0" w:color="auto"/>
                                          </w:divBdr>
                                          <w:divsChild>
                                            <w:div w:id="353305706">
                                              <w:marLeft w:val="0"/>
                                              <w:marRight w:val="0"/>
                                              <w:marTop w:val="0"/>
                                              <w:marBottom w:val="0"/>
                                              <w:divBdr>
                                                <w:top w:val="none" w:sz="0" w:space="0" w:color="auto"/>
                                                <w:left w:val="none" w:sz="0" w:space="0" w:color="auto"/>
                                                <w:bottom w:val="none" w:sz="0" w:space="0" w:color="auto"/>
                                                <w:right w:val="none" w:sz="0" w:space="0" w:color="auto"/>
                                              </w:divBdr>
                                            </w:div>
                                            <w:div w:id="16761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7874">
                                  <w:marLeft w:val="0"/>
                                  <w:marRight w:val="0"/>
                                  <w:marTop w:val="0"/>
                                  <w:marBottom w:val="0"/>
                                  <w:divBdr>
                                    <w:top w:val="none" w:sz="0" w:space="0" w:color="auto"/>
                                    <w:left w:val="none" w:sz="0" w:space="0" w:color="auto"/>
                                    <w:bottom w:val="dotted" w:sz="6" w:space="0" w:color="CCCCCC"/>
                                    <w:right w:val="none" w:sz="0" w:space="0" w:color="auto"/>
                                  </w:divBdr>
                                  <w:divsChild>
                                    <w:div w:id="542985406">
                                      <w:marLeft w:val="0"/>
                                      <w:marRight w:val="0"/>
                                      <w:marTop w:val="0"/>
                                      <w:marBottom w:val="0"/>
                                      <w:divBdr>
                                        <w:top w:val="none" w:sz="0" w:space="0" w:color="auto"/>
                                        <w:left w:val="none" w:sz="0" w:space="0" w:color="auto"/>
                                        <w:bottom w:val="none" w:sz="0" w:space="0" w:color="auto"/>
                                        <w:right w:val="none" w:sz="0" w:space="0" w:color="auto"/>
                                      </w:divBdr>
                                      <w:divsChild>
                                        <w:div w:id="1752117578">
                                          <w:marLeft w:val="0"/>
                                          <w:marRight w:val="0"/>
                                          <w:marTop w:val="100"/>
                                          <w:marBottom w:val="100"/>
                                          <w:divBdr>
                                            <w:top w:val="none" w:sz="0" w:space="0" w:color="auto"/>
                                            <w:left w:val="none" w:sz="0" w:space="0" w:color="auto"/>
                                            <w:bottom w:val="none" w:sz="0" w:space="0" w:color="auto"/>
                                            <w:right w:val="none" w:sz="0" w:space="0" w:color="auto"/>
                                          </w:divBdr>
                                          <w:divsChild>
                                            <w:div w:id="990334213">
                                              <w:marLeft w:val="0"/>
                                              <w:marRight w:val="0"/>
                                              <w:marTop w:val="0"/>
                                              <w:marBottom w:val="0"/>
                                              <w:divBdr>
                                                <w:top w:val="none" w:sz="0" w:space="0" w:color="auto"/>
                                                <w:left w:val="none" w:sz="0" w:space="0" w:color="auto"/>
                                                <w:bottom w:val="none" w:sz="0" w:space="0" w:color="auto"/>
                                                <w:right w:val="none" w:sz="0" w:space="0" w:color="auto"/>
                                              </w:divBdr>
                                            </w:div>
                                          </w:divsChild>
                                        </w:div>
                                        <w:div w:id="1902248244">
                                          <w:marLeft w:val="0"/>
                                          <w:marRight w:val="0"/>
                                          <w:marTop w:val="100"/>
                                          <w:marBottom w:val="100"/>
                                          <w:divBdr>
                                            <w:top w:val="none" w:sz="0" w:space="0" w:color="auto"/>
                                            <w:left w:val="none" w:sz="0" w:space="0" w:color="auto"/>
                                            <w:bottom w:val="none" w:sz="0" w:space="0" w:color="auto"/>
                                            <w:right w:val="none" w:sz="0" w:space="0" w:color="auto"/>
                                          </w:divBdr>
                                        </w:div>
                                        <w:div w:id="1347946124">
                                          <w:marLeft w:val="0"/>
                                          <w:marRight w:val="0"/>
                                          <w:marTop w:val="100"/>
                                          <w:marBottom w:val="100"/>
                                          <w:divBdr>
                                            <w:top w:val="none" w:sz="0" w:space="0" w:color="auto"/>
                                            <w:left w:val="none" w:sz="0" w:space="0" w:color="auto"/>
                                            <w:bottom w:val="none" w:sz="0" w:space="0" w:color="auto"/>
                                            <w:right w:val="none" w:sz="0" w:space="0" w:color="auto"/>
                                          </w:divBdr>
                                          <w:divsChild>
                                            <w:div w:id="702362766">
                                              <w:marLeft w:val="0"/>
                                              <w:marRight w:val="0"/>
                                              <w:marTop w:val="0"/>
                                              <w:marBottom w:val="0"/>
                                              <w:divBdr>
                                                <w:top w:val="none" w:sz="0" w:space="0" w:color="auto"/>
                                                <w:left w:val="none" w:sz="0" w:space="0" w:color="auto"/>
                                                <w:bottom w:val="none" w:sz="0" w:space="0" w:color="auto"/>
                                                <w:right w:val="none" w:sz="0" w:space="0" w:color="auto"/>
                                              </w:divBdr>
                                            </w:div>
                                          </w:divsChild>
                                        </w:div>
                                        <w:div w:id="1657799658">
                                          <w:marLeft w:val="0"/>
                                          <w:marRight w:val="0"/>
                                          <w:marTop w:val="75"/>
                                          <w:marBottom w:val="75"/>
                                          <w:divBdr>
                                            <w:top w:val="none" w:sz="0" w:space="0" w:color="auto"/>
                                            <w:left w:val="none" w:sz="0" w:space="0" w:color="auto"/>
                                            <w:bottom w:val="none" w:sz="0" w:space="0" w:color="auto"/>
                                            <w:right w:val="none" w:sz="0" w:space="0" w:color="auto"/>
                                          </w:divBdr>
                                          <w:divsChild>
                                            <w:div w:id="1631941115">
                                              <w:marLeft w:val="0"/>
                                              <w:marRight w:val="0"/>
                                              <w:marTop w:val="0"/>
                                              <w:marBottom w:val="0"/>
                                              <w:divBdr>
                                                <w:top w:val="none" w:sz="0" w:space="0" w:color="auto"/>
                                                <w:left w:val="none" w:sz="0" w:space="0" w:color="auto"/>
                                                <w:bottom w:val="none" w:sz="0" w:space="0" w:color="auto"/>
                                                <w:right w:val="none" w:sz="0" w:space="0" w:color="auto"/>
                                              </w:divBdr>
                                              <w:divsChild>
                                                <w:div w:id="7330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939">
                                          <w:marLeft w:val="0"/>
                                          <w:marRight w:val="0"/>
                                          <w:marTop w:val="100"/>
                                          <w:marBottom w:val="100"/>
                                          <w:divBdr>
                                            <w:top w:val="none" w:sz="0" w:space="0" w:color="auto"/>
                                            <w:left w:val="none" w:sz="0" w:space="0" w:color="auto"/>
                                            <w:bottom w:val="none" w:sz="0" w:space="0" w:color="auto"/>
                                            <w:right w:val="none" w:sz="0" w:space="0" w:color="auto"/>
                                          </w:divBdr>
                                          <w:divsChild>
                                            <w:div w:id="10694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594">
                                  <w:marLeft w:val="0"/>
                                  <w:marRight w:val="0"/>
                                  <w:marTop w:val="0"/>
                                  <w:marBottom w:val="0"/>
                                  <w:divBdr>
                                    <w:top w:val="none" w:sz="0" w:space="0" w:color="auto"/>
                                    <w:left w:val="none" w:sz="0" w:space="0" w:color="auto"/>
                                    <w:bottom w:val="dotted" w:sz="6" w:space="0" w:color="CCCCCC"/>
                                    <w:right w:val="none" w:sz="0" w:space="0" w:color="auto"/>
                                  </w:divBdr>
                                  <w:divsChild>
                                    <w:div w:id="1288702720">
                                      <w:marLeft w:val="0"/>
                                      <w:marRight w:val="0"/>
                                      <w:marTop w:val="0"/>
                                      <w:marBottom w:val="0"/>
                                      <w:divBdr>
                                        <w:top w:val="none" w:sz="0" w:space="0" w:color="auto"/>
                                        <w:left w:val="none" w:sz="0" w:space="0" w:color="auto"/>
                                        <w:bottom w:val="none" w:sz="0" w:space="0" w:color="auto"/>
                                        <w:right w:val="none" w:sz="0" w:space="0" w:color="auto"/>
                                      </w:divBdr>
                                      <w:divsChild>
                                        <w:div w:id="1144615700">
                                          <w:marLeft w:val="0"/>
                                          <w:marRight w:val="0"/>
                                          <w:marTop w:val="100"/>
                                          <w:marBottom w:val="100"/>
                                          <w:divBdr>
                                            <w:top w:val="none" w:sz="0" w:space="0" w:color="auto"/>
                                            <w:left w:val="none" w:sz="0" w:space="0" w:color="auto"/>
                                            <w:bottom w:val="none" w:sz="0" w:space="0" w:color="auto"/>
                                            <w:right w:val="none" w:sz="0" w:space="0" w:color="auto"/>
                                          </w:divBdr>
                                          <w:divsChild>
                                            <w:div w:id="374811352">
                                              <w:marLeft w:val="0"/>
                                              <w:marRight w:val="0"/>
                                              <w:marTop w:val="0"/>
                                              <w:marBottom w:val="0"/>
                                              <w:divBdr>
                                                <w:top w:val="none" w:sz="0" w:space="0" w:color="auto"/>
                                                <w:left w:val="none" w:sz="0" w:space="0" w:color="auto"/>
                                                <w:bottom w:val="none" w:sz="0" w:space="0" w:color="auto"/>
                                                <w:right w:val="none" w:sz="0" w:space="0" w:color="auto"/>
                                              </w:divBdr>
                                            </w:div>
                                          </w:divsChild>
                                        </w:div>
                                        <w:div w:id="1765299098">
                                          <w:marLeft w:val="0"/>
                                          <w:marRight w:val="0"/>
                                          <w:marTop w:val="100"/>
                                          <w:marBottom w:val="100"/>
                                          <w:divBdr>
                                            <w:top w:val="none" w:sz="0" w:space="0" w:color="auto"/>
                                            <w:left w:val="none" w:sz="0" w:space="0" w:color="auto"/>
                                            <w:bottom w:val="none" w:sz="0" w:space="0" w:color="auto"/>
                                            <w:right w:val="none" w:sz="0" w:space="0" w:color="auto"/>
                                          </w:divBdr>
                                        </w:div>
                                        <w:div w:id="270624627">
                                          <w:marLeft w:val="0"/>
                                          <w:marRight w:val="0"/>
                                          <w:marTop w:val="100"/>
                                          <w:marBottom w:val="100"/>
                                          <w:divBdr>
                                            <w:top w:val="none" w:sz="0" w:space="0" w:color="auto"/>
                                            <w:left w:val="none" w:sz="0" w:space="0" w:color="auto"/>
                                            <w:bottom w:val="none" w:sz="0" w:space="0" w:color="auto"/>
                                            <w:right w:val="none" w:sz="0" w:space="0" w:color="auto"/>
                                          </w:divBdr>
                                          <w:divsChild>
                                            <w:div w:id="1314524305">
                                              <w:marLeft w:val="0"/>
                                              <w:marRight w:val="0"/>
                                              <w:marTop w:val="0"/>
                                              <w:marBottom w:val="0"/>
                                              <w:divBdr>
                                                <w:top w:val="none" w:sz="0" w:space="0" w:color="auto"/>
                                                <w:left w:val="none" w:sz="0" w:space="0" w:color="auto"/>
                                                <w:bottom w:val="none" w:sz="0" w:space="0" w:color="auto"/>
                                                <w:right w:val="none" w:sz="0" w:space="0" w:color="auto"/>
                                              </w:divBdr>
                                            </w:div>
                                          </w:divsChild>
                                        </w:div>
                                        <w:div w:id="994063648">
                                          <w:marLeft w:val="0"/>
                                          <w:marRight w:val="0"/>
                                          <w:marTop w:val="75"/>
                                          <w:marBottom w:val="75"/>
                                          <w:divBdr>
                                            <w:top w:val="none" w:sz="0" w:space="0" w:color="auto"/>
                                            <w:left w:val="none" w:sz="0" w:space="0" w:color="auto"/>
                                            <w:bottom w:val="none" w:sz="0" w:space="0" w:color="auto"/>
                                            <w:right w:val="none" w:sz="0" w:space="0" w:color="auto"/>
                                          </w:divBdr>
                                          <w:divsChild>
                                            <w:div w:id="360714950">
                                              <w:marLeft w:val="0"/>
                                              <w:marRight w:val="0"/>
                                              <w:marTop w:val="0"/>
                                              <w:marBottom w:val="0"/>
                                              <w:divBdr>
                                                <w:top w:val="none" w:sz="0" w:space="0" w:color="auto"/>
                                                <w:left w:val="none" w:sz="0" w:space="0" w:color="auto"/>
                                                <w:bottom w:val="none" w:sz="0" w:space="0" w:color="auto"/>
                                                <w:right w:val="none" w:sz="0" w:space="0" w:color="auto"/>
                                              </w:divBdr>
                                              <w:divsChild>
                                                <w:div w:id="13007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3744">
                                          <w:marLeft w:val="0"/>
                                          <w:marRight w:val="0"/>
                                          <w:marTop w:val="100"/>
                                          <w:marBottom w:val="100"/>
                                          <w:divBdr>
                                            <w:top w:val="none" w:sz="0" w:space="0" w:color="auto"/>
                                            <w:left w:val="none" w:sz="0" w:space="0" w:color="auto"/>
                                            <w:bottom w:val="none" w:sz="0" w:space="0" w:color="auto"/>
                                            <w:right w:val="none" w:sz="0" w:space="0" w:color="auto"/>
                                          </w:divBdr>
                                          <w:divsChild>
                                            <w:div w:id="3811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7318">
                                  <w:marLeft w:val="0"/>
                                  <w:marRight w:val="0"/>
                                  <w:marTop w:val="0"/>
                                  <w:marBottom w:val="0"/>
                                  <w:divBdr>
                                    <w:top w:val="none" w:sz="0" w:space="0" w:color="auto"/>
                                    <w:left w:val="none" w:sz="0" w:space="0" w:color="auto"/>
                                    <w:bottom w:val="dotted" w:sz="6" w:space="0" w:color="CCCCCC"/>
                                    <w:right w:val="none" w:sz="0" w:space="0" w:color="auto"/>
                                  </w:divBdr>
                                  <w:divsChild>
                                    <w:div w:id="1056009753">
                                      <w:marLeft w:val="0"/>
                                      <w:marRight w:val="0"/>
                                      <w:marTop w:val="0"/>
                                      <w:marBottom w:val="0"/>
                                      <w:divBdr>
                                        <w:top w:val="none" w:sz="0" w:space="0" w:color="auto"/>
                                        <w:left w:val="none" w:sz="0" w:space="0" w:color="auto"/>
                                        <w:bottom w:val="none" w:sz="0" w:space="0" w:color="auto"/>
                                        <w:right w:val="none" w:sz="0" w:space="0" w:color="auto"/>
                                      </w:divBdr>
                                      <w:divsChild>
                                        <w:div w:id="327828605">
                                          <w:marLeft w:val="0"/>
                                          <w:marRight w:val="0"/>
                                          <w:marTop w:val="100"/>
                                          <w:marBottom w:val="100"/>
                                          <w:divBdr>
                                            <w:top w:val="none" w:sz="0" w:space="0" w:color="auto"/>
                                            <w:left w:val="none" w:sz="0" w:space="0" w:color="auto"/>
                                            <w:bottom w:val="none" w:sz="0" w:space="0" w:color="auto"/>
                                            <w:right w:val="none" w:sz="0" w:space="0" w:color="auto"/>
                                          </w:divBdr>
                                          <w:divsChild>
                                            <w:div w:id="406879695">
                                              <w:marLeft w:val="0"/>
                                              <w:marRight w:val="0"/>
                                              <w:marTop w:val="0"/>
                                              <w:marBottom w:val="0"/>
                                              <w:divBdr>
                                                <w:top w:val="none" w:sz="0" w:space="0" w:color="auto"/>
                                                <w:left w:val="none" w:sz="0" w:space="0" w:color="auto"/>
                                                <w:bottom w:val="none" w:sz="0" w:space="0" w:color="auto"/>
                                                <w:right w:val="none" w:sz="0" w:space="0" w:color="auto"/>
                                              </w:divBdr>
                                            </w:div>
                                          </w:divsChild>
                                        </w:div>
                                        <w:div w:id="209803089">
                                          <w:marLeft w:val="0"/>
                                          <w:marRight w:val="0"/>
                                          <w:marTop w:val="100"/>
                                          <w:marBottom w:val="100"/>
                                          <w:divBdr>
                                            <w:top w:val="none" w:sz="0" w:space="0" w:color="auto"/>
                                            <w:left w:val="none" w:sz="0" w:space="0" w:color="auto"/>
                                            <w:bottom w:val="none" w:sz="0" w:space="0" w:color="auto"/>
                                            <w:right w:val="none" w:sz="0" w:space="0" w:color="auto"/>
                                          </w:divBdr>
                                        </w:div>
                                        <w:div w:id="1562399181">
                                          <w:marLeft w:val="0"/>
                                          <w:marRight w:val="0"/>
                                          <w:marTop w:val="100"/>
                                          <w:marBottom w:val="100"/>
                                          <w:divBdr>
                                            <w:top w:val="none" w:sz="0" w:space="0" w:color="auto"/>
                                            <w:left w:val="none" w:sz="0" w:space="0" w:color="auto"/>
                                            <w:bottom w:val="none" w:sz="0" w:space="0" w:color="auto"/>
                                            <w:right w:val="none" w:sz="0" w:space="0" w:color="auto"/>
                                          </w:divBdr>
                                          <w:divsChild>
                                            <w:div w:id="1841701849">
                                              <w:marLeft w:val="0"/>
                                              <w:marRight w:val="0"/>
                                              <w:marTop w:val="0"/>
                                              <w:marBottom w:val="0"/>
                                              <w:divBdr>
                                                <w:top w:val="none" w:sz="0" w:space="0" w:color="auto"/>
                                                <w:left w:val="none" w:sz="0" w:space="0" w:color="auto"/>
                                                <w:bottom w:val="none" w:sz="0" w:space="0" w:color="auto"/>
                                                <w:right w:val="none" w:sz="0" w:space="0" w:color="auto"/>
                                              </w:divBdr>
                                            </w:div>
                                          </w:divsChild>
                                        </w:div>
                                        <w:div w:id="1653828716">
                                          <w:marLeft w:val="0"/>
                                          <w:marRight w:val="0"/>
                                          <w:marTop w:val="75"/>
                                          <w:marBottom w:val="75"/>
                                          <w:divBdr>
                                            <w:top w:val="none" w:sz="0" w:space="0" w:color="auto"/>
                                            <w:left w:val="none" w:sz="0" w:space="0" w:color="auto"/>
                                            <w:bottom w:val="none" w:sz="0" w:space="0" w:color="auto"/>
                                            <w:right w:val="none" w:sz="0" w:space="0" w:color="auto"/>
                                          </w:divBdr>
                                          <w:divsChild>
                                            <w:div w:id="2030599963">
                                              <w:marLeft w:val="0"/>
                                              <w:marRight w:val="0"/>
                                              <w:marTop w:val="0"/>
                                              <w:marBottom w:val="0"/>
                                              <w:divBdr>
                                                <w:top w:val="none" w:sz="0" w:space="0" w:color="auto"/>
                                                <w:left w:val="none" w:sz="0" w:space="0" w:color="auto"/>
                                                <w:bottom w:val="none" w:sz="0" w:space="0" w:color="auto"/>
                                                <w:right w:val="none" w:sz="0" w:space="0" w:color="auto"/>
                                              </w:divBdr>
                                              <w:divsChild>
                                                <w:div w:id="13637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0502">
                                          <w:marLeft w:val="0"/>
                                          <w:marRight w:val="0"/>
                                          <w:marTop w:val="100"/>
                                          <w:marBottom w:val="100"/>
                                          <w:divBdr>
                                            <w:top w:val="none" w:sz="0" w:space="0" w:color="auto"/>
                                            <w:left w:val="none" w:sz="0" w:space="0" w:color="auto"/>
                                            <w:bottom w:val="none" w:sz="0" w:space="0" w:color="auto"/>
                                            <w:right w:val="none" w:sz="0" w:space="0" w:color="auto"/>
                                          </w:divBdr>
                                          <w:divsChild>
                                            <w:div w:id="4803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3610">
                                  <w:marLeft w:val="0"/>
                                  <w:marRight w:val="0"/>
                                  <w:marTop w:val="0"/>
                                  <w:marBottom w:val="0"/>
                                  <w:divBdr>
                                    <w:top w:val="none" w:sz="0" w:space="0" w:color="auto"/>
                                    <w:left w:val="none" w:sz="0" w:space="0" w:color="auto"/>
                                    <w:bottom w:val="dotted" w:sz="6" w:space="0" w:color="CCCCCC"/>
                                    <w:right w:val="none" w:sz="0" w:space="0" w:color="auto"/>
                                  </w:divBdr>
                                  <w:divsChild>
                                    <w:div w:id="854464517">
                                      <w:marLeft w:val="0"/>
                                      <w:marRight w:val="0"/>
                                      <w:marTop w:val="0"/>
                                      <w:marBottom w:val="0"/>
                                      <w:divBdr>
                                        <w:top w:val="none" w:sz="0" w:space="0" w:color="auto"/>
                                        <w:left w:val="none" w:sz="0" w:space="0" w:color="auto"/>
                                        <w:bottom w:val="none" w:sz="0" w:space="0" w:color="auto"/>
                                        <w:right w:val="none" w:sz="0" w:space="0" w:color="auto"/>
                                      </w:divBdr>
                                      <w:divsChild>
                                        <w:div w:id="1324167131">
                                          <w:marLeft w:val="0"/>
                                          <w:marRight w:val="0"/>
                                          <w:marTop w:val="100"/>
                                          <w:marBottom w:val="100"/>
                                          <w:divBdr>
                                            <w:top w:val="none" w:sz="0" w:space="0" w:color="auto"/>
                                            <w:left w:val="none" w:sz="0" w:space="0" w:color="auto"/>
                                            <w:bottom w:val="none" w:sz="0" w:space="0" w:color="auto"/>
                                            <w:right w:val="none" w:sz="0" w:space="0" w:color="auto"/>
                                          </w:divBdr>
                                          <w:divsChild>
                                            <w:div w:id="809517863">
                                              <w:marLeft w:val="0"/>
                                              <w:marRight w:val="0"/>
                                              <w:marTop w:val="0"/>
                                              <w:marBottom w:val="0"/>
                                              <w:divBdr>
                                                <w:top w:val="none" w:sz="0" w:space="0" w:color="auto"/>
                                                <w:left w:val="none" w:sz="0" w:space="0" w:color="auto"/>
                                                <w:bottom w:val="none" w:sz="0" w:space="0" w:color="auto"/>
                                                <w:right w:val="none" w:sz="0" w:space="0" w:color="auto"/>
                                              </w:divBdr>
                                            </w:div>
                                          </w:divsChild>
                                        </w:div>
                                        <w:div w:id="1833444044">
                                          <w:marLeft w:val="0"/>
                                          <w:marRight w:val="0"/>
                                          <w:marTop w:val="100"/>
                                          <w:marBottom w:val="100"/>
                                          <w:divBdr>
                                            <w:top w:val="none" w:sz="0" w:space="0" w:color="auto"/>
                                            <w:left w:val="none" w:sz="0" w:space="0" w:color="auto"/>
                                            <w:bottom w:val="none" w:sz="0" w:space="0" w:color="auto"/>
                                            <w:right w:val="none" w:sz="0" w:space="0" w:color="auto"/>
                                          </w:divBdr>
                                        </w:div>
                                        <w:div w:id="1399942822">
                                          <w:marLeft w:val="0"/>
                                          <w:marRight w:val="0"/>
                                          <w:marTop w:val="100"/>
                                          <w:marBottom w:val="100"/>
                                          <w:divBdr>
                                            <w:top w:val="none" w:sz="0" w:space="0" w:color="auto"/>
                                            <w:left w:val="none" w:sz="0" w:space="0" w:color="auto"/>
                                            <w:bottom w:val="none" w:sz="0" w:space="0" w:color="auto"/>
                                            <w:right w:val="none" w:sz="0" w:space="0" w:color="auto"/>
                                          </w:divBdr>
                                          <w:divsChild>
                                            <w:div w:id="1921136065">
                                              <w:marLeft w:val="0"/>
                                              <w:marRight w:val="0"/>
                                              <w:marTop w:val="0"/>
                                              <w:marBottom w:val="0"/>
                                              <w:divBdr>
                                                <w:top w:val="none" w:sz="0" w:space="0" w:color="auto"/>
                                                <w:left w:val="none" w:sz="0" w:space="0" w:color="auto"/>
                                                <w:bottom w:val="none" w:sz="0" w:space="0" w:color="auto"/>
                                                <w:right w:val="none" w:sz="0" w:space="0" w:color="auto"/>
                                              </w:divBdr>
                                            </w:div>
                                          </w:divsChild>
                                        </w:div>
                                        <w:div w:id="1688290771">
                                          <w:marLeft w:val="0"/>
                                          <w:marRight w:val="0"/>
                                          <w:marTop w:val="75"/>
                                          <w:marBottom w:val="75"/>
                                          <w:divBdr>
                                            <w:top w:val="none" w:sz="0" w:space="0" w:color="auto"/>
                                            <w:left w:val="none" w:sz="0" w:space="0" w:color="auto"/>
                                            <w:bottom w:val="none" w:sz="0" w:space="0" w:color="auto"/>
                                            <w:right w:val="none" w:sz="0" w:space="0" w:color="auto"/>
                                          </w:divBdr>
                                          <w:divsChild>
                                            <w:div w:id="1452550800">
                                              <w:marLeft w:val="0"/>
                                              <w:marRight w:val="0"/>
                                              <w:marTop w:val="0"/>
                                              <w:marBottom w:val="0"/>
                                              <w:divBdr>
                                                <w:top w:val="none" w:sz="0" w:space="0" w:color="auto"/>
                                                <w:left w:val="none" w:sz="0" w:space="0" w:color="auto"/>
                                                <w:bottom w:val="none" w:sz="0" w:space="0" w:color="auto"/>
                                                <w:right w:val="none" w:sz="0" w:space="0" w:color="auto"/>
                                              </w:divBdr>
                                              <w:divsChild>
                                                <w:div w:id="87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0317">
                                          <w:marLeft w:val="0"/>
                                          <w:marRight w:val="0"/>
                                          <w:marTop w:val="100"/>
                                          <w:marBottom w:val="100"/>
                                          <w:divBdr>
                                            <w:top w:val="none" w:sz="0" w:space="0" w:color="auto"/>
                                            <w:left w:val="none" w:sz="0" w:space="0" w:color="auto"/>
                                            <w:bottom w:val="none" w:sz="0" w:space="0" w:color="auto"/>
                                            <w:right w:val="none" w:sz="0" w:space="0" w:color="auto"/>
                                          </w:divBdr>
                                          <w:divsChild>
                                            <w:div w:id="16009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49982">
                                  <w:marLeft w:val="0"/>
                                  <w:marRight w:val="0"/>
                                  <w:marTop w:val="0"/>
                                  <w:marBottom w:val="0"/>
                                  <w:divBdr>
                                    <w:top w:val="none" w:sz="0" w:space="0" w:color="auto"/>
                                    <w:left w:val="none" w:sz="0" w:space="0" w:color="auto"/>
                                    <w:bottom w:val="none" w:sz="0" w:space="0" w:color="auto"/>
                                    <w:right w:val="none" w:sz="0" w:space="0" w:color="auto"/>
                                  </w:divBdr>
                                  <w:divsChild>
                                    <w:div w:id="1307323263">
                                      <w:marLeft w:val="0"/>
                                      <w:marRight w:val="0"/>
                                      <w:marTop w:val="0"/>
                                      <w:marBottom w:val="0"/>
                                      <w:divBdr>
                                        <w:top w:val="none" w:sz="0" w:space="0" w:color="auto"/>
                                        <w:left w:val="none" w:sz="0" w:space="0" w:color="auto"/>
                                        <w:bottom w:val="none" w:sz="0" w:space="0" w:color="auto"/>
                                        <w:right w:val="none" w:sz="0" w:space="0" w:color="auto"/>
                                      </w:divBdr>
                                      <w:divsChild>
                                        <w:div w:id="1536574656">
                                          <w:marLeft w:val="0"/>
                                          <w:marRight w:val="0"/>
                                          <w:marTop w:val="100"/>
                                          <w:marBottom w:val="100"/>
                                          <w:divBdr>
                                            <w:top w:val="none" w:sz="0" w:space="0" w:color="auto"/>
                                            <w:left w:val="none" w:sz="0" w:space="0" w:color="auto"/>
                                            <w:bottom w:val="none" w:sz="0" w:space="0" w:color="auto"/>
                                            <w:right w:val="none" w:sz="0" w:space="0" w:color="auto"/>
                                          </w:divBdr>
                                          <w:divsChild>
                                            <w:div w:id="717243619">
                                              <w:marLeft w:val="0"/>
                                              <w:marRight w:val="0"/>
                                              <w:marTop w:val="0"/>
                                              <w:marBottom w:val="0"/>
                                              <w:divBdr>
                                                <w:top w:val="none" w:sz="0" w:space="0" w:color="auto"/>
                                                <w:left w:val="none" w:sz="0" w:space="0" w:color="auto"/>
                                                <w:bottom w:val="none" w:sz="0" w:space="0" w:color="auto"/>
                                                <w:right w:val="none" w:sz="0" w:space="0" w:color="auto"/>
                                              </w:divBdr>
                                            </w:div>
                                          </w:divsChild>
                                        </w:div>
                                        <w:div w:id="353776617">
                                          <w:marLeft w:val="0"/>
                                          <w:marRight w:val="0"/>
                                          <w:marTop w:val="100"/>
                                          <w:marBottom w:val="100"/>
                                          <w:divBdr>
                                            <w:top w:val="none" w:sz="0" w:space="0" w:color="auto"/>
                                            <w:left w:val="none" w:sz="0" w:space="0" w:color="auto"/>
                                            <w:bottom w:val="none" w:sz="0" w:space="0" w:color="auto"/>
                                            <w:right w:val="none" w:sz="0" w:space="0" w:color="auto"/>
                                          </w:divBdr>
                                        </w:div>
                                        <w:div w:id="1648125912">
                                          <w:marLeft w:val="0"/>
                                          <w:marRight w:val="0"/>
                                          <w:marTop w:val="100"/>
                                          <w:marBottom w:val="100"/>
                                          <w:divBdr>
                                            <w:top w:val="none" w:sz="0" w:space="0" w:color="auto"/>
                                            <w:left w:val="none" w:sz="0" w:space="0" w:color="auto"/>
                                            <w:bottom w:val="none" w:sz="0" w:space="0" w:color="auto"/>
                                            <w:right w:val="none" w:sz="0" w:space="0" w:color="auto"/>
                                          </w:divBdr>
                                          <w:divsChild>
                                            <w:div w:id="304088677">
                                              <w:marLeft w:val="0"/>
                                              <w:marRight w:val="0"/>
                                              <w:marTop w:val="0"/>
                                              <w:marBottom w:val="0"/>
                                              <w:divBdr>
                                                <w:top w:val="none" w:sz="0" w:space="0" w:color="auto"/>
                                                <w:left w:val="none" w:sz="0" w:space="0" w:color="auto"/>
                                                <w:bottom w:val="none" w:sz="0" w:space="0" w:color="auto"/>
                                                <w:right w:val="none" w:sz="0" w:space="0" w:color="auto"/>
                                              </w:divBdr>
                                            </w:div>
                                          </w:divsChild>
                                        </w:div>
                                        <w:div w:id="1545479261">
                                          <w:marLeft w:val="0"/>
                                          <w:marRight w:val="0"/>
                                          <w:marTop w:val="75"/>
                                          <w:marBottom w:val="75"/>
                                          <w:divBdr>
                                            <w:top w:val="none" w:sz="0" w:space="0" w:color="auto"/>
                                            <w:left w:val="none" w:sz="0" w:space="0" w:color="auto"/>
                                            <w:bottom w:val="none" w:sz="0" w:space="0" w:color="auto"/>
                                            <w:right w:val="none" w:sz="0" w:space="0" w:color="auto"/>
                                          </w:divBdr>
                                          <w:divsChild>
                                            <w:div w:id="1289973210">
                                              <w:marLeft w:val="0"/>
                                              <w:marRight w:val="0"/>
                                              <w:marTop w:val="0"/>
                                              <w:marBottom w:val="0"/>
                                              <w:divBdr>
                                                <w:top w:val="none" w:sz="0" w:space="0" w:color="auto"/>
                                                <w:left w:val="none" w:sz="0" w:space="0" w:color="auto"/>
                                                <w:bottom w:val="none" w:sz="0" w:space="0" w:color="auto"/>
                                                <w:right w:val="none" w:sz="0" w:space="0" w:color="auto"/>
                                              </w:divBdr>
                                              <w:divsChild>
                                                <w:div w:id="18801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2746">
                                          <w:marLeft w:val="0"/>
                                          <w:marRight w:val="0"/>
                                          <w:marTop w:val="100"/>
                                          <w:marBottom w:val="100"/>
                                          <w:divBdr>
                                            <w:top w:val="none" w:sz="0" w:space="0" w:color="auto"/>
                                            <w:left w:val="none" w:sz="0" w:space="0" w:color="auto"/>
                                            <w:bottom w:val="none" w:sz="0" w:space="0" w:color="auto"/>
                                            <w:right w:val="none" w:sz="0" w:space="0" w:color="auto"/>
                                          </w:divBdr>
                                          <w:divsChild>
                                            <w:div w:id="2868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956606">
              <w:marLeft w:val="0"/>
              <w:marRight w:val="0"/>
              <w:marTop w:val="0"/>
              <w:marBottom w:val="0"/>
              <w:divBdr>
                <w:top w:val="none" w:sz="0" w:space="0" w:color="auto"/>
                <w:left w:val="none" w:sz="0" w:space="0" w:color="auto"/>
                <w:bottom w:val="none" w:sz="0" w:space="0" w:color="auto"/>
                <w:right w:val="none" w:sz="0" w:space="0" w:color="auto"/>
              </w:divBdr>
              <w:divsChild>
                <w:div w:id="1802184069">
                  <w:marLeft w:val="0"/>
                  <w:marRight w:val="0"/>
                  <w:marTop w:val="0"/>
                  <w:marBottom w:val="450"/>
                  <w:divBdr>
                    <w:top w:val="none" w:sz="0" w:space="0" w:color="auto"/>
                    <w:left w:val="none" w:sz="0" w:space="0" w:color="auto"/>
                    <w:bottom w:val="none" w:sz="0" w:space="0" w:color="auto"/>
                    <w:right w:val="none" w:sz="0" w:space="0" w:color="auto"/>
                  </w:divBdr>
                  <w:divsChild>
                    <w:div w:id="1433013005">
                      <w:marLeft w:val="0"/>
                      <w:marRight w:val="0"/>
                      <w:marTop w:val="0"/>
                      <w:marBottom w:val="0"/>
                      <w:divBdr>
                        <w:top w:val="none" w:sz="0" w:space="0" w:color="auto"/>
                        <w:left w:val="none" w:sz="0" w:space="0" w:color="auto"/>
                        <w:bottom w:val="none" w:sz="0" w:space="0" w:color="auto"/>
                        <w:right w:val="none" w:sz="0" w:space="0" w:color="auto"/>
                      </w:divBdr>
                      <w:divsChild>
                        <w:div w:id="375394993">
                          <w:marLeft w:val="0"/>
                          <w:marRight w:val="0"/>
                          <w:marTop w:val="0"/>
                          <w:marBottom w:val="0"/>
                          <w:divBdr>
                            <w:top w:val="none" w:sz="0" w:space="0" w:color="auto"/>
                            <w:left w:val="none" w:sz="0" w:space="0" w:color="auto"/>
                            <w:bottom w:val="none" w:sz="0" w:space="0" w:color="auto"/>
                            <w:right w:val="none" w:sz="0" w:space="0" w:color="auto"/>
                          </w:divBdr>
                        </w:div>
                        <w:div w:id="171336022">
                          <w:marLeft w:val="60"/>
                          <w:marRight w:val="60"/>
                          <w:marTop w:val="0"/>
                          <w:marBottom w:val="0"/>
                          <w:divBdr>
                            <w:top w:val="none" w:sz="0" w:space="0" w:color="auto"/>
                            <w:left w:val="none" w:sz="0" w:space="0" w:color="auto"/>
                            <w:bottom w:val="none" w:sz="0" w:space="0" w:color="auto"/>
                            <w:right w:val="none" w:sz="0" w:space="0" w:color="auto"/>
                          </w:divBdr>
                          <w:divsChild>
                            <w:div w:id="176501460">
                              <w:marLeft w:val="0"/>
                              <w:marRight w:val="0"/>
                              <w:marTop w:val="0"/>
                              <w:marBottom w:val="0"/>
                              <w:divBdr>
                                <w:top w:val="none" w:sz="0" w:space="0" w:color="auto"/>
                                <w:left w:val="none" w:sz="0" w:space="0" w:color="auto"/>
                                <w:bottom w:val="none" w:sz="0" w:space="0" w:color="auto"/>
                                <w:right w:val="none" w:sz="0" w:space="0" w:color="auto"/>
                              </w:divBdr>
                              <w:divsChild>
                                <w:div w:id="1311710586">
                                  <w:marLeft w:val="0"/>
                                  <w:marRight w:val="0"/>
                                  <w:marTop w:val="0"/>
                                  <w:marBottom w:val="0"/>
                                  <w:divBdr>
                                    <w:top w:val="none" w:sz="0" w:space="0" w:color="auto"/>
                                    <w:left w:val="none" w:sz="0" w:space="0" w:color="auto"/>
                                    <w:bottom w:val="dotted" w:sz="6" w:space="0" w:color="CCCCCC"/>
                                    <w:right w:val="none" w:sz="0" w:space="0" w:color="auto"/>
                                  </w:divBdr>
                                  <w:divsChild>
                                    <w:div w:id="2009937979">
                                      <w:marLeft w:val="0"/>
                                      <w:marRight w:val="0"/>
                                      <w:marTop w:val="0"/>
                                      <w:marBottom w:val="0"/>
                                      <w:divBdr>
                                        <w:top w:val="none" w:sz="0" w:space="0" w:color="auto"/>
                                        <w:left w:val="none" w:sz="0" w:space="0" w:color="auto"/>
                                        <w:bottom w:val="none" w:sz="0" w:space="0" w:color="auto"/>
                                        <w:right w:val="none" w:sz="0" w:space="0" w:color="auto"/>
                                      </w:divBdr>
                                      <w:divsChild>
                                        <w:div w:id="1529297666">
                                          <w:marLeft w:val="45"/>
                                          <w:marRight w:val="45"/>
                                          <w:marTop w:val="100"/>
                                          <w:marBottom w:val="100"/>
                                          <w:divBdr>
                                            <w:top w:val="none" w:sz="0" w:space="0" w:color="auto"/>
                                            <w:left w:val="none" w:sz="0" w:space="0" w:color="auto"/>
                                            <w:bottom w:val="none" w:sz="0" w:space="0" w:color="auto"/>
                                            <w:right w:val="none" w:sz="0" w:space="0" w:color="auto"/>
                                          </w:divBdr>
                                          <w:divsChild>
                                            <w:div w:id="739133277">
                                              <w:marLeft w:val="0"/>
                                              <w:marRight w:val="0"/>
                                              <w:marTop w:val="0"/>
                                              <w:marBottom w:val="0"/>
                                              <w:divBdr>
                                                <w:top w:val="none" w:sz="0" w:space="0" w:color="auto"/>
                                                <w:left w:val="none" w:sz="0" w:space="0" w:color="auto"/>
                                                <w:bottom w:val="none" w:sz="0" w:space="0" w:color="auto"/>
                                                <w:right w:val="none" w:sz="0" w:space="0" w:color="auto"/>
                                              </w:divBdr>
                                            </w:div>
                                          </w:divsChild>
                                        </w:div>
                                        <w:div w:id="1441871509">
                                          <w:marLeft w:val="45"/>
                                          <w:marRight w:val="45"/>
                                          <w:marTop w:val="100"/>
                                          <w:marBottom w:val="100"/>
                                          <w:divBdr>
                                            <w:top w:val="none" w:sz="0" w:space="0" w:color="auto"/>
                                            <w:left w:val="none" w:sz="0" w:space="0" w:color="auto"/>
                                            <w:bottom w:val="none" w:sz="0" w:space="0" w:color="auto"/>
                                            <w:right w:val="none" w:sz="0" w:space="0" w:color="auto"/>
                                          </w:divBdr>
                                        </w:div>
                                        <w:div w:id="456802205">
                                          <w:marLeft w:val="45"/>
                                          <w:marRight w:val="45"/>
                                          <w:marTop w:val="100"/>
                                          <w:marBottom w:val="100"/>
                                          <w:divBdr>
                                            <w:top w:val="none" w:sz="0" w:space="0" w:color="auto"/>
                                            <w:left w:val="none" w:sz="0" w:space="0" w:color="auto"/>
                                            <w:bottom w:val="none" w:sz="0" w:space="0" w:color="auto"/>
                                            <w:right w:val="none" w:sz="0" w:space="0" w:color="auto"/>
                                          </w:divBdr>
                                          <w:divsChild>
                                            <w:div w:id="643899656">
                                              <w:marLeft w:val="0"/>
                                              <w:marRight w:val="0"/>
                                              <w:marTop w:val="75"/>
                                              <w:marBottom w:val="75"/>
                                              <w:divBdr>
                                                <w:top w:val="none" w:sz="0" w:space="0" w:color="auto"/>
                                                <w:left w:val="none" w:sz="0" w:space="0" w:color="auto"/>
                                                <w:bottom w:val="none" w:sz="0" w:space="0" w:color="auto"/>
                                                <w:right w:val="none" w:sz="0" w:space="0" w:color="auto"/>
                                              </w:divBdr>
                                              <w:divsChild>
                                                <w:div w:id="2102682642">
                                                  <w:marLeft w:val="0"/>
                                                  <w:marRight w:val="0"/>
                                                  <w:marTop w:val="0"/>
                                                  <w:marBottom w:val="0"/>
                                                  <w:divBdr>
                                                    <w:top w:val="none" w:sz="0" w:space="0" w:color="auto"/>
                                                    <w:left w:val="none" w:sz="0" w:space="0" w:color="auto"/>
                                                    <w:bottom w:val="none" w:sz="0" w:space="0" w:color="auto"/>
                                                    <w:right w:val="none" w:sz="0" w:space="0" w:color="auto"/>
                                                  </w:divBdr>
                                                  <w:divsChild>
                                                    <w:div w:id="492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88864">
                                  <w:marLeft w:val="0"/>
                                  <w:marRight w:val="0"/>
                                  <w:marTop w:val="0"/>
                                  <w:marBottom w:val="0"/>
                                  <w:divBdr>
                                    <w:top w:val="none" w:sz="0" w:space="0" w:color="auto"/>
                                    <w:left w:val="none" w:sz="0" w:space="0" w:color="auto"/>
                                    <w:bottom w:val="dotted" w:sz="6" w:space="0" w:color="CCCCCC"/>
                                    <w:right w:val="none" w:sz="0" w:space="0" w:color="auto"/>
                                  </w:divBdr>
                                  <w:divsChild>
                                    <w:div w:id="1299992797">
                                      <w:marLeft w:val="0"/>
                                      <w:marRight w:val="0"/>
                                      <w:marTop w:val="0"/>
                                      <w:marBottom w:val="0"/>
                                      <w:divBdr>
                                        <w:top w:val="none" w:sz="0" w:space="0" w:color="auto"/>
                                        <w:left w:val="none" w:sz="0" w:space="0" w:color="auto"/>
                                        <w:bottom w:val="none" w:sz="0" w:space="0" w:color="auto"/>
                                        <w:right w:val="none" w:sz="0" w:space="0" w:color="auto"/>
                                      </w:divBdr>
                                      <w:divsChild>
                                        <w:div w:id="1840268012">
                                          <w:marLeft w:val="45"/>
                                          <w:marRight w:val="45"/>
                                          <w:marTop w:val="100"/>
                                          <w:marBottom w:val="100"/>
                                          <w:divBdr>
                                            <w:top w:val="none" w:sz="0" w:space="0" w:color="auto"/>
                                            <w:left w:val="none" w:sz="0" w:space="0" w:color="auto"/>
                                            <w:bottom w:val="none" w:sz="0" w:space="0" w:color="auto"/>
                                            <w:right w:val="none" w:sz="0" w:space="0" w:color="auto"/>
                                          </w:divBdr>
                                          <w:divsChild>
                                            <w:div w:id="1557355262">
                                              <w:marLeft w:val="0"/>
                                              <w:marRight w:val="0"/>
                                              <w:marTop w:val="0"/>
                                              <w:marBottom w:val="0"/>
                                              <w:divBdr>
                                                <w:top w:val="none" w:sz="0" w:space="0" w:color="auto"/>
                                                <w:left w:val="none" w:sz="0" w:space="0" w:color="auto"/>
                                                <w:bottom w:val="none" w:sz="0" w:space="0" w:color="auto"/>
                                                <w:right w:val="none" w:sz="0" w:space="0" w:color="auto"/>
                                              </w:divBdr>
                                            </w:div>
                                          </w:divsChild>
                                        </w:div>
                                        <w:div w:id="1801456747">
                                          <w:marLeft w:val="45"/>
                                          <w:marRight w:val="45"/>
                                          <w:marTop w:val="100"/>
                                          <w:marBottom w:val="100"/>
                                          <w:divBdr>
                                            <w:top w:val="none" w:sz="0" w:space="0" w:color="auto"/>
                                            <w:left w:val="none" w:sz="0" w:space="0" w:color="auto"/>
                                            <w:bottom w:val="none" w:sz="0" w:space="0" w:color="auto"/>
                                            <w:right w:val="none" w:sz="0" w:space="0" w:color="auto"/>
                                          </w:divBdr>
                                        </w:div>
                                        <w:div w:id="684018075">
                                          <w:marLeft w:val="45"/>
                                          <w:marRight w:val="45"/>
                                          <w:marTop w:val="100"/>
                                          <w:marBottom w:val="100"/>
                                          <w:divBdr>
                                            <w:top w:val="none" w:sz="0" w:space="0" w:color="auto"/>
                                            <w:left w:val="none" w:sz="0" w:space="0" w:color="auto"/>
                                            <w:bottom w:val="none" w:sz="0" w:space="0" w:color="auto"/>
                                            <w:right w:val="none" w:sz="0" w:space="0" w:color="auto"/>
                                          </w:divBdr>
                                          <w:divsChild>
                                            <w:div w:id="2059746062">
                                              <w:marLeft w:val="0"/>
                                              <w:marRight w:val="0"/>
                                              <w:marTop w:val="75"/>
                                              <w:marBottom w:val="75"/>
                                              <w:divBdr>
                                                <w:top w:val="none" w:sz="0" w:space="0" w:color="auto"/>
                                                <w:left w:val="none" w:sz="0" w:space="0" w:color="auto"/>
                                                <w:bottom w:val="none" w:sz="0" w:space="0" w:color="auto"/>
                                                <w:right w:val="none" w:sz="0" w:space="0" w:color="auto"/>
                                              </w:divBdr>
                                              <w:divsChild>
                                                <w:div w:id="405611996">
                                                  <w:marLeft w:val="0"/>
                                                  <w:marRight w:val="0"/>
                                                  <w:marTop w:val="0"/>
                                                  <w:marBottom w:val="0"/>
                                                  <w:divBdr>
                                                    <w:top w:val="none" w:sz="0" w:space="0" w:color="auto"/>
                                                    <w:left w:val="none" w:sz="0" w:space="0" w:color="auto"/>
                                                    <w:bottom w:val="none" w:sz="0" w:space="0" w:color="auto"/>
                                                    <w:right w:val="none" w:sz="0" w:space="0" w:color="auto"/>
                                                  </w:divBdr>
                                                  <w:divsChild>
                                                    <w:div w:id="19461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7615">
                                  <w:marLeft w:val="0"/>
                                  <w:marRight w:val="0"/>
                                  <w:marTop w:val="0"/>
                                  <w:marBottom w:val="0"/>
                                  <w:divBdr>
                                    <w:top w:val="none" w:sz="0" w:space="0" w:color="auto"/>
                                    <w:left w:val="none" w:sz="0" w:space="0" w:color="auto"/>
                                    <w:bottom w:val="dotted" w:sz="6" w:space="0" w:color="CCCCCC"/>
                                    <w:right w:val="none" w:sz="0" w:space="0" w:color="auto"/>
                                  </w:divBdr>
                                  <w:divsChild>
                                    <w:div w:id="1575625682">
                                      <w:marLeft w:val="0"/>
                                      <w:marRight w:val="0"/>
                                      <w:marTop w:val="0"/>
                                      <w:marBottom w:val="0"/>
                                      <w:divBdr>
                                        <w:top w:val="none" w:sz="0" w:space="0" w:color="auto"/>
                                        <w:left w:val="none" w:sz="0" w:space="0" w:color="auto"/>
                                        <w:bottom w:val="none" w:sz="0" w:space="0" w:color="auto"/>
                                        <w:right w:val="none" w:sz="0" w:space="0" w:color="auto"/>
                                      </w:divBdr>
                                      <w:divsChild>
                                        <w:div w:id="1479105541">
                                          <w:marLeft w:val="45"/>
                                          <w:marRight w:val="45"/>
                                          <w:marTop w:val="100"/>
                                          <w:marBottom w:val="100"/>
                                          <w:divBdr>
                                            <w:top w:val="none" w:sz="0" w:space="0" w:color="auto"/>
                                            <w:left w:val="none" w:sz="0" w:space="0" w:color="auto"/>
                                            <w:bottom w:val="none" w:sz="0" w:space="0" w:color="auto"/>
                                            <w:right w:val="none" w:sz="0" w:space="0" w:color="auto"/>
                                          </w:divBdr>
                                          <w:divsChild>
                                            <w:div w:id="630523546">
                                              <w:marLeft w:val="0"/>
                                              <w:marRight w:val="0"/>
                                              <w:marTop w:val="0"/>
                                              <w:marBottom w:val="0"/>
                                              <w:divBdr>
                                                <w:top w:val="none" w:sz="0" w:space="0" w:color="auto"/>
                                                <w:left w:val="none" w:sz="0" w:space="0" w:color="auto"/>
                                                <w:bottom w:val="none" w:sz="0" w:space="0" w:color="auto"/>
                                                <w:right w:val="none" w:sz="0" w:space="0" w:color="auto"/>
                                              </w:divBdr>
                                            </w:div>
                                          </w:divsChild>
                                        </w:div>
                                        <w:div w:id="1444420707">
                                          <w:marLeft w:val="45"/>
                                          <w:marRight w:val="45"/>
                                          <w:marTop w:val="100"/>
                                          <w:marBottom w:val="100"/>
                                          <w:divBdr>
                                            <w:top w:val="none" w:sz="0" w:space="0" w:color="auto"/>
                                            <w:left w:val="none" w:sz="0" w:space="0" w:color="auto"/>
                                            <w:bottom w:val="none" w:sz="0" w:space="0" w:color="auto"/>
                                            <w:right w:val="none" w:sz="0" w:space="0" w:color="auto"/>
                                          </w:divBdr>
                                        </w:div>
                                        <w:div w:id="1861040511">
                                          <w:marLeft w:val="45"/>
                                          <w:marRight w:val="45"/>
                                          <w:marTop w:val="100"/>
                                          <w:marBottom w:val="100"/>
                                          <w:divBdr>
                                            <w:top w:val="none" w:sz="0" w:space="0" w:color="auto"/>
                                            <w:left w:val="none" w:sz="0" w:space="0" w:color="auto"/>
                                            <w:bottom w:val="none" w:sz="0" w:space="0" w:color="auto"/>
                                            <w:right w:val="none" w:sz="0" w:space="0" w:color="auto"/>
                                          </w:divBdr>
                                          <w:divsChild>
                                            <w:div w:id="325326908">
                                              <w:marLeft w:val="0"/>
                                              <w:marRight w:val="0"/>
                                              <w:marTop w:val="75"/>
                                              <w:marBottom w:val="75"/>
                                              <w:divBdr>
                                                <w:top w:val="none" w:sz="0" w:space="0" w:color="auto"/>
                                                <w:left w:val="none" w:sz="0" w:space="0" w:color="auto"/>
                                                <w:bottom w:val="none" w:sz="0" w:space="0" w:color="auto"/>
                                                <w:right w:val="none" w:sz="0" w:space="0" w:color="auto"/>
                                              </w:divBdr>
                                              <w:divsChild>
                                                <w:div w:id="1576745445">
                                                  <w:marLeft w:val="0"/>
                                                  <w:marRight w:val="0"/>
                                                  <w:marTop w:val="0"/>
                                                  <w:marBottom w:val="0"/>
                                                  <w:divBdr>
                                                    <w:top w:val="none" w:sz="0" w:space="0" w:color="auto"/>
                                                    <w:left w:val="none" w:sz="0" w:space="0" w:color="auto"/>
                                                    <w:bottom w:val="none" w:sz="0" w:space="0" w:color="auto"/>
                                                    <w:right w:val="none" w:sz="0" w:space="0" w:color="auto"/>
                                                  </w:divBdr>
                                                  <w:divsChild>
                                                    <w:div w:id="5773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50985">
                                  <w:marLeft w:val="0"/>
                                  <w:marRight w:val="0"/>
                                  <w:marTop w:val="0"/>
                                  <w:marBottom w:val="0"/>
                                  <w:divBdr>
                                    <w:top w:val="none" w:sz="0" w:space="0" w:color="auto"/>
                                    <w:left w:val="none" w:sz="0" w:space="0" w:color="auto"/>
                                    <w:bottom w:val="none" w:sz="0" w:space="0" w:color="auto"/>
                                    <w:right w:val="none" w:sz="0" w:space="0" w:color="auto"/>
                                  </w:divBdr>
                                  <w:divsChild>
                                    <w:div w:id="1456603972">
                                      <w:marLeft w:val="0"/>
                                      <w:marRight w:val="0"/>
                                      <w:marTop w:val="0"/>
                                      <w:marBottom w:val="0"/>
                                      <w:divBdr>
                                        <w:top w:val="none" w:sz="0" w:space="0" w:color="auto"/>
                                        <w:left w:val="none" w:sz="0" w:space="0" w:color="auto"/>
                                        <w:bottom w:val="none" w:sz="0" w:space="0" w:color="auto"/>
                                        <w:right w:val="none" w:sz="0" w:space="0" w:color="auto"/>
                                      </w:divBdr>
                                      <w:divsChild>
                                        <w:div w:id="1684164979">
                                          <w:marLeft w:val="45"/>
                                          <w:marRight w:val="45"/>
                                          <w:marTop w:val="100"/>
                                          <w:marBottom w:val="100"/>
                                          <w:divBdr>
                                            <w:top w:val="none" w:sz="0" w:space="0" w:color="auto"/>
                                            <w:left w:val="none" w:sz="0" w:space="0" w:color="auto"/>
                                            <w:bottom w:val="none" w:sz="0" w:space="0" w:color="auto"/>
                                            <w:right w:val="none" w:sz="0" w:space="0" w:color="auto"/>
                                          </w:divBdr>
                                          <w:divsChild>
                                            <w:div w:id="454374800">
                                              <w:marLeft w:val="0"/>
                                              <w:marRight w:val="0"/>
                                              <w:marTop w:val="0"/>
                                              <w:marBottom w:val="0"/>
                                              <w:divBdr>
                                                <w:top w:val="none" w:sz="0" w:space="0" w:color="auto"/>
                                                <w:left w:val="none" w:sz="0" w:space="0" w:color="auto"/>
                                                <w:bottom w:val="none" w:sz="0" w:space="0" w:color="auto"/>
                                                <w:right w:val="none" w:sz="0" w:space="0" w:color="auto"/>
                                              </w:divBdr>
                                            </w:div>
                                          </w:divsChild>
                                        </w:div>
                                        <w:div w:id="1109013242">
                                          <w:marLeft w:val="45"/>
                                          <w:marRight w:val="45"/>
                                          <w:marTop w:val="100"/>
                                          <w:marBottom w:val="100"/>
                                          <w:divBdr>
                                            <w:top w:val="none" w:sz="0" w:space="0" w:color="auto"/>
                                            <w:left w:val="none" w:sz="0" w:space="0" w:color="auto"/>
                                            <w:bottom w:val="none" w:sz="0" w:space="0" w:color="auto"/>
                                            <w:right w:val="none" w:sz="0" w:space="0" w:color="auto"/>
                                          </w:divBdr>
                                        </w:div>
                                        <w:div w:id="1555117385">
                                          <w:marLeft w:val="45"/>
                                          <w:marRight w:val="45"/>
                                          <w:marTop w:val="100"/>
                                          <w:marBottom w:val="100"/>
                                          <w:divBdr>
                                            <w:top w:val="none" w:sz="0" w:space="0" w:color="auto"/>
                                            <w:left w:val="none" w:sz="0" w:space="0" w:color="auto"/>
                                            <w:bottom w:val="none" w:sz="0" w:space="0" w:color="auto"/>
                                            <w:right w:val="none" w:sz="0" w:space="0" w:color="auto"/>
                                          </w:divBdr>
                                          <w:divsChild>
                                            <w:div w:id="888148218">
                                              <w:marLeft w:val="0"/>
                                              <w:marRight w:val="0"/>
                                              <w:marTop w:val="75"/>
                                              <w:marBottom w:val="75"/>
                                              <w:divBdr>
                                                <w:top w:val="none" w:sz="0" w:space="0" w:color="auto"/>
                                                <w:left w:val="none" w:sz="0" w:space="0" w:color="auto"/>
                                                <w:bottom w:val="none" w:sz="0" w:space="0" w:color="auto"/>
                                                <w:right w:val="none" w:sz="0" w:space="0" w:color="auto"/>
                                              </w:divBdr>
                                              <w:divsChild>
                                                <w:div w:id="1628009284">
                                                  <w:marLeft w:val="0"/>
                                                  <w:marRight w:val="0"/>
                                                  <w:marTop w:val="0"/>
                                                  <w:marBottom w:val="0"/>
                                                  <w:divBdr>
                                                    <w:top w:val="none" w:sz="0" w:space="0" w:color="auto"/>
                                                    <w:left w:val="none" w:sz="0" w:space="0" w:color="auto"/>
                                                    <w:bottom w:val="none" w:sz="0" w:space="0" w:color="auto"/>
                                                    <w:right w:val="none" w:sz="0" w:space="0" w:color="auto"/>
                                                  </w:divBdr>
                                                  <w:divsChild>
                                                    <w:div w:id="8188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215958">
              <w:marLeft w:val="375"/>
              <w:marRight w:val="-4875"/>
              <w:marTop w:val="75"/>
              <w:marBottom w:val="150"/>
              <w:divBdr>
                <w:top w:val="none" w:sz="0" w:space="0" w:color="auto"/>
                <w:left w:val="none" w:sz="0" w:space="0" w:color="auto"/>
                <w:bottom w:val="none" w:sz="0" w:space="0" w:color="auto"/>
                <w:right w:val="none" w:sz="0" w:space="0" w:color="auto"/>
              </w:divBdr>
              <w:divsChild>
                <w:div w:id="2137870537">
                  <w:marLeft w:val="0"/>
                  <w:marRight w:val="0"/>
                  <w:marTop w:val="0"/>
                  <w:marBottom w:val="0"/>
                  <w:divBdr>
                    <w:top w:val="none" w:sz="0" w:space="0" w:color="auto"/>
                    <w:left w:val="none" w:sz="0" w:space="0" w:color="auto"/>
                    <w:bottom w:val="none" w:sz="0" w:space="0" w:color="auto"/>
                    <w:right w:val="none" w:sz="0" w:space="0" w:color="auto"/>
                  </w:divBdr>
                </w:div>
              </w:divsChild>
            </w:div>
            <w:div w:id="436369669">
              <w:marLeft w:val="0"/>
              <w:marRight w:val="0"/>
              <w:marTop w:val="0"/>
              <w:marBottom w:val="0"/>
              <w:divBdr>
                <w:top w:val="none" w:sz="0" w:space="0" w:color="auto"/>
                <w:left w:val="none" w:sz="0" w:space="0" w:color="auto"/>
                <w:bottom w:val="none" w:sz="0" w:space="0" w:color="auto"/>
                <w:right w:val="none" w:sz="0" w:space="0" w:color="auto"/>
              </w:divBdr>
              <w:divsChild>
                <w:div w:id="18702527">
                  <w:marLeft w:val="0"/>
                  <w:marRight w:val="0"/>
                  <w:marTop w:val="0"/>
                  <w:marBottom w:val="450"/>
                  <w:divBdr>
                    <w:top w:val="none" w:sz="0" w:space="0" w:color="auto"/>
                    <w:left w:val="none" w:sz="0" w:space="0" w:color="auto"/>
                    <w:bottom w:val="none" w:sz="0" w:space="0" w:color="auto"/>
                    <w:right w:val="none" w:sz="0" w:space="0" w:color="auto"/>
                  </w:divBdr>
                  <w:divsChild>
                    <w:div w:id="347875958">
                      <w:marLeft w:val="0"/>
                      <w:marRight w:val="0"/>
                      <w:marTop w:val="0"/>
                      <w:marBottom w:val="0"/>
                      <w:divBdr>
                        <w:top w:val="none" w:sz="0" w:space="0" w:color="auto"/>
                        <w:left w:val="none" w:sz="0" w:space="0" w:color="auto"/>
                        <w:bottom w:val="none" w:sz="0" w:space="0" w:color="auto"/>
                        <w:right w:val="none" w:sz="0" w:space="0" w:color="auto"/>
                      </w:divBdr>
                      <w:divsChild>
                        <w:div w:id="702678769">
                          <w:marLeft w:val="0"/>
                          <w:marRight w:val="0"/>
                          <w:marTop w:val="0"/>
                          <w:marBottom w:val="0"/>
                          <w:divBdr>
                            <w:top w:val="none" w:sz="0" w:space="0" w:color="auto"/>
                            <w:left w:val="none" w:sz="0" w:space="0" w:color="auto"/>
                            <w:bottom w:val="none" w:sz="0" w:space="0" w:color="auto"/>
                            <w:right w:val="none" w:sz="0" w:space="0" w:color="auto"/>
                          </w:divBdr>
                        </w:div>
                        <w:div w:id="584195138">
                          <w:marLeft w:val="60"/>
                          <w:marRight w:val="60"/>
                          <w:marTop w:val="0"/>
                          <w:marBottom w:val="0"/>
                          <w:divBdr>
                            <w:top w:val="none" w:sz="0" w:space="0" w:color="auto"/>
                            <w:left w:val="none" w:sz="0" w:space="0" w:color="auto"/>
                            <w:bottom w:val="none" w:sz="0" w:space="0" w:color="auto"/>
                            <w:right w:val="none" w:sz="0" w:space="0" w:color="auto"/>
                          </w:divBdr>
                          <w:divsChild>
                            <w:div w:id="2051294811">
                              <w:marLeft w:val="0"/>
                              <w:marRight w:val="0"/>
                              <w:marTop w:val="0"/>
                              <w:marBottom w:val="0"/>
                              <w:divBdr>
                                <w:top w:val="none" w:sz="0" w:space="0" w:color="auto"/>
                                <w:left w:val="none" w:sz="0" w:space="0" w:color="auto"/>
                                <w:bottom w:val="none" w:sz="0" w:space="0" w:color="auto"/>
                                <w:right w:val="none" w:sz="0" w:space="0" w:color="auto"/>
                              </w:divBdr>
                              <w:divsChild>
                                <w:div w:id="118494887">
                                  <w:marLeft w:val="0"/>
                                  <w:marRight w:val="0"/>
                                  <w:marTop w:val="0"/>
                                  <w:marBottom w:val="0"/>
                                  <w:divBdr>
                                    <w:top w:val="none" w:sz="0" w:space="0" w:color="auto"/>
                                    <w:left w:val="none" w:sz="0" w:space="0" w:color="auto"/>
                                    <w:bottom w:val="dotted" w:sz="6" w:space="0" w:color="CCCCCC"/>
                                    <w:right w:val="none" w:sz="0" w:space="0" w:color="auto"/>
                                  </w:divBdr>
                                  <w:divsChild>
                                    <w:div w:id="1111708938">
                                      <w:marLeft w:val="0"/>
                                      <w:marRight w:val="0"/>
                                      <w:marTop w:val="0"/>
                                      <w:marBottom w:val="0"/>
                                      <w:divBdr>
                                        <w:top w:val="none" w:sz="0" w:space="0" w:color="auto"/>
                                        <w:left w:val="none" w:sz="0" w:space="0" w:color="auto"/>
                                        <w:bottom w:val="none" w:sz="0" w:space="0" w:color="auto"/>
                                        <w:right w:val="none" w:sz="0" w:space="0" w:color="auto"/>
                                      </w:divBdr>
                                      <w:divsChild>
                                        <w:div w:id="84883995">
                                          <w:marLeft w:val="45"/>
                                          <w:marRight w:val="45"/>
                                          <w:marTop w:val="100"/>
                                          <w:marBottom w:val="100"/>
                                          <w:divBdr>
                                            <w:top w:val="none" w:sz="0" w:space="0" w:color="auto"/>
                                            <w:left w:val="none" w:sz="0" w:space="0" w:color="auto"/>
                                            <w:bottom w:val="none" w:sz="0" w:space="0" w:color="auto"/>
                                            <w:right w:val="none" w:sz="0" w:space="0" w:color="auto"/>
                                          </w:divBdr>
                                          <w:divsChild>
                                            <w:div w:id="1158352056">
                                              <w:marLeft w:val="0"/>
                                              <w:marRight w:val="0"/>
                                              <w:marTop w:val="0"/>
                                              <w:marBottom w:val="0"/>
                                              <w:divBdr>
                                                <w:top w:val="none" w:sz="0" w:space="0" w:color="auto"/>
                                                <w:left w:val="none" w:sz="0" w:space="0" w:color="auto"/>
                                                <w:bottom w:val="none" w:sz="0" w:space="0" w:color="auto"/>
                                                <w:right w:val="none" w:sz="0" w:space="0" w:color="auto"/>
                                              </w:divBdr>
                                            </w:div>
                                          </w:divsChild>
                                        </w:div>
                                        <w:div w:id="1187449579">
                                          <w:marLeft w:val="45"/>
                                          <w:marRight w:val="45"/>
                                          <w:marTop w:val="100"/>
                                          <w:marBottom w:val="100"/>
                                          <w:divBdr>
                                            <w:top w:val="none" w:sz="0" w:space="0" w:color="auto"/>
                                            <w:left w:val="none" w:sz="0" w:space="0" w:color="auto"/>
                                            <w:bottom w:val="none" w:sz="0" w:space="0" w:color="auto"/>
                                            <w:right w:val="none" w:sz="0" w:space="0" w:color="auto"/>
                                          </w:divBdr>
                                        </w:div>
                                        <w:div w:id="1444377326">
                                          <w:marLeft w:val="45"/>
                                          <w:marRight w:val="45"/>
                                          <w:marTop w:val="100"/>
                                          <w:marBottom w:val="100"/>
                                          <w:divBdr>
                                            <w:top w:val="none" w:sz="0" w:space="0" w:color="auto"/>
                                            <w:left w:val="none" w:sz="0" w:space="0" w:color="auto"/>
                                            <w:bottom w:val="none" w:sz="0" w:space="0" w:color="auto"/>
                                            <w:right w:val="none" w:sz="0" w:space="0" w:color="auto"/>
                                          </w:divBdr>
                                          <w:divsChild>
                                            <w:div w:id="1781875434">
                                              <w:marLeft w:val="0"/>
                                              <w:marRight w:val="0"/>
                                              <w:marTop w:val="75"/>
                                              <w:marBottom w:val="75"/>
                                              <w:divBdr>
                                                <w:top w:val="none" w:sz="0" w:space="0" w:color="auto"/>
                                                <w:left w:val="none" w:sz="0" w:space="0" w:color="auto"/>
                                                <w:bottom w:val="none" w:sz="0" w:space="0" w:color="auto"/>
                                                <w:right w:val="none" w:sz="0" w:space="0" w:color="auto"/>
                                              </w:divBdr>
                                              <w:divsChild>
                                                <w:div w:id="1568032175">
                                                  <w:marLeft w:val="0"/>
                                                  <w:marRight w:val="0"/>
                                                  <w:marTop w:val="0"/>
                                                  <w:marBottom w:val="0"/>
                                                  <w:divBdr>
                                                    <w:top w:val="none" w:sz="0" w:space="0" w:color="auto"/>
                                                    <w:left w:val="none" w:sz="0" w:space="0" w:color="auto"/>
                                                    <w:bottom w:val="none" w:sz="0" w:space="0" w:color="auto"/>
                                                    <w:right w:val="none" w:sz="0" w:space="0" w:color="auto"/>
                                                  </w:divBdr>
                                                  <w:divsChild>
                                                    <w:div w:id="13908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8977">
                                  <w:marLeft w:val="0"/>
                                  <w:marRight w:val="0"/>
                                  <w:marTop w:val="0"/>
                                  <w:marBottom w:val="0"/>
                                  <w:divBdr>
                                    <w:top w:val="none" w:sz="0" w:space="0" w:color="auto"/>
                                    <w:left w:val="none" w:sz="0" w:space="0" w:color="auto"/>
                                    <w:bottom w:val="dotted" w:sz="6" w:space="0" w:color="CCCCCC"/>
                                    <w:right w:val="none" w:sz="0" w:space="0" w:color="auto"/>
                                  </w:divBdr>
                                  <w:divsChild>
                                    <w:div w:id="191842623">
                                      <w:marLeft w:val="0"/>
                                      <w:marRight w:val="0"/>
                                      <w:marTop w:val="0"/>
                                      <w:marBottom w:val="0"/>
                                      <w:divBdr>
                                        <w:top w:val="none" w:sz="0" w:space="0" w:color="auto"/>
                                        <w:left w:val="none" w:sz="0" w:space="0" w:color="auto"/>
                                        <w:bottom w:val="none" w:sz="0" w:space="0" w:color="auto"/>
                                        <w:right w:val="none" w:sz="0" w:space="0" w:color="auto"/>
                                      </w:divBdr>
                                      <w:divsChild>
                                        <w:div w:id="1586962727">
                                          <w:marLeft w:val="45"/>
                                          <w:marRight w:val="45"/>
                                          <w:marTop w:val="100"/>
                                          <w:marBottom w:val="100"/>
                                          <w:divBdr>
                                            <w:top w:val="none" w:sz="0" w:space="0" w:color="auto"/>
                                            <w:left w:val="none" w:sz="0" w:space="0" w:color="auto"/>
                                            <w:bottom w:val="none" w:sz="0" w:space="0" w:color="auto"/>
                                            <w:right w:val="none" w:sz="0" w:space="0" w:color="auto"/>
                                          </w:divBdr>
                                          <w:divsChild>
                                            <w:div w:id="485896054">
                                              <w:marLeft w:val="0"/>
                                              <w:marRight w:val="0"/>
                                              <w:marTop w:val="0"/>
                                              <w:marBottom w:val="0"/>
                                              <w:divBdr>
                                                <w:top w:val="none" w:sz="0" w:space="0" w:color="auto"/>
                                                <w:left w:val="none" w:sz="0" w:space="0" w:color="auto"/>
                                                <w:bottom w:val="none" w:sz="0" w:space="0" w:color="auto"/>
                                                <w:right w:val="none" w:sz="0" w:space="0" w:color="auto"/>
                                              </w:divBdr>
                                            </w:div>
                                          </w:divsChild>
                                        </w:div>
                                        <w:div w:id="1989741682">
                                          <w:marLeft w:val="45"/>
                                          <w:marRight w:val="45"/>
                                          <w:marTop w:val="100"/>
                                          <w:marBottom w:val="100"/>
                                          <w:divBdr>
                                            <w:top w:val="none" w:sz="0" w:space="0" w:color="auto"/>
                                            <w:left w:val="none" w:sz="0" w:space="0" w:color="auto"/>
                                            <w:bottom w:val="none" w:sz="0" w:space="0" w:color="auto"/>
                                            <w:right w:val="none" w:sz="0" w:space="0" w:color="auto"/>
                                          </w:divBdr>
                                        </w:div>
                                        <w:div w:id="1196311927">
                                          <w:marLeft w:val="45"/>
                                          <w:marRight w:val="45"/>
                                          <w:marTop w:val="100"/>
                                          <w:marBottom w:val="100"/>
                                          <w:divBdr>
                                            <w:top w:val="none" w:sz="0" w:space="0" w:color="auto"/>
                                            <w:left w:val="none" w:sz="0" w:space="0" w:color="auto"/>
                                            <w:bottom w:val="none" w:sz="0" w:space="0" w:color="auto"/>
                                            <w:right w:val="none" w:sz="0" w:space="0" w:color="auto"/>
                                          </w:divBdr>
                                          <w:divsChild>
                                            <w:div w:id="496967363">
                                              <w:marLeft w:val="0"/>
                                              <w:marRight w:val="0"/>
                                              <w:marTop w:val="75"/>
                                              <w:marBottom w:val="75"/>
                                              <w:divBdr>
                                                <w:top w:val="none" w:sz="0" w:space="0" w:color="auto"/>
                                                <w:left w:val="none" w:sz="0" w:space="0" w:color="auto"/>
                                                <w:bottom w:val="none" w:sz="0" w:space="0" w:color="auto"/>
                                                <w:right w:val="none" w:sz="0" w:space="0" w:color="auto"/>
                                              </w:divBdr>
                                              <w:divsChild>
                                                <w:div w:id="1471291829">
                                                  <w:marLeft w:val="0"/>
                                                  <w:marRight w:val="0"/>
                                                  <w:marTop w:val="0"/>
                                                  <w:marBottom w:val="0"/>
                                                  <w:divBdr>
                                                    <w:top w:val="none" w:sz="0" w:space="0" w:color="auto"/>
                                                    <w:left w:val="none" w:sz="0" w:space="0" w:color="auto"/>
                                                    <w:bottom w:val="none" w:sz="0" w:space="0" w:color="auto"/>
                                                    <w:right w:val="none" w:sz="0" w:space="0" w:color="auto"/>
                                                  </w:divBdr>
                                                  <w:divsChild>
                                                    <w:div w:id="18650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52353">
                                  <w:marLeft w:val="0"/>
                                  <w:marRight w:val="0"/>
                                  <w:marTop w:val="0"/>
                                  <w:marBottom w:val="0"/>
                                  <w:divBdr>
                                    <w:top w:val="none" w:sz="0" w:space="0" w:color="auto"/>
                                    <w:left w:val="none" w:sz="0" w:space="0" w:color="auto"/>
                                    <w:bottom w:val="dotted" w:sz="6" w:space="0" w:color="CCCCCC"/>
                                    <w:right w:val="none" w:sz="0" w:space="0" w:color="auto"/>
                                  </w:divBdr>
                                  <w:divsChild>
                                    <w:div w:id="438647409">
                                      <w:marLeft w:val="0"/>
                                      <w:marRight w:val="0"/>
                                      <w:marTop w:val="0"/>
                                      <w:marBottom w:val="0"/>
                                      <w:divBdr>
                                        <w:top w:val="none" w:sz="0" w:space="0" w:color="auto"/>
                                        <w:left w:val="none" w:sz="0" w:space="0" w:color="auto"/>
                                        <w:bottom w:val="none" w:sz="0" w:space="0" w:color="auto"/>
                                        <w:right w:val="none" w:sz="0" w:space="0" w:color="auto"/>
                                      </w:divBdr>
                                      <w:divsChild>
                                        <w:div w:id="1905485516">
                                          <w:marLeft w:val="45"/>
                                          <w:marRight w:val="45"/>
                                          <w:marTop w:val="100"/>
                                          <w:marBottom w:val="100"/>
                                          <w:divBdr>
                                            <w:top w:val="none" w:sz="0" w:space="0" w:color="auto"/>
                                            <w:left w:val="none" w:sz="0" w:space="0" w:color="auto"/>
                                            <w:bottom w:val="none" w:sz="0" w:space="0" w:color="auto"/>
                                            <w:right w:val="none" w:sz="0" w:space="0" w:color="auto"/>
                                          </w:divBdr>
                                          <w:divsChild>
                                            <w:div w:id="1353653740">
                                              <w:marLeft w:val="0"/>
                                              <w:marRight w:val="0"/>
                                              <w:marTop w:val="0"/>
                                              <w:marBottom w:val="0"/>
                                              <w:divBdr>
                                                <w:top w:val="none" w:sz="0" w:space="0" w:color="auto"/>
                                                <w:left w:val="none" w:sz="0" w:space="0" w:color="auto"/>
                                                <w:bottom w:val="none" w:sz="0" w:space="0" w:color="auto"/>
                                                <w:right w:val="none" w:sz="0" w:space="0" w:color="auto"/>
                                              </w:divBdr>
                                            </w:div>
                                          </w:divsChild>
                                        </w:div>
                                        <w:div w:id="1396900152">
                                          <w:marLeft w:val="45"/>
                                          <w:marRight w:val="45"/>
                                          <w:marTop w:val="100"/>
                                          <w:marBottom w:val="100"/>
                                          <w:divBdr>
                                            <w:top w:val="none" w:sz="0" w:space="0" w:color="auto"/>
                                            <w:left w:val="none" w:sz="0" w:space="0" w:color="auto"/>
                                            <w:bottom w:val="none" w:sz="0" w:space="0" w:color="auto"/>
                                            <w:right w:val="none" w:sz="0" w:space="0" w:color="auto"/>
                                          </w:divBdr>
                                        </w:div>
                                        <w:div w:id="1759594031">
                                          <w:marLeft w:val="45"/>
                                          <w:marRight w:val="45"/>
                                          <w:marTop w:val="100"/>
                                          <w:marBottom w:val="100"/>
                                          <w:divBdr>
                                            <w:top w:val="none" w:sz="0" w:space="0" w:color="auto"/>
                                            <w:left w:val="none" w:sz="0" w:space="0" w:color="auto"/>
                                            <w:bottom w:val="none" w:sz="0" w:space="0" w:color="auto"/>
                                            <w:right w:val="none" w:sz="0" w:space="0" w:color="auto"/>
                                          </w:divBdr>
                                          <w:divsChild>
                                            <w:div w:id="35353671">
                                              <w:marLeft w:val="0"/>
                                              <w:marRight w:val="0"/>
                                              <w:marTop w:val="75"/>
                                              <w:marBottom w:val="75"/>
                                              <w:divBdr>
                                                <w:top w:val="none" w:sz="0" w:space="0" w:color="auto"/>
                                                <w:left w:val="none" w:sz="0" w:space="0" w:color="auto"/>
                                                <w:bottom w:val="none" w:sz="0" w:space="0" w:color="auto"/>
                                                <w:right w:val="none" w:sz="0" w:space="0" w:color="auto"/>
                                              </w:divBdr>
                                              <w:divsChild>
                                                <w:div w:id="395128438">
                                                  <w:marLeft w:val="0"/>
                                                  <w:marRight w:val="0"/>
                                                  <w:marTop w:val="0"/>
                                                  <w:marBottom w:val="0"/>
                                                  <w:divBdr>
                                                    <w:top w:val="none" w:sz="0" w:space="0" w:color="auto"/>
                                                    <w:left w:val="none" w:sz="0" w:space="0" w:color="auto"/>
                                                    <w:bottom w:val="none" w:sz="0" w:space="0" w:color="auto"/>
                                                    <w:right w:val="none" w:sz="0" w:space="0" w:color="auto"/>
                                                  </w:divBdr>
                                                  <w:divsChild>
                                                    <w:div w:id="9677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7276">
                                  <w:marLeft w:val="0"/>
                                  <w:marRight w:val="0"/>
                                  <w:marTop w:val="0"/>
                                  <w:marBottom w:val="0"/>
                                  <w:divBdr>
                                    <w:top w:val="none" w:sz="0" w:space="0" w:color="auto"/>
                                    <w:left w:val="none" w:sz="0" w:space="0" w:color="auto"/>
                                    <w:bottom w:val="none" w:sz="0" w:space="0" w:color="auto"/>
                                    <w:right w:val="none" w:sz="0" w:space="0" w:color="auto"/>
                                  </w:divBdr>
                                  <w:divsChild>
                                    <w:div w:id="17897574">
                                      <w:marLeft w:val="0"/>
                                      <w:marRight w:val="0"/>
                                      <w:marTop w:val="0"/>
                                      <w:marBottom w:val="0"/>
                                      <w:divBdr>
                                        <w:top w:val="none" w:sz="0" w:space="0" w:color="auto"/>
                                        <w:left w:val="none" w:sz="0" w:space="0" w:color="auto"/>
                                        <w:bottom w:val="none" w:sz="0" w:space="0" w:color="auto"/>
                                        <w:right w:val="none" w:sz="0" w:space="0" w:color="auto"/>
                                      </w:divBdr>
                                      <w:divsChild>
                                        <w:div w:id="80564417">
                                          <w:marLeft w:val="45"/>
                                          <w:marRight w:val="45"/>
                                          <w:marTop w:val="100"/>
                                          <w:marBottom w:val="100"/>
                                          <w:divBdr>
                                            <w:top w:val="none" w:sz="0" w:space="0" w:color="auto"/>
                                            <w:left w:val="none" w:sz="0" w:space="0" w:color="auto"/>
                                            <w:bottom w:val="none" w:sz="0" w:space="0" w:color="auto"/>
                                            <w:right w:val="none" w:sz="0" w:space="0" w:color="auto"/>
                                          </w:divBdr>
                                          <w:divsChild>
                                            <w:div w:id="811336240">
                                              <w:marLeft w:val="0"/>
                                              <w:marRight w:val="0"/>
                                              <w:marTop w:val="0"/>
                                              <w:marBottom w:val="0"/>
                                              <w:divBdr>
                                                <w:top w:val="none" w:sz="0" w:space="0" w:color="auto"/>
                                                <w:left w:val="none" w:sz="0" w:space="0" w:color="auto"/>
                                                <w:bottom w:val="none" w:sz="0" w:space="0" w:color="auto"/>
                                                <w:right w:val="none" w:sz="0" w:space="0" w:color="auto"/>
                                              </w:divBdr>
                                            </w:div>
                                          </w:divsChild>
                                        </w:div>
                                        <w:div w:id="277614604">
                                          <w:marLeft w:val="45"/>
                                          <w:marRight w:val="45"/>
                                          <w:marTop w:val="100"/>
                                          <w:marBottom w:val="100"/>
                                          <w:divBdr>
                                            <w:top w:val="none" w:sz="0" w:space="0" w:color="auto"/>
                                            <w:left w:val="none" w:sz="0" w:space="0" w:color="auto"/>
                                            <w:bottom w:val="none" w:sz="0" w:space="0" w:color="auto"/>
                                            <w:right w:val="none" w:sz="0" w:space="0" w:color="auto"/>
                                          </w:divBdr>
                                        </w:div>
                                        <w:div w:id="1807700354">
                                          <w:marLeft w:val="45"/>
                                          <w:marRight w:val="45"/>
                                          <w:marTop w:val="100"/>
                                          <w:marBottom w:val="100"/>
                                          <w:divBdr>
                                            <w:top w:val="none" w:sz="0" w:space="0" w:color="auto"/>
                                            <w:left w:val="none" w:sz="0" w:space="0" w:color="auto"/>
                                            <w:bottom w:val="none" w:sz="0" w:space="0" w:color="auto"/>
                                            <w:right w:val="none" w:sz="0" w:space="0" w:color="auto"/>
                                          </w:divBdr>
                                          <w:divsChild>
                                            <w:div w:id="519701962">
                                              <w:marLeft w:val="0"/>
                                              <w:marRight w:val="0"/>
                                              <w:marTop w:val="75"/>
                                              <w:marBottom w:val="75"/>
                                              <w:divBdr>
                                                <w:top w:val="none" w:sz="0" w:space="0" w:color="auto"/>
                                                <w:left w:val="none" w:sz="0" w:space="0" w:color="auto"/>
                                                <w:bottom w:val="none" w:sz="0" w:space="0" w:color="auto"/>
                                                <w:right w:val="none" w:sz="0" w:space="0" w:color="auto"/>
                                              </w:divBdr>
                                              <w:divsChild>
                                                <w:div w:id="110175062">
                                                  <w:marLeft w:val="0"/>
                                                  <w:marRight w:val="0"/>
                                                  <w:marTop w:val="0"/>
                                                  <w:marBottom w:val="0"/>
                                                  <w:divBdr>
                                                    <w:top w:val="none" w:sz="0" w:space="0" w:color="auto"/>
                                                    <w:left w:val="none" w:sz="0" w:space="0" w:color="auto"/>
                                                    <w:bottom w:val="none" w:sz="0" w:space="0" w:color="auto"/>
                                                    <w:right w:val="none" w:sz="0" w:space="0" w:color="auto"/>
                                                  </w:divBdr>
                                                  <w:divsChild>
                                                    <w:div w:id="6520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67">
              <w:marLeft w:val="0"/>
              <w:marRight w:val="0"/>
              <w:marTop w:val="0"/>
              <w:marBottom w:val="0"/>
              <w:divBdr>
                <w:top w:val="none" w:sz="0" w:space="0" w:color="auto"/>
                <w:left w:val="none" w:sz="0" w:space="0" w:color="auto"/>
                <w:bottom w:val="none" w:sz="0" w:space="0" w:color="auto"/>
                <w:right w:val="none" w:sz="0" w:space="0" w:color="auto"/>
              </w:divBdr>
              <w:divsChild>
                <w:div w:id="502208476">
                  <w:marLeft w:val="0"/>
                  <w:marRight w:val="0"/>
                  <w:marTop w:val="0"/>
                  <w:marBottom w:val="450"/>
                  <w:divBdr>
                    <w:top w:val="none" w:sz="0" w:space="0" w:color="auto"/>
                    <w:left w:val="none" w:sz="0" w:space="0" w:color="auto"/>
                    <w:bottom w:val="none" w:sz="0" w:space="0" w:color="auto"/>
                    <w:right w:val="none" w:sz="0" w:space="0" w:color="auto"/>
                  </w:divBdr>
                  <w:divsChild>
                    <w:div w:id="2132361588">
                      <w:marLeft w:val="0"/>
                      <w:marRight w:val="0"/>
                      <w:marTop w:val="0"/>
                      <w:marBottom w:val="0"/>
                      <w:divBdr>
                        <w:top w:val="none" w:sz="0" w:space="0" w:color="auto"/>
                        <w:left w:val="none" w:sz="0" w:space="0" w:color="auto"/>
                        <w:bottom w:val="none" w:sz="0" w:space="0" w:color="auto"/>
                        <w:right w:val="none" w:sz="0" w:space="0" w:color="auto"/>
                      </w:divBdr>
                      <w:divsChild>
                        <w:div w:id="1894274791">
                          <w:marLeft w:val="0"/>
                          <w:marRight w:val="0"/>
                          <w:marTop w:val="0"/>
                          <w:marBottom w:val="0"/>
                          <w:divBdr>
                            <w:top w:val="none" w:sz="0" w:space="0" w:color="auto"/>
                            <w:left w:val="none" w:sz="0" w:space="0" w:color="auto"/>
                            <w:bottom w:val="none" w:sz="0" w:space="0" w:color="auto"/>
                            <w:right w:val="none" w:sz="0" w:space="0" w:color="auto"/>
                          </w:divBdr>
                        </w:div>
                        <w:div w:id="2030519894">
                          <w:marLeft w:val="60"/>
                          <w:marRight w:val="60"/>
                          <w:marTop w:val="0"/>
                          <w:marBottom w:val="0"/>
                          <w:divBdr>
                            <w:top w:val="none" w:sz="0" w:space="0" w:color="auto"/>
                            <w:left w:val="none" w:sz="0" w:space="0" w:color="auto"/>
                            <w:bottom w:val="none" w:sz="0" w:space="0" w:color="auto"/>
                            <w:right w:val="none" w:sz="0" w:space="0" w:color="auto"/>
                          </w:divBdr>
                          <w:divsChild>
                            <w:div w:id="1353188692">
                              <w:marLeft w:val="0"/>
                              <w:marRight w:val="0"/>
                              <w:marTop w:val="0"/>
                              <w:marBottom w:val="0"/>
                              <w:divBdr>
                                <w:top w:val="none" w:sz="0" w:space="0" w:color="auto"/>
                                <w:left w:val="none" w:sz="0" w:space="0" w:color="auto"/>
                                <w:bottom w:val="none" w:sz="0" w:space="0" w:color="auto"/>
                                <w:right w:val="none" w:sz="0" w:space="0" w:color="auto"/>
                              </w:divBdr>
                              <w:divsChild>
                                <w:div w:id="2062365467">
                                  <w:marLeft w:val="0"/>
                                  <w:marRight w:val="0"/>
                                  <w:marTop w:val="0"/>
                                  <w:marBottom w:val="0"/>
                                  <w:divBdr>
                                    <w:top w:val="none" w:sz="0" w:space="0" w:color="auto"/>
                                    <w:left w:val="none" w:sz="0" w:space="0" w:color="auto"/>
                                    <w:bottom w:val="dotted" w:sz="6" w:space="0" w:color="CCCCCC"/>
                                    <w:right w:val="none" w:sz="0" w:space="0" w:color="auto"/>
                                  </w:divBdr>
                                  <w:divsChild>
                                    <w:div w:id="1047528044">
                                      <w:marLeft w:val="0"/>
                                      <w:marRight w:val="0"/>
                                      <w:marTop w:val="0"/>
                                      <w:marBottom w:val="0"/>
                                      <w:divBdr>
                                        <w:top w:val="none" w:sz="0" w:space="0" w:color="auto"/>
                                        <w:left w:val="none" w:sz="0" w:space="0" w:color="auto"/>
                                        <w:bottom w:val="none" w:sz="0" w:space="0" w:color="auto"/>
                                        <w:right w:val="none" w:sz="0" w:space="0" w:color="auto"/>
                                      </w:divBdr>
                                      <w:divsChild>
                                        <w:div w:id="1867712878">
                                          <w:marLeft w:val="45"/>
                                          <w:marRight w:val="45"/>
                                          <w:marTop w:val="100"/>
                                          <w:marBottom w:val="100"/>
                                          <w:divBdr>
                                            <w:top w:val="none" w:sz="0" w:space="0" w:color="auto"/>
                                            <w:left w:val="none" w:sz="0" w:space="0" w:color="auto"/>
                                            <w:bottom w:val="none" w:sz="0" w:space="0" w:color="auto"/>
                                            <w:right w:val="none" w:sz="0" w:space="0" w:color="auto"/>
                                          </w:divBdr>
                                          <w:divsChild>
                                            <w:div w:id="1866865745">
                                              <w:marLeft w:val="0"/>
                                              <w:marRight w:val="0"/>
                                              <w:marTop w:val="0"/>
                                              <w:marBottom w:val="0"/>
                                              <w:divBdr>
                                                <w:top w:val="none" w:sz="0" w:space="0" w:color="auto"/>
                                                <w:left w:val="none" w:sz="0" w:space="0" w:color="auto"/>
                                                <w:bottom w:val="none" w:sz="0" w:space="0" w:color="auto"/>
                                                <w:right w:val="none" w:sz="0" w:space="0" w:color="auto"/>
                                              </w:divBdr>
                                            </w:div>
                                          </w:divsChild>
                                        </w:div>
                                        <w:div w:id="1355688854">
                                          <w:marLeft w:val="45"/>
                                          <w:marRight w:val="45"/>
                                          <w:marTop w:val="100"/>
                                          <w:marBottom w:val="100"/>
                                          <w:divBdr>
                                            <w:top w:val="none" w:sz="0" w:space="0" w:color="auto"/>
                                            <w:left w:val="none" w:sz="0" w:space="0" w:color="auto"/>
                                            <w:bottom w:val="none" w:sz="0" w:space="0" w:color="auto"/>
                                            <w:right w:val="none" w:sz="0" w:space="0" w:color="auto"/>
                                          </w:divBdr>
                                        </w:div>
                                        <w:div w:id="539325733">
                                          <w:marLeft w:val="45"/>
                                          <w:marRight w:val="45"/>
                                          <w:marTop w:val="100"/>
                                          <w:marBottom w:val="100"/>
                                          <w:divBdr>
                                            <w:top w:val="none" w:sz="0" w:space="0" w:color="auto"/>
                                            <w:left w:val="none" w:sz="0" w:space="0" w:color="auto"/>
                                            <w:bottom w:val="none" w:sz="0" w:space="0" w:color="auto"/>
                                            <w:right w:val="none" w:sz="0" w:space="0" w:color="auto"/>
                                          </w:divBdr>
                                          <w:divsChild>
                                            <w:div w:id="383143812">
                                              <w:marLeft w:val="0"/>
                                              <w:marRight w:val="0"/>
                                              <w:marTop w:val="75"/>
                                              <w:marBottom w:val="75"/>
                                              <w:divBdr>
                                                <w:top w:val="none" w:sz="0" w:space="0" w:color="auto"/>
                                                <w:left w:val="none" w:sz="0" w:space="0" w:color="auto"/>
                                                <w:bottom w:val="none" w:sz="0" w:space="0" w:color="auto"/>
                                                <w:right w:val="none" w:sz="0" w:space="0" w:color="auto"/>
                                              </w:divBdr>
                                              <w:divsChild>
                                                <w:div w:id="1542596501">
                                                  <w:marLeft w:val="0"/>
                                                  <w:marRight w:val="0"/>
                                                  <w:marTop w:val="0"/>
                                                  <w:marBottom w:val="0"/>
                                                  <w:divBdr>
                                                    <w:top w:val="none" w:sz="0" w:space="0" w:color="auto"/>
                                                    <w:left w:val="none" w:sz="0" w:space="0" w:color="auto"/>
                                                    <w:bottom w:val="none" w:sz="0" w:space="0" w:color="auto"/>
                                                    <w:right w:val="none" w:sz="0" w:space="0" w:color="auto"/>
                                                  </w:divBdr>
                                                  <w:divsChild>
                                                    <w:div w:id="5451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5919">
                                              <w:marLeft w:val="0"/>
                                              <w:marRight w:val="0"/>
                                              <w:marTop w:val="0"/>
                                              <w:marBottom w:val="0"/>
                                              <w:divBdr>
                                                <w:top w:val="none" w:sz="0" w:space="0" w:color="auto"/>
                                                <w:left w:val="none" w:sz="0" w:space="0" w:color="auto"/>
                                                <w:bottom w:val="none" w:sz="0" w:space="0" w:color="auto"/>
                                                <w:right w:val="none" w:sz="0" w:space="0" w:color="auto"/>
                                              </w:divBdr>
                                            </w:div>
                                            <w:div w:id="16004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6692">
                                  <w:marLeft w:val="0"/>
                                  <w:marRight w:val="0"/>
                                  <w:marTop w:val="0"/>
                                  <w:marBottom w:val="0"/>
                                  <w:divBdr>
                                    <w:top w:val="none" w:sz="0" w:space="0" w:color="auto"/>
                                    <w:left w:val="none" w:sz="0" w:space="0" w:color="auto"/>
                                    <w:bottom w:val="dotted" w:sz="6" w:space="0" w:color="CCCCCC"/>
                                    <w:right w:val="none" w:sz="0" w:space="0" w:color="auto"/>
                                  </w:divBdr>
                                  <w:divsChild>
                                    <w:div w:id="1491753370">
                                      <w:marLeft w:val="0"/>
                                      <w:marRight w:val="0"/>
                                      <w:marTop w:val="0"/>
                                      <w:marBottom w:val="0"/>
                                      <w:divBdr>
                                        <w:top w:val="none" w:sz="0" w:space="0" w:color="auto"/>
                                        <w:left w:val="none" w:sz="0" w:space="0" w:color="auto"/>
                                        <w:bottom w:val="none" w:sz="0" w:space="0" w:color="auto"/>
                                        <w:right w:val="none" w:sz="0" w:space="0" w:color="auto"/>
                                      </w:divBdr>
                                      <w:divsChild>
                                        <w:div w:id="1877154333">
                                          <w:marLeft w:val="45"/>
                                          <w:marRight w:val="45"/>
                                          <w:marTop w:val="100"/>
                                          <w:marBottom w:val="100"/>
                                          <w:divBdr>
                                            <w:top w:val="none" w:sz="0" w:space="0" w:color="auto"/>
                                            <w:left w:val="none" w:sz="0" w:space="0" w:color="auto"/>
                                            <w:bottom w:val="none" w:sz="0" w:space="0" w:color="auto"/>
                                            <w:right w:val="none" w:sz="0" w:space="0" w:color="auto"/>
                                          </w:divBdr>
                                          <w:divsChild>
                                            <w:div w:id="772676246">
                                              <w:marLeft w:val="0"/>
                                              <w:marRight w:val="0"/>
                                              <w:marTop w:val="0"/>
                                              <w:marBottom w:val="0"/>
                                              <w:divBdr>
                                                <w:top w:val="none" w:sz="0" w:space="0" w:color="auto"/>
                                                <w:left w:val="none" w:sz="0" w:space="0" w:color="auto"/>
                                                <w:bottom w:val="none" w:sz="0" w:space="0" w:color="auto"/>
                                                <w:right w:val="none" w:sz="0" w:space="0" w:color="auto"/>
                                              </w:divBdr>
                                            </w:div>
                                          </w:divsChild>
                                        </w:div>
                                        <w:div w:id="1356149630">
                                          <w:marLeft w:val="45"/>
                                          <w:marRight w:val="45"/>
                                          <w:marTop w:val="100"/>
                                          <w:marBottom w:val="100"/>
                                          <w:divBdr>
                                            <w:top w:val="none" w:sz="0" w:space="0" w:color="auto"/>
                                            <w:left w:val="none" w:sz="0" w:space="0" w:color="auto"/>
                                            <w:bottom w:val="none" w:sz="0" w:space="0" w:color="auto"/>
                                            <w:right w:val="none" w:sz="0" w:space="0" w:color="auto"/>
                                          </w:divBdr>
                                        </w:div>
                                        <w:div w:id="537475649">
                                          <w:marLeft w:val="45"/>
                                          <w:marRight w:val="45"/>
                                          <w:marTop w:val="100"/>
                                          <w:marBottom w:val="100"/>
                                          <w:divBdr>
                                            <w:top w:val="none" w:sz="0" w:space="0" w:color="auto"/>
                                            <w:left w:val="none" w:sz="0" w:space="0" w:color="auto"/>
                                            <w:bottom w:val="none" w:sz="0" w:space="0" w:color="auto"/>
                                            <w:right w:val="none" w:sz="0" w:space="0" w:color="auto"/>
                                          </w:divBdr>
                                          <w:divsChild>
                                            <w:div w:id="1149984254">
                                              <w:marLeft w:val="0"/>
                                              <w:marRight w:val="0"/>
                                              <w:marTop w:val="75"/>
                                              <w:marBottom w:val="75"/>
                                              <w:divBdr>
                                                <w:top w:val="none" w:sz="0" w:space="0" w:color="auto"/>
                                                <w:left w:val="none" w:sz="0" w:space="0" w:color="auto"/>
                                                <w:bottom w:val="none" w:sz="0" w:space="0" w:color="auto"/>
                                                <w:right w:val="none" w:sz="0" w:space="0" w:color="auto"/>
                                              </w:divBdr>
                                              <w:divsChild>
                                                <w:div w:id="615455144">
                                                  <w:marLeft w:val="0"/>
                                                  <w:marRight w:val="0"/>
                                                  <w:marTop w:val="0"/>
                                                  <w:marBottom w:val="0"/>
                                                  <w:divBdr>
                                                    <w:top w:val="none" w:sz="0" w:space="0" w:color="auto"/>
                                                    <w:left w:val="none" w:sz="0" w:space="0" w:color="auto"/>
                                                    <w:bottom w:val="none" w:sz="0" w:space="0" w:color="auto"/>
                                                    <w:right w:val="none" w:sz="0" w:space="0" w:color="auto"/>
                                                  </w:divBdr>
                                                  <w:divsChild>
                                                    <w:div w:id="760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088">
                                  <w:marLeft w:val="0"/>
                                  <w:marRight w:val="0"/>
                                  <w:marTop w:val="0"/>
                                  <w:marBottom w:val="0"/>
                                  <w:divBdr>
                                    <w:top w:val="none" w:sz="0" w:space="0" w:color="auto"/>
                                    <w:left w:val="none" w:sz="0" w:space="0" w:color="auto"/>
                                    <w:bottom w:val="dotted" w:sz="6" w:space="0" w:color="CCCCCC"/>
                                    <w:right w:val="none" w:sz="0" w:space="0" w:color="auto"/>
                                  </w:divBdr>
                                  <w:divsChild>
                                    <w:div w:id="1212616161">
                                      <w:marLeft w:val="0"/>
                                      <w:marRight w:val="0"/>
                                      <w:marTop w:val="0"/>
                                      <w:marBottom w:val="0"/>
                                      <w:divBdr>
                                        <w:top w:val="none" w:sz="0" w:space="0" w:color="auto"/>
                                        <w:left w:val="none" w:sz="0" w:space="0" w:color="auto"/>
                                        <w:bottom w:val="none" w:sz="0" w:space="0" w:color="auto"/>
                                        <w:right w:val="none" w:sz="0" w:space="0" w:color="auto"/>
                                      </w:divBdr>
                                      <w:divsChild>
                                        <w:div w:id="1219971489">
                                          <w:marLeft w:val="45"/>
                                          <w:marRight w:val="45"/>
                                          <w:marTop w:val="100"/>
                                          <w:marBottom w:val="100"/>
                                          <w:divBdr>
                                            <w:top w:val="none" w:sz="0" w:space="0" w:color="auto"/>
                                            <w:left w:val="none" w:sz="0" w:space="0" w:color="auto"/>
                                            <w:bottom w:val="none" w:sz="0" w:space="0" w:color="auto"/>
                                            <w:right w:val="none" w:sz="0" w:space="0" w:color="auto"/>
                                          </w:divBdr>
                                          <w:divsChild>
                                            <w:div w:id="1571383152">
                                              <w:marLeft w:val="0"/>
                                              <w:marRight w:val="0"/>
                                              <w:marTop w:val="0"/>
                                              <w:marBottom w:val="0"/>
                                              <w:divBdr>
                                                <w:top w:val="none" w:sz="0" w:space="0" w:color="auto"/>
                                                <w:left w:val="none" w:sz="0" w:space="0" w:color="auto"/>
                                                <w:bottom w:val="none" w:sz="0" w:space="0" w:color="auto"/>
                                                <w:right w:val="none" w:sz="0" w:space="0" w:color="auto"/>
                                              </w:divBdr>
                                            </w:div>
                                          </w:divsChild>
                                        </w:div>
                                        <w:div w:id="1355299831">
                                          <w:marLeft w:val="45"/>
                                          <w:marRight w:val="45"/>
                                          <w:marTop w:val="100"/>
                                          <w:marBottom w:val="100"/>
                                          <w:divBdr>
                                            <w:top w:val="none" w:sz="0" w:space="0" w:color="auto"/>
                                            <w:left w:val="none" w:sz="0" w:space="0" w:color="auto"/>
                                            <w:bottom w:val="none" w:sz="0" w:space="0" w:color="auto"/>
                                            <w:right w:val="none" w:sz="0" w:space="0" w:color="auto"/>
                                          </w:divBdr>
                                        </w:div>
                                        <w:div w:id="1474132272">
                                          <w:marLeft w:val="45"/>
                                          <w:marRight w:val="45"/>
                                          <w:marTop w:val="100"/>
                                          <w:marBottom w:val="100"/>
                                          <w:divBdr>
                                            <w:top w:val="none" w:sz="0" w:space="0" w:color="auto"/>
                                            <w:left w:val="none" w:sz="0" w:space="0" w:color="auto"/>
                                            <w:bottom w:val="none" w:sz="0" w:space="0" w:color="auto"/>
                                            <w:right w:val="none" w:sz="0" w:space="0" w:color="auto"/>
                                          </w:divBdr>
                                          <w:divsChild>
                                            <w:div w:id="2012249644">
                                              <w:marLeft w:val="0"/>
                                              <w:marRight w:val="0"/>
                                              <w:marTop w:val="75"/>
                                              <w:marBottom w:val="75"/>
                                              <w:divBdr>
                                                <w:top w:val="none" w:sz="0" w:space="0" w:color="auto"/>
                                                <w:left w:val="none" w:sz="0" w:space="0" w:color="auto"/>
                                                <w:bottom w:val="none" w:sz="0" w:space="0" w:color="auto"/>
                                                <w:right w:val="none" w:sz="0" w:space="0" w:color="auto"/>
                                              </w:divBdr>
                                              <w:divsChild>
                                                <w:div w:id="518473296">
                                                  <w:marLeft w:val="0"/>
                                                  <w:marRight w:val="0"/>
                                                  <w:marTop w:val="0"/>
                                                  <w:marBottom w:val="0"/>
                                                  <w:divBdr>
                                                    <w:top w:val="none" w:sz="0" w:space="0" w:color="auto"/>
                                                    <w:left w:val="none" w:sz="0" w:space="0" w:color="auto"/>
                                                    <w:bottom w:val="none" w:sz="0" w:space="0" w:color="auto"/>
                                                    <w:right w:val="none" w:sz="0" w:space="0" w:color="auto"/>
                                                  </w:divBdr>
                                                  <w:divsChild>
                                                    <w:div w:id="2845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9626">
                                  <w:marLeft w:val="0"/>
                                  <w:marRight w:val="0"/>
                                  <w:marTop w:val="0"/>
                                  <w:marBottom w:val="0"/>
                                  <w:divBdr>
                                    <w:top w:val="none" w:sz="0" w:space="0" w:color="auto"/>
                                    <w:left w:val="none" w:sz="0" w:space="0" w:color="auto"/>
                                    <w:bottom w:val="none" w:sz="0" w:space="0" w:color="auto"/>
                                    <w:right w:val="none" w:sz="0" w:space="0" w:color="auto"/>
                                  </w:divBdr>
                                  <w:divsChild>
                                    <w:div w:id="55058596">
                                      <w:marLeft w:val="0"/>
                                      <w:marRight w:val="0"/>
                                      <w:marTop w:val="0"/>
                                      <w:marBottom w:val="0"/>
                                      <w:divBdr>
                                        <w:top w:val="none" w:sz="0" w:space="0" w:color="auto"/>
                                        <w:left w:val="none" w:sz="0" w:space="0" w:color="auto"/>
                                        <w:bottom w:val="none" w:sz="0" w:space="0" w:color="auto"/>
                                        <w:right w:val="none" w:sz="0" w:space="0" w:color="auto"/>
                                      </w:divBdr>
                                      <w:divsChild>
                                        <w:div w:id="1945111059">
                                          <w:marLeft w:val="45"/>
                                          <w:marRight w:val="45"/>
                                          <w:marTop w:val="100"/>
                                          <w:marBottom w:val="100"/>
                                          <w:divBdr>
                                            <w:top w:val="none" w:sz="0" w:space="0" w:color="auto"/>
                                            <w:left w:val="none" w:sz="0" w:space="0" w:color="auto"/>
                                            <w:bottom w:val="none" w:sz="0" w:space="0" w:color="auto"/>
                                            <w:right w:val="none" w:sz="0" w:space="0" w:color="auto"/>
                                          </w:divBdr>
                                          <w:divsChild>
                                            <w:div w:id="1401559482">
                                              <w:marLeft w:val="0"/>
                                              <w:marRight w:val="0"/>
                                              <w:marTop w:val="0"/>
                                              <w:marBottom w:val="0"/>
                                              <w:divBdr>
                                                <w:top w:val="none" w:sz="0" w:space="0" w:color="auto"/>
                                                <w:left w:val="none" w:sz="0" w:space="0" w:color="auto"/>
                                                <w:bottom w:val="none" w:sz="0" w:space="0" w:color="auto"/>
                                                <w:right w:val="none" w:sz="0" w:space="0" w:color="auto"/>
                                              </w:divBdr>
                                            </w:div>
                                          </w:divsChild>
                                        </w:div>
                                        <w:div w:id="396972988">
                                          <w:marLeft w:val="45"/>
                                          <w:marRight w:val="45"/>
                                          <w:marTop w:val="100"/>
                                          <w:marBottom w:val="100"/>
                                          <w:divBdr>
                                            <w:top w:val="none" w:sz="0" w:space="0" w:color="auto"/>
                                            <w:left w:val="none" w:sz="0" w:space="0" w:color="auto"/>
                                            <w:bottom w:val="none" w:sz="0" w:space="0" w:color="auto"/>
                                            <w:right w:val="none" w:sz="0" w:space="0" w:color="auto"/>
                                          </w:divBdr>
                                        </w:div>
                                        <w:div w:id="2083915556">
                                          <w:marLeft w:val="45"/>
                                          <w:marRight w:val="45"/>
                                          <w:marTop w:val="100"/>
                                          <w:marBottom w:val="100"/>
                                          <w:divBdr>
                                            <w:top w:val="none" w:sz="0" w:space="0" w:color="auto"/>
                                            <w:left w:val="none" w:sz="0" w:space="0" w:color="auto"/>
                                            <w:bottom w:val="none" w:sz="0" w:space="0" w:color="auto"/>
                                            <w:right w:val="none" w:sz="0" w:space="0" w:color="auto"/>
                                          </w:divBdr>
                                          <w:divsChild>
                                            <w:div w:id="343287855">
                                              <w:marLeft w:val="0"/>
                                              <w:marRight w:val="0"/>
                                              <w:marTop w:val="75"/>
                                              <w:marBottom w:val="75"/>
                                              <w:divBdr>
                                                <w:top w:val="none" w:sz="0" w:space="0" w:color="auto"/>
                                                <w:left w:val="none" w:sz="0" w:space="0" w:color="auto"/>
                                                <w:bottom w:val="none" w:sz="0" w:space="0" w:color="auto"/>
                                                <w:right w:val="none" w:sz="0" w:space="0" w:color="auto"/>
                                              </w:divBdr>
                                              <w:divsChild>
                                                <w:div w:id="682779092">
                                                  <w:marLeft w:val="0"/>
                                                  <w:marRight w:val="0"/>
                                                  <w:marTop w:val="0"/>
                                                  <w:marBottom w:val="0"/>
                                                  <w:divBdr>
                                                    <w:top w:val="none" w:sz="0" w:space="0" w:color="auto"/>
                                                    <w:left w:val="none" w:sz="0" w:space="0" w:color="auto"/>
                                                    <w:bottom w:val="none" w:sz="0" w:space="0" w:color="auto"/>
                                                    <w:right w:val="none" w:sz="0" w:space="0" w:color="auto"/>
                                                  </w:divBdr>
                                                  <w:divsChild>
                                                    <w:div w:id="17804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730155">
              <w:marLeft w:val="375"/>
              <w:marRight w:val="-4875"/>
              <w:marTop w:val="0"/>
              <w:marBottom w:val="150"/>
              <w:divBdr>
                <w:top w:val="none" w:sz="0" w:space="0" w:color="auto"/>
                <w:left w:val="none" w:sz="0" w:space="0" w:color="auto"/>
                <w:bottom w:val="none" w:sz="0" w:space="0" w:color="auto"/>
                <w:right w:val="none" w:sz="0" w:space="0" w:color="auto"/>
              </w:divBdr>
              <w:divsChild>
                <w:div w:id="728848449">
                  <w:marLeft w:val="0"/>
                  <w:marRight w:val="0"/>
                  <w:marTop w:val="0"/>
                  <w:marBottom w:val="0"/>
                  <w:divBdr>
                    <w:top w:val="none" w:sz="0" w:space="0" w:color="auto"/>
                    <w:left w:val="none" w:sz="0" w:space="0" w:color="auto"/>
                    <w:bottom w:val="none" w:sz="0" w:space="0" w:color="auto"/>
                    <w:right w:val="none" w:sz="0" w:space="0" w:color="auto"/>
                  </w:divBdr>
                </w:div>
              </w:divsChild>
            </w:div>
            <w:div w:id="20858207">
              <w:marLeft w:val="0"/>
              <w:marRight w:val="0"/>
              <w:marTop w:val="0"/>
              <w:marBottom w:val="0"/>
              <w:divBdr>
                <w:top w:val="none" w:sz="0" w:space="0" w:color="auto"/>
                <w:left w:val="none" w:sz="0" w:space="0" w:color="auto"/>
                <w:bottom w:val="none" w:sz="0" w:space="0" w:color="auto"/>
                <w:right w:val="none" w:sz="0" w:space="0" w:color="auto"/>
              </w:divBdr>
              <w:divsChild>
                <w:div w:id="880048767">
                  <w:marLeft w:val="0"/>
                  <w:marRight w:val="0"/>
                  <w:marTop w:val="0"/>
                  <w:marBottom w:val="450"/>
                  <w:divBdr>
                    <w:top w:val="none" w:sz="0" w:space="0" w:color="auto"/>
                    <w:left w:val="none" w:sz="0" w:space="0" w:color="auto"/>
                    <w:bottom w:val="none" w:sz="0" w:space="0" w:color="auto"/>
                    <w:right w:val="none" w:sz="0" w:space="0" w:color="auto"/>
                  </w:divBdr>
                  <w:divsChild>
                    <w:div w:id="995298516">
                      <w:marLeft w:val="0"/>
                      <w:marRight w:val="0"/>
                      <w:marTop w:val="0"/>
                      <w:marBottom w:val="0"/>
                      <w:divBdr>
                        <w:top w:val="none" w:sz="0" w:space="0" w:color="auto"/>
                        <w:left w:val="none" w:sz="0" w:space="0" w:color="auto"/>
                        <w:bottom w:val="none" w:sz="0" w:space="0" w:color="auto"/>
                        <w:right w:val="none" w:sz="0" w:space="0" w:color="auto"/>
                      </w:divBdr>
                      <w:divsChild>
                        <w:div w:id="1796370369">
                          <w:marLeft w:val="0"/>
                          <w:marRight w:val="0"/>
                          <w:marTop w:val="0"/>
                          <w:marBottom w:val="0"/>
                          <w:divBdr>
                            <w:top w:val="none" w:sz="0" w:space="0" w:color="auto"/>
                            <w:left w:val="none" w:sz="0" w:space="0" w:color="auto"/>
                            <w:bottom w:val="none" w:sz="0" w:space="0" w:color="auto"/>
                            <w:right w:val="none" w:sz="0" w:space="0" w:color="auto"/>
                          </w:divBdr>
                        </w:div>
                        <w:div w:id="305352935">
                          <w:marLeft w:val="60"/>
                          <w:marRight w:val="60"/>
                          <w:marTop w:val="0"/>
                          <w:marBottom w:val="0"/>
                          <w:divBdr>
                            <w:top w:val="none" w:sz="0" w:space="0" w:color="auto"/>
                            <w:left w:val="none" w:sz="0" w:space="0" w:color="auto"/>
                            <w:bottom w:val="none" w:sz="0" w:space="0" w:color="auto"/>
                            <w:right w:val="none" w:sz="0" w:space="0" w:color="auto"/>
                          </w:divBdr>
                          <w:divsChild>
                            <w:div w:id="983896316">
                              <w:marLeft w:val="0"/>
                              <w:marRight w:val="0"/>
                              <w:marTop w:val="0"/>
                              <w:marBottom w:val="0"/>
                              <w:divBdr>
                                <w:top w:val="none" w:sz="0" w:space="0" w:color="auto"/>
                                <w:left w:val="none" w:sz="0" w:space="0" w:color="auto"/>
                                <w:bottom w:val="none" w:sz="0" w:space="0" w:color="auto"/>
                                <w:right w:val="none" w:sz="0" w:space="0" w:color="auto"/>
                              </w:divBdr>
                              <w:divsChild>
                                <w:div w:id="1317611368">
                                  <w:marLeft w:val="0"/>
                                  <w:marRight w:val="0"/>
                                  <w:marTop w:val="0"/>
                                  <w:marBottom w:val="0"/>
                                  <w:divBdr>
                                    <w:top w:val="none" w:sz="0" w:space="0" w:color="auto"/>
                                    <w:left w:val="none" w:sz="0" w:space="0" w:color="auto"/>
                                    <w:bottom w:val="dotted" w:sz="6" w:space="0" w:color="CCCCCC"/>
                                    <w:right w:val="none" w:sz="0" w:space="0" w:color="auto"/>
                                  </w:divBdr>
                                  <w:divsChild>
                                    <w:div w:id="1913929247">
                                      <w:marLeft w:val="0"/>
                                      <w:marRight w:val="0"/>
                                      <w:marTop w:val="0"/>
                                      <w:marBottom w:val="0"/>
                                      <w:divBdr>
                                        <w:top w:val="none" w:sz="0" w:space="0" w:color="auto"/>
                                        <w:left w:val="none" w:sz="0" w:space="0" w:color="auto"/>
                                        <w:bottom w:val="none" w:sz="0" w:space="0" w:color="auto"/>
                                        <w:right w:val="none" w:sz="0" w:space="0" w:color="auto"/>
                                      </w:divBdr>
                                      <w:divsChild>
                                        <w:div w:id="1337923857">
                                          <w:marLeft w:val="45"/>
                                          <w:marRight w:val="45"/>
                                          <w:marTop w:val="100"/>
                                          <w:marBottom w:val="100"/>
                                          <w:divBdr>
                                            <w:top w:val="none" w:sz="0" w:space="0" w:color="auto"/>
                                            <w:left w:val="none" w:sz="0" w:space="0" w:color="auto"/>
                                            <w:bottom w:val="none" w:sz="0" w:space="0" w:color="auto"/>
                                            <w:right w:val="none" w:sz="0" w:space="0" w:color="auto"/>
                                          </w:divBdr>
                                          <w:divsChild>
                                            <w:div w:id="1576550440">
                                              <w:marLeft w:val="0"/>
                                              <w:marRight w:val="0"/>
                                              <w:marTop w:val="0"/>
                                              <w:marBottom w:val="0"/>
                                              <w:divBdr>
                                                <w:top w:val="none" w:sz="0" w:space="0" w:color="auto"/>
                                                <w:left w:val="none" w:sz="0" w:space="0" w:color="auto"/>
                                                <w:bottom w:val="none" w:sz="0" w:space="0" w:color="auto"/>
                                                <w:right w:val="none" w:sz="0" w:space="0" w:color="auto"/>
                                              </w:divBdr>
                                            </w:div>
                                          </w:divsChild>
                                        </w:div>
                                        <w:div w:id="580024235">
                                          <w:marLeft w:val="45"/>
                                          <w:marRight w:val="45"/>
                                          <w:marTop w:val="100"/>
                                          <w:marBottom w:val="100"/>
                                          <w:divBdr>
                                            <w:top w:val="none" w:sz="0" w:space="0" w:color="auto"/>
                                            <w:left w:val="none" w:sz="0" w:space="0" w:color="auto"/>
                                            <w:bottom w:val="none" w:sz="0" w:space="0" w:color="auto"/>
                                            <w:right w:val="none" w:sz="0" w:space="0" w:color="auto"/>
                                          </w:divBdr>
                                        </w:div>
                                        <w:div w:id="1708137860">
                                          <w:marLeft w:val="45"/>
                                          <w:marRight w:val="45"/>
                                          <w:marTop w:val="100"/>
                                          <w:marBottom w:val="100"/>
                                          <w:divBdr>
                                            <w:top w:val="none" w:sz="0" w:space="0" w:color="auto"/>
                                            <w:left w:val="none" w:sz="0" w:space="0" w:color="auto"/>
                                            <w:bottom w:val="none" w:sz="0" w:space="0" w:color="auto"/>
                                            <w:right w:val="none" w:sz="0" w:space="0" w:color="auto"/>
                                          </w:divBdr>
                                          <w:divsChild>
                                            <w:div w:id="1571766915">
                                              <w:marLeft w:val="0"/>
                                              <w:marRight w:val="0"/>
                                              <w:marTop w:val="75"/>
                                              <w:marBottom w:val="75"/>
                                              <w:divBdr>
                                                <w:top w:val="none" w:sz="0" w:space="0" w:color="auto"/>
                                                <w:left w:val="none" w:sz="0" w:space="0" w:color="auto"/>
                                                <w:bottom w:val="none" w:sz="0" w:space="0" w:color="auto"/>
                                                <w:right w:val="none" w:sz="0" w:space="0" w:color="auto"/>
                                              </w:divBdr>
                                              <w:divsChild>
                                                <w:div w:id="1284577704">
                                                  <w:marLeft w:val="0"/>
                                                  <w:marRight w:val="0"/>
                                                  <w:marTop w:val="0"/>
                                                  <w:marBottom w:val="0"/>
                                                  <w:divBdr>
                                                    <w:top w:val="none" w:sz="0" w:space="0" w:color="auto"/>
                                                    <w:left w:val="none" w:sz="0" w:space="0" w:color="auto"/>
                                                    <w:bottom w:val="none" w:sz="0" w:space="0" w:color="auto"/>
                                                    <w:right w:val="none" w:sz="0" w:space="0" w:color="auto"/>
                                                  </w:divBdr>
                                                  <w:divsChild>
                                                    <w:div w:id="3591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7004">
                                              <w:marLeft w:val="0"/>
                                              <w:marRight w:val="0"/>
                                              <w:marTop w:val="0"/>
                                              <w:marBottom w:val="0"/>
                                              <w:divBdr>
                                                <w:top w:val="none" w:sz="0" w:space="0" w:color="auto"/>
                                                <w:left w:val="none" w:sz="0" w:space="0" w:color="auto"/>
                                                <w:bottom w:val="none" w:sz="0" w:space="0" w:color="auto"/>
                                                <w:right w:val="none" w:sz="0" w:space="0" w:color="auto"/>
                                              </w:divBdr>
                                            </w:div>
                                            <w:div w:id="7266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7774">
                                  <w:marLeft w:val="0"/>
                                  <w:marRight w:val="0"/>
                                  <w:marTop w:val="0"/>
                                  <w:marBottom w:val="0"/>
                                  <w:divBdr>
                                    <w:top w:val="none" w:sz="0" w:space="0" w:color="auto"/>
                                    <w:left w:val="none" w:sz="0" w:space="0" w:color="auto"/>
                                    <w:bottom w:val="dotted" w:sz="6" w:space="0" w:color="CCCCCC"/>
                                    <w:right w:val="none" w:sz="0" w:space="0" w:color="auto"/>
                                  </w:divBdr>
                                  <w:divsChild>
                                    <w:div w:id="1866747314">
                                      <w:marLeft w:val="0"/>
                                      <w:marRight w:val="0"/>
                                      <w:marTop w:val="0"/>
                                      <w:marBottom w:val="0"/>
                                      <w:divBdr>
                                        <w:top w:val="none" w:sz="0" w:space="0" w:color="auto"/>
                                        <w:left w:val="none" w:sz="0" w:space="0" w:color="auto"/>
                                        <w:bottom w:val="none" w:sz="0" w:space="0" w:color="auto"/>
                                        <w:right w:val="none" w:sz="0" w:space="0" w:color="auto"/>
                                      </w:divBdr>
                                      <w:divsChild>
                                        <w:div w:id="147064729">
                                          <w:marLeft w:val="45"/>
                                          <w:marRight w:val="45"/>
                                          <w:marTop w:val="100"/>
                                          <w:marBottom w:val="100"/>
                                          <w:divBdr>
                                            <w:top w:val="none" w:sz="0" w:space="0" w:color="auto"/>
                                            <w:left w:val="none" w:sz="0" w:space="0" w:color="auto"/>
                                            <w:bottom w:val="none" w:sz="0" w:space="0" w:color="auto"/>
                                            <w:right w:val="none" w:sz="0" w:space="0" w:color="auto"/>
                                          </w:divBdr>
                                          <w:divsChild>
                                            <w:div w:id="1570732167">
                                              <w:marLeft w:val="0"/>
                                              <w:marRight w:val="0"/>
                                              <w:marTop w:val="0"/>
                                              <w:marBottom w:val="0"/>
                                              <w:divBdr>
                                                <w:top w:val="none" w:sz="0" w:space="0" w:color="auto"/>
                                                <w:left w:val="none" w:sz="0" w:space="0" w:color="auto"/>
                                                <w:bottom w:val="none" w:sz="0" w:space="0" w:color="auto"/>
                                                <w:right w:val="none" w:sz="0" w:space="0" w:color="auto"/>
                                              </w:divBdr>
                                            </w:div>
                                          </w:divsChild>
                                        </w:div>
                                        <w:div w:id="1889296978">
                                          <w:marLeft w:val="45"/>
                                          <w:marRight w:val="45"/>
                                          <w:marTop w:val="100"/>
                                          <w:marBottom w:val="100"/>
                                          <w:divBdr>
                                            <w:top w:val="none" w:sz="0" w:space="0" w:color="auto"/>
                                            <w:left w:val="none" w:sz="0" w:space="0" w:color="auto"/>
                                            <w:bottom w:val="none" w:sz="0" w:space="0" w:color="auto"/>
                                            <w:right w:val="none" w:sz="0" w:space="0" w:color="auto"/>
                                          </w:divBdr>
                                        </w:div>
                                        <w:div w:id="2081950320">
                                          <w:marLeft w:val="45"/>
                                          <w:marRight w:val="45"/>
                                          <w:marTop w:val="100"/>
                                          <w:marBottom w:val="100"/>
                                          <w:divBdr>
                                            <w:top w:val="none" w:sz="0" w:space="0" w:color="auto"/>
                                            <w:left w:val="none" w:sz="0" w:space="0" w:color="auto"/>
                                            <w:bottom w:val="none" w:sz="0" w:space="0" w:color="auto"/>
                                            <w:right w:val="none" w:sz="0" w:space="0" w:color="auto"/>
                                          </w:divBdr>
                                          <w:divsChild>
                                            <w:div w:id="1444958400">
                                              <w:marLeft w:val="0"/>
                                              <w:marRight w:val="0"/>
                                              <w:marTop w:val="75"/>
                                              <w:marBottom w:val="75"/>
                                              <w:divBdr>
                                                <w:top w:val="none" w:sz="0" w:space="0" w:color="auto"/>
                                                <w:left w:val="none" w:sz="0" w:space="0" w:color="auto"/>
                                                <w:bottom w:val="none" w:sz="0" w:space="0" w:color="auto"/>
                                                <w:right w:val="none" w:sz="0" w:space="0" w:color="auto"/>
                                              </w:divBdr>
                                              <w:divsChild>
                                                <w:div w:id="611400073">
                                                  <w:marLeft w:val="0"/>
                                                  <w:marRight w:val="0"/>
                                                  <w:marTop w:val="0"/>
                                                  <w:marBottom w:val="0"/>
                                                  <w:divBdr>
                                                    <w:top w:val="none" w:sz="0" w:space="0" w:color="auto"/>
                                                    <w:left w:val="none" w:sz="0" w:space="0" w:color="auto"/>
                                                    <w:bottom w:val="none" w:sz="0" w:space="0" w:color="auto"/>
                                                    <w:right w:val="none" w:sz="0" w:space="0" w:color="auto"/>
                                                  </w:divBdr>
                                                  <w:divsChild>
                                                    <w:div w:id="20028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3075">
                                  <w:marLeft w:val="0"/>
                                  <w:marRight w:val="0"/>
                                  <w:marTop w:val="0"/>
                                  <w:marBottom w:val="0"/>
                                  <w:divBdr>
                                    <w:top w:val="none" w:sz="0" w:space="0" w:color="auto"/>
                                    <w:left w:val="none" w:sz="0" w:space="0" w:color="auto"/>
                                    <w:bottom w:val="dotted" w:sz="6" w:space="0" w:color="CCCCCC"/>
                                    <w:right w:val="none" w:sz="0" w:space="0" w:color="auto"/>
                                  </w:divBdr>
                                  <w:divsChild>
                                    <w:div w:id="1037972210">
                                      <w:marLeft w:val="0"/>
                                      <w:marRight w:val="0"/>
                                      <w:marTop w:val="0"/>
                                      <w:marBottom w:val="0"/>
                                      <w:divBdr>
                                        <w:top w:val="none" w:sz="0" w:space="0" w:color="auto"/>
                                        <w:left w:val="none" w:sz="0" w:space="0" w:color="auto"/>
                                        <w:bottom w:val="none" w:sz="0" w:space="0" w:color="auto"/>
                                        <w:right w:val="none" w:sz="0" w:space="0" w:color="auto"/>
                                      </w:divBdr>
                                      <w:divsChild>
                                        <w:div w:id="2034453341">
                                          <w:marLeft w:val="45"/>
                                          <w:marRight w:val="45"/>
                                          <w:marTop w:val="100"/>
                                          <w:marBottom w:val="100"/>
                                          <w:divBdr>
                                            <w:top w:val="none" w:sz="0" w:space="0" w:color="auto"/>
                                            <w:left w:val="none" w:sz="0" w:space="0" w:color="auto"/>
                                            <w:bottom w:val="none" w:sz="0" w:space="0" w:color="auto"/>
                                            <w:right w:val="none" w:sz="0" w:space="0" w:color="auto"/>
                                          </w:divBdr>
                                          <w:divsChild>
                                            <w:div w:id="17582302">
                                              <w:marLeft w:val="0"/>
                                              <w:marRight w:val="0"/>
                                              <w:marTop w:val="0"/>
                                              <w:marBottom w:val="0"/>
                                              <w:divBdr>
                                                <w:top w:val="none" w:sz="0" w:space="0" w:color="auto"/>
                                                <w:left w:val="none" w:sz="0" w:space="0" w:color="auto"/>
                                                <w:bottom w:val="none" w:sz="0" w:space="0" w:color="auto"/>
                                                <w:right w:val="none" w:sz="0" w:space="0" w:color="auto"/>
                                              </w:divBdr>
                                            </w:div>
                                          </w:divsChild>
                                        </w:div>
                                        <w:div w:id="1388650656">
                                          <w:marLeft w:val="45"/>
                                          <w:marRight w:val="45"/>
                                          <w:marTop w:val="100"/>
                                          <w:marBottom w:val="100"/>
                                          <w:divBdr>
                                            <w:top w:val="none" w:sz="0" w:space="0" w:color="auto"/>
                                            <w:left w:val="none" w:sz="0" w:space="0" w:color="auto"/>
                                            <w:bottom w:val="none" w:sz="0" w:space="0" w:color="auto"/>
                                            <w:right w:val="none" w:sz="0" w:space="0" w:color="auto"/>
                                          </w:divBdr>
                                        </w:div>
                                        <w:div w:id="343629212">
                                          <w:marLeft w:val="45"/>
                                          <w:marRight w:val="45"/>
                                          <w:marTop w:val="100"/>
                                          <w:marBottom w:val="100"/>
                                          <w:divBdr>
                                            <w:top w:val="none" w:sz="0" w:space="0" w:color="auto"/>
                                            <w:left w:val="none" w:sz="0" w:space="0" w:color="auto"/>
                                            <w:bottom w:val="none" w:sz="0" w:space="0" w:color="auto"/>
                                            <w:right w:val="none" w:sz="0" w:space="0" w:color="auto"/>
                                          </w:divBdr>
                                          <w:divsChild>
                                            <w:div w:id="1732002328">
                                              <w:marLeft w:val="0"/>
                                              <w:marRight w:val="0"/>
                                              <w:marTop w:val="75"/>
                                              <w:marBottom w:val="75"/>
                                              <w:divBdr>
                                                <w:top w:val="none" w:sz="0" w:space="0" w:color="auto"/>
                                                <w:left w:val="none" w:sz="0" w:space="0" w:color="auto"/>
                                                <w:bottom w:val="none" w:sz="0" w:space="0" w:color="auto"/>
                                                <w:right w:val="none" w:sz="0" w:space="0" w:color="auto"/>
                                              </w:divBdr>
                                              <w:divsChild>
                                                <w:div w:id="2014188114">
                                                  <w:marLeft w:val="0"/>
                                                  <w:marRight w:val="0"/>
                                                  <w:marTop w:val="0"/>
                                                  <w:marBottom w:val="0"/>
                                                  <w:divBdr>
                                                    <w:top w:val="none" w:sz="0" w:space="0" w:color="auto"/>
                                                    <w:left w:val="none" w:sz="0" w:space="0" w:color="auto"/>
                                                    <w:bottom w:val="none" w:sz="0" w:space="0" w:color="auto"/>
                                                    <w:right w:val="none" w:sz="0" w:space="0" w:color="auto"/>
                                                  </w:divBdr>
                                                  <w:divsChild>
                                                    <w:div w:id="462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66784">
                                  <w:marLeft w:val="0"/>
                                  <w:marRight w:val="0"/>
                                  <w:marTop w:val="0"/>
                                  <w:marBottom w:val="0"/>
                                  <w:divBdr>
                                    <w:top w:val="none" w:sz="0" w:space="0" w:color="auto"/>
                                    <w:left w:val="none" w:sz="0" w:space="0" w:color="auto"/>
                                    <w:bottom w:val="none" w:sz="0" w:space="0" w:color="auto"/>
                                    <w:right w:val="none" w:sz="0" w:space="0" w:color="auto"/>
                                  </w:divBdr>
                                  <w:divsChild>
                                    <w:div w:id="1494755352">
                                      <w:marLeft w:val="0"/>
                                      <w:marRight w:val="0"/>
                                      <w:marTop w:val="0"/>
                                      <w:marBottom w:val="0"/>
                                      <w:divBdr>
                                        <w:top w:val="none" w:sz="0" w:space="0" w:color="auto"/>
                                        <w:left w:val="none" w:sz="0" w:space="0" w:color="auto"/>
                                        <w:bottom w:val="none" w:sz="0" w:space="0" w:color="auto"/>
                                        <w:right w:val="none" w:sz="0" w:space="0" w:color="auto"/>
                                      </w:divBdr>
                                      <w:divsChild>
                                        <w:div w:id="1266575270">
                                          <w:marLeft w:val="45"/>
                                          <w:marRight w:val="45"/>
                                          <w:marTop w:val="100"/>
                                          <w:marBottom w:val="100"/>
                                          <w:divBdr>
                                            <w:top w:val="none" w:sz="0" w:space="0" w:color="auto"/>
                                            <w:left w:val="none" w:sz="0" w:space="0" w:color="auto"/>
                                            <w:bottom w:val="none" w:sz="0" w:space="0" w:color="auto"/>
                                            <w:right w:val="none" w:sz="0" w:space="0" w:color="auto"/>
                                          </w:divBdr>
                                          <w:divsChild>
                                            <w:div w:id="681711603">
                                              <w:marLeft w:val="0"/>
                                              <w:marRight w:val="0"/>
                                              <w:marTop w:val="0"/>
                                              <w:marBottom w:val="0"/>
                                              <w:divBdr>
                                                <w:top w:val="none" w:sz="0" w:space="0" w:color="auto"/>
                                                <w:left w:val="none" w:sz="0" w:space="0" w:color="auto"/>
                                                <w:bottom w:val="none" w:sz="0" w:space="0" w:color="auto"/>
                                                <w:right w:val="none" w:sz="0" w:space="0" w:color="auto"/>
                                              </w:divBdr>
                                            </w:div>
                                          </w:divsChild>
                                        </w:div>
                                        <w:div w:id="1620797291">
                                          <w:marLeft w:val="45"/>
                                          <w:marRight w:val="45"/>
                                          <w:marTop w:val="100"/>
                                          <w:marBottom w:val="100"/>
                                          <w:divBdr>
                                            <w:top w:val="none" w:sz="0" w:space="0" w:color="auto"/>
                                            <w:left w:val="none" w:sz="0" w:space="0" w:color="auto"/>
                                            <w:bottom w:val="none" w:sz="0" w:space="0" w:color="auto"/>
                                            <w:right w:val="none" w:sz="0" w:space="0" w:color="auto"/>
                                          </w:divBdr>
                                        </w:div>
                                        <w:div w:id="1318874228">
                                          <w:marLeft w:val="45"/>
                                          <w:marRight w:val="45"/>
                                          <w:marTop w:val="100"/>
                                          <w:marBottom w:val="100"/>
                                          <w:divBdr>
                                            <w:top w:val="none" w:sz="0" w:space="0" w:color="auto"/>
                                            <w:left w:val="none" w:sz="0" w:space="0" w:color="auto"/>
                                            <w:bottom w:val="none" w:sz="0" w:space="0" w:color="auto"/>
                                            <w:right w:val="none" w:sz="0" w:space="0" w:color="auto"/>
                                          </w:divBdr>
                                          <w:divsChild>
                                            <w:div w:id="1678925674">
                                              <w:marLeft w:val="0"/>
                                              <w:marRight w:val="0"/>
                                              <w:marTop w:val="75"/>
                                              <w:marBottom w:val="75"/>
                                              <w:divBdr>
                                                <w:top w:val="none" w:sz="0" w:space="0" w:color="auto"/>
                                                <w:left w:val="none" w:sz="0" w:space="0" w:color="auto"/>
                                                <w:bottom w:val="none" w:sz="0" w:space="0" w:color="auto"/>
                                                <w:right w:val="none" w:sz="0" w:space="0" w:color="auto"/>
                                              </w:divBdr>
                                              <w:divsChild>
                                                <w:div w:id="2112509046">
                                                  <w:marLeft w:val="0"/>
                                                  <w:marRight w:val="0"/>
                                                  <w:marTop w:val="0"/>
                                                  <w:marBottom w:val="0"/>
                                                  <w:divBdr>
                                                    <w:top w:val="none" w:sz="0" w:space="0" w:color="auto"/>
                                                    <w:left w:val="none" w:sz="0" w:space="0" w:color="auto"/>
                                                    <w:bottom w:val="none" w:sz="0" w:space="0" w:color="auto"/>
                                                    <w:right w:val="none" w:sz="0" w:space="0" w:color="auto"/>
                                                  </w:divBdr>
                                                  <w:divsChild>
                                                    <w:div w:id="5886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507824">
              <w:marLeft w:val="375"/>
              <w:marRight w:val="-4875"/>
              <w:marTop w:val="75"/>
              <w:marBottom w:val="150"/>
              <w:divBdr>
                <w:top w:val="none" w:sz="0" w:space="0" w:color="auto"/>
                <w:left w:val="none" w:sz="0" w:space="0" w:color="auto"/>
                <w:bottom w:val="none" w:sz="0" w:space="0" w:color="auto"/>
                <w:right w:val="none" w:sz="0" w:space="0" w:color="auto"/>
              </w:divBdr>
              <w:divsChild>
                <w:div w:id="1555459363">
                  <w:marLeft w:val="0"/>
                  <w:marRight w:val="0"/>
                  <w:marTop w:val="0"/>
                  <w:marBottom w:val="0"/>
                  <w:divBdr>
                    <w:top w:val="none" w:sz="0" w:space="0" w:color="auto"/>
                    <w:left w:val="none" w:sz="0" w:space="0" w:color="auto"/>
                    <w:bottom w:val="none" w:sz="0" w:space="0" w:color="auto"/>
                    <w:right w:val="none" w:sz="0" w:space="0" w:color="auto"/>
                  </w:divBdr>
                </w:div>
              </w:divsChild>
            </w:div>
            <w:div w:id="1259480585">
              <w:marLeft w:val="0"/>
              <w:marRight w:val="0"/>
              <w:marTop w:val="0"/>
              <w:marBottom w:val="0"/>
              <w:divBdr>
                <w:top w:val="none" w:sz="0" w:space="0" w:color="auto"/>
                <w:left w:val="none" w:sz="0" w:space="0" w:color="auto"/>
                <w:bottom w:val="none" w:sz="0" w:space="0" w:color="auto"/>
                <w:right w:val="none" w:sz="0" w:space="0" w:color="auto"/>
              </w:divBdr>
              <w:divsChild>
                <w:div w:id="507133321">
                  <w:marLeft w:val="0"/>
                  <w:marRight w:val="0"/>
                  <w:marTop w:val="0"/>
                  <w:marBottom w:val="450"/>
                  <w:divBdr>
                    <w:top w:val="none" w:sz="0" w:space="0" w:color="auto"/>
                    <w:left w:val="none" w:sz="0" w:space="0" w:color="auto"/>
                    <w:bottom w:val="none" w:sz="0" w:space="0" w:color="auto"/>
                    <w:right w:val="none" w:sz="0" w:space="0" w:color="auto"/>
                  </w:divBdr>
                  <w:divsChild>
                    <w:div w:id="1624461475">
                      <w:marLeft w:val="0"/>
                      <w:marRight w:val="0"/>
                      <w:marTop w:val="0"/>
                      <w:marBottom w:val="0"/>
                      <w:divBdr>
                        <w:top w:val="none" w:sz="0" w:space="0" w:color="auto"/>
                        <w:left w:val="none" w:sz="0" w:space="0" w:color="auto"/>
                        <w:bottom w:val="none" w:sz="0" w:space="0" w:color="auto"/>
                        <w:right w:val="none" w:sz="0" w:space="0" w:color="auto"/>
                      </w:divBdr>
                      <w:divsChild>
                        <w:div w:id="578054842">
                          <w:marLeft w:val="0"/>
                          <w:marRight w:val="0"/>
                          <w:marTop w:val="0"/>
                          <w:marBottom w:val="0"/>
                          <w:divBdr>
                            <w:top w:val="none" w:sz="0" w:space="0" w:color="auto"/>
                            <w:left w:val="none" w:sz="0" w:space="0" w:color="auto"/>
                            <w:bottom w:val="none" w:sz="0" w:space="0" w:color="auto"/>
                            <w:right w:val="none" w:sz="0" w:space="0" w:color="auto"/>
                          </w:divBdr>
                        </w:div>
                        <w:div w:id="724984478">
                          <w:marLeft w:val="60"/>
                          <w:marRight w:val="60"/>
                          <w:marTop w:val="0"/>
                          <w:marBottom w:val="0"/>
                          <w:divBdr>
                            <w:top w:val="none" w:sz="0" w:space="0" w:color="auto"/>
                            <w:left w:val="none" w:sz="0" w:space="0" w:color="auto"/>
                            <w:bottom w:val="none" w:sz="0" w:space="0" w:color="auto"/>
                            <w:right w:val="none" w:sz="0" w:space="0" w:color="auto"/>
                          </w:divBdr>
                          <w:divsChild>
                            <w:div w:id="640156310">
                              <w:marLeft w:val="0"/>
                              <w:marRight w:val="0"/>
                              <w:marTop w:val="0"/>
                              <w:marBottom w:val="0"/>
                              <w:divBdr>
                                <w:top w:val="none" w:sz="0" w:space="0" w:color="auto"/>
                                <w:left w:val="none" w:sz="0" w:space="0" w:color="auto"/>
                                <w:bottom w:val="none" w:sz="0" w:space="0" w:color="auto"/>
                                <w:right w:val="none" w:sz="0" w:space="0" w:color="auto"/>
                              </w:divBdr>
                              <w:divsChild>
                                <w:div w:id="737168584">
                                  <w:marLeft w:val="0"/>
                                  <w:marRight w:val="0"/>
                                  <w:marTop w:val="0"/>
                                  <w:marBottom w:val="0"/>
                                  <w:divBdr>
                                    <w:top w:val="none" w:sz="0" w:space="0" w:color="auto"/>
                                    <w:left w:val="none" w:sz="0" w:space="0" w:color="auto"/>
                                    <w:bottom w:val="dotted" w:sz="6" w:space="0" w:color="CCCCCC"/>
                                    <w:right w:val="none" w:sz="0" w:space="0" w:color="auto"/>
                                  </w:divBdr>
                                  <w:divsChild>
                                    <w:div w:id="641037971">
                                      <w:marLeft w:val="0"/>
                                      <w:marRight w:val="0"/>
                                      <w:marTop w:val="0"/>
                                      <w:marBottom w:val="0"/>
                                      <w:divBdr>
                                        <w:top w:val="none" w:sz="0" w:space="0" w:color="auto"/>
                                        <w:left w:val="none" w:sz="0" w:space="0" w:color="auto"/>
                                        <w:bottom w:val="none" w:sz="0" w:space="0" w:color="auto"/>
                                        <w:right w:val="none" w:sz="0" w:space="0" w:color="auto"/>
                                      </w:divBdr>
                                      <w:divsChild>
                                        <w:div w:id="769010352">
                                          <w:marLeft w:val="45"/>
                                          <w:marRight w:val="45"/>
                                          <w:marTop w:val="100"/>
                                          <w:marBottom w:val="100"/>
                                          <w:divBdr>
                                            <w:top w:val="none" w:sz="0" w:space="0" w:color="auto"/>
                                            <w:left w:val="none" w:sz="0" w:space="0" w:color="auto"/>
                                            <w:bottom w:val="none" w:sz="0" w:space="0" w:color="auto"/>
                                            <w:right w:val="none" w:sz="0" w:space="0" w:color="auto"/>
                                          </w:divBdr>
                                          <w:divsChild>
                                            <w:div w:id="1510170161">
                                              <w:marLeft w:val="0"/>
                                              <w:marRight w:val="0"/>
                                              <w:marTop w:val="75"/>
                                              <w:marBottom w:val="0"/>
                                              <w:divBdr>
                                                <w:top w:val="none" w:sz="0" w:space="0" w:color="auto"/>
                                                <w:left w:val="none" w:sz="0" w:space="0" w:color="auto"/>
                                                <w:bottom w:val="none" w:sz="0" w:space="0" w:color="auto"/>
                                                <w:right w:val="none" w:sz="0" w:space="0" w:color="auto"/>
                                              </w:divBdr>
                                              <w:divsChild>
                                                <w:div w:id="348916716">
                                                  <w:marLeft w:val="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 w:id="333461729">
                                      <w:marLeft w:val="0"/>
                                      <w:marRight w:val="0"/>
                                      <w:marTop w:val="0"/>
                                      <w:marBottom w:val="0"/>
                                      <w:divBdr>
                                        <w:top w:val="none" w:sz="0" w:space="0" w:color="auto"/>
                                        <w:left w:val="none" w:sz="0" w:space="0" w:color="auto"/>
                                        <w:bottom w:val="none" w:sz="0" w:space="0" w:color="auto"/>
                                        <w:right w:val="none" w:sz="0" w:space="0" w:color="auto"/>
                                      </w:divBdr>
                                      <w:divsChild>
                                        <w:div w:id="2039112774">
                                          <w:marLeft w:val="45"/>
                                          <w:marRight w:val="45"/>
                                          <w:marTop w:val="100"/>
                                          <w:marBottom w:val="100"/>
                                          <w:divBdr>
                                            <w:top w:val="none" w:sz="0" w:space="0" w:color="auto"/>
                                            <w:left w:val="none" w:sz="0" w:space="0" w:color="auto"/>
                                            <w:bottom w:val="none" w:sz="0" w:space="0" w:color="auto"/>
                                            <w:right w:val="none" w:sz="0" w:space="0" w:color="auto"/>
                                          </w:divBdr>
                                          <w:divsChild>
                                            <w:div w:id="390926487">
                                              <w:marLeft w:val="0"/>
                                              <w:marRight w:val="0"/>
                                              <w:marTop w:val="0"/>
                                              <w:marBottom w:val="0"/>
                                              <w:divBdr>
                                                <w:top w:val="none" w:sz="0" w:space="0" w:color="auto"/>
                                                <w:left w:val="none" w:sz="0" w:space="0" w:color="auto"/>
                                                <w:bottom w:val="none" w:sz="0" w:space="0" w:color="auto"/>
                                                <w:right w:val="none" w:sz="0" w:space="0" w:color="auto"/>
                                              </w:divBdr>
                                            </w:div>
                                          </w:divsChild>
                                        </w:div>
                                        <w:div w:id="93479511">
                                          <w:marLeft w:val="45"/>
                                          <w:marRight w:val="45"/>
                                          <w:marTop w:val="100"/>
                                          <w:marBottom w:val="100"/>
                                          <w:divBdr>
                                            <w:top w:val="none" w:sz="0" w:space="0" w:color="auto"/>
                                            <w:left w:val="none" w:sz="0" w:space="0" w:color="auto"/>
                                            <w:bottom w:val="none" w:sz="0" w:space="0" w:color="auto"/>
                                            <w:right w:val="none" w:sz="0" w:space="0" w:color="auto"/>
                                          </w:divBdr>
                                        </w:div>
                                        <w:div w:id="469597673">
                                          <w:marLeft w:val="45"/>
                                          <w:marRight w:val="45"/>
                                          <w:marTop w:val="100"/>
                                          <w:marBottom w:val="100"/>
                                          <w:divBdr>
                                            <w:top w:val="none" w:sz="0" w:space="0" w:color="auto"/>
                                            <w:left w:val="none" w:sz="0" w:space="0" w:color="auto"/>
                                            <w:bottom w:val="none" w:sz="0" w:space="0" w:color="auto"/>
                                            <w:right w:val="none" w:sz="0" w:space="0" w:color="auto"/>
                                          </w:divBdr>
                                          <w:divsChild>
                                            <w:div w:id="1959291366">
                                              <w:marLeft w:val="0"/>
                                              <w:marRight w:val="0"/>
                                              <w:marTop w:val="75"/>
                                              <w:marBottom w:val="75"/>
                                              <w:divBdr>
                                                <w:top w:val="none" w:sz="0" w:space="0" w:color="auto"/>
                                                <w:left w:val="none" w:sz="0" w:space="0" w:color="auto"/>
                                                <w:bottom w:val="none" w:sz="0" w:space="0" w:color="auto"/>
                                                <w:right w:val="none" w:sz="0" w:space="0" w:color="auto"/>
                                              </w:divBdr>
                                              <w:divsChild>
                                                <w:div w:id="1567102523">
                                                  <w:marLeft w:val="0"/>
                                                  <w:marRight w:val="0"/>
                                                  <w:marTop w:val="0"/>
                                                  <w:marBottom w:val="0"/>
                                                  <w:divBdr>
                                                    <w:top w:val="none" w:sz="0" w:space="0" w:color="auto"/>
                                                    <w:left w:val="none" w:sz="0" w:space="0" w:color="auto"/>
                                                    <w:bottom w:val="none" w:sz="0" w:space="0" w:color="auto"/>
                                                    <w:right w:val="none" w:sz="0" w:space="0" w:color="auto"/>
                                                  </w:divBdr>
                                                  <w:divsChild>
                                                    <w:div w:id="12692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5348">
                                              <w:marLeft w:val="0"/>
                                              <w:marRight w:val="0"/>
                                              <w:marTop w:val="0"/>
                                              <w:marBottom w:val="0"/>
                                              <w:divBdr>
                                                <w:top w:val="none" w:sz="0" w:space="0" w:color="auto"/>
                                                <w:left w:val="none" w:sz="0" w:space="0" w:color="auto"/>
                                                <w:bottom w:val="none" w:sz="0" w:space="0" w:color="auto"/>
                                                <w:right w:val="none" w:sz="0" w:space="0" w:color="auto"/>
                                              </w:divBdr>
                                            </w:div>
                                            <w:div w:id="12924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2929">
                                  <w:marLeft w:val="0"/>
                                  <w:marRight w:val="0"/>
                                  <w:marTop w:val="0"/>
                                  <w:marBottom w:val="0"/>
                                  <w:divBdr>
                                    <w:top w:val="none" w:sz="0" w:space="0" w:color="auto"/>
                                    <w:left w:val="none" w:sz="0" w:space="0" w:color="auto"/>
                                    <w:bottom w:val="dotted" w:sz="6" w:space="0" w:color="CCCCCC"/>
                                    <w:right w:val="none" w:sz="0" w:space="0" w:color="auto"/>
                                  </w:divBdr>
                                  <w:divsChild>
                                    <w:div w:id="1428309626">
                                      <w:marLeft w:val="0"/>
                                      <w:marRight w:val="0"/>
                                      <w:marTop w:val="0"/>
                                      <w:marBottom w:val="0"/>
                                      <w:divBdr>
                                        <w:top w:val="none" w:sz="0" w:space="0" w:color="auto"/>
                                        <w:left w:val="none" w:sz="0" w:space="0" w:color="auto"/>
                                        <w:bottom w:val="none" w:sz="0" w:space="0" w:color="auto"/>
                                        <w:right w:val="none" w:sz="0" w:space="0" w:color="auto"/>
                                      </w:divBdr>
                                      <w:divsChild>
                                        <w:div w:id="146748651">
                                          <w:marLeft w:val="45"/>
                                          <w:marRight w:val="45"/>
                                          <w:marTop w:val="100"/>
                                          <w:marBottom w:val="100"/>
                                          <w:divBdr>
                                            <w:top w:val="none" w:sz="0" w:space="0" w:color="auto"/>
                                            <w:left w:val="none" w:sz="0" w:space="0" w:color="auto"/>
                                            <w:bottom w:val="none" w:sz="0" w:space="0" w:color="auto"/>
                                            <w:right w:val="none" w:sz="0" w:space="0" w:color="auto"/>
                                          </w:divBdr>
                                          <w:divsChild>
                                            <w:div w:id="1158157584">
                                              <w:marLeft w:val="0"/>
                                              <w:marRight w:val="0"/>
                                              <w:marTop w:val="0"/>
                                              <w:marBottom w:val="0"/>
                                              <w:divBdr>
                                                <w:top w:val="none" w:sz="0" w:space="0" w:color="auto"/>
                                                <w:left w:val="none" w:sz="0" w:space="0" w:color="auto"/>
                                                <w:bottom w:val="none" w:sz="0" w:space="0" w:color="auto"/>
                                                <w:right w:val="none" w:sz="0" w:space="0" w:color="auto"/>
                                              </w:divBdr>
                                            </w:div>
                                          </w:divsChild>
                                        </w:div>
                                        <w:div w:id="949242450">
                                          <w:marLeft w:val="45"/>
                                          <w:marRight w:val="45"/>
                                          <w:marTop w:val="100"/>
                                          <w:marBottom w:val="100"/>
                                          <w:divBdr>
                                            <w:top w:val="none" w:sz="0" w:space="0" w:color="auto"/>
                                            <w:left w:val="none" w:sz="0" w:space="0" w:color="auto"/>
                                            <w:bottom w:val="none" w:sz="0" w:space="0" w:color="auto"/>
                                            <w:right w:val="none" w:sz="0" w:space="0" w:color="auto"/>
                                          </w:divBdr>
                                        </w:div>
                                        <w:div w:id="2055152695">
                                          <w:marLeft w:val="45"/>
                                          <w:marRight w:val="45"/>
                                          <w:marTop w:val="100"/>
                                          <w:marBottom w:val="100"/>
                                          <w:divBdr>
                                            <w:top w:val="none" w:sz="0" w:space="0" w:color="auto"/>
                                            <w:left w:val="none" w:sz="0" w:space="0" w:color="auto"/>
                                            <w:bottom w:val="none" w:sz="0" w:space="0" w:color="auto"/>
                                            <w:right w:val="none" w:sz="0" w:space="0" w:color="auto"/>
                                          </w:divBdr>
                                          <w:divsChild>
                                            <w:div w:id="1016005119">
                                              <w:marLeft w:val="0"/>
                                              <w:marRight w:val="0"/>
                                              <w:marTop w:val="75"/>
                                              <w:marBottom w:val="75"/>
                                              <w:divBdr>
                                                <w:top w:val="none" w:sz="0" w:space="0" w:color="auto"/>
                                                <w:left w:val="none" w:sz="0" w:space="0" w:color="auto"/>
                                                <w:bottom w:val="none" w:sz="0" w:space="0" w:color="auto"/>
                                                <w:right w:val="none" w:sz="0" w:space="0" w:color="auto"/>
                                              </w:divBdr>
                                              <w:divsChild>
                                                <w:div w:id="111216185">
                                                  <w:marLeft w:val="0"/>
                                                  <w:marRight w:val="0"/>
                                                  <w:marTop w:val="0"/>
                                                  <w:marBottom w:val="0"/>
                                                  <w:divBdr>
                                                    <w:top w:val="none" w:sz="0" w:space="0" w:color="auto"/>
                                                    <w:left w:val="none" w:sz="0" w:space="0" w:color="auto"/>
                                                    <w:bottom w:val="none" w:sz="0" w:space="0" w:color="auto"/>
                                                    <w:right w:val="none" w:sz="0" w:space="0" w:color="auto"/>
                                                  </w:divBdr>
                                                  <w:divsChild>
                                                    <w:div w:id="11055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944">
                                  <w:marLeft w:val="0"/>
                                  <w:marRight w:val="0"/>
                                  <w:marTop w:val="0"/>
                                  <w:marBottom w:val="0"/>
                                  <w:divBdr>
                                    <w:top w:val="none" w:sz="0" w:space="0" w:color="auto"/>
                                    <w:left w:val="none" w:sz="0" w:space="0" w:color="auto"/>
                                    <w:bottom w:val="dotted" w:sz="6" w:space="0" w:color="CCCCCC"/>
                                    <w:right w:val="none" w:sz="0" w:space="0" w:color="auto"/>
                                  </w:divBdr>
                                  <w:divsChild>
                                    <w:div w:id="1026252051">
                                      <w:marLeft w:val="0"/>
                                      <w:marRight w:val="0"/>
                                      <w:marTop w:val="0"/>
                                      <w:marBottom w:val="0"/>
                                      <w:divBdr>
                                        <w:top w:val="none" w:sz="0" w:space="0" w:color="auto"/>
                                        <w:left w:val="none" w:sz="0" w:space="0" w:color="auto"/>
                                        <w:bottom w:val="none" w:sz="0" w:space="0" w:color="auto"/>
                                        <w:right w:val="none" w:sz="0" w:space="0" w:color="auto"/>
                                      </w:divBdr>
                                      <w:divsChild>
                                        <w:div w:id="1510411636">
                                          <w:marLeft w:val="45"/>
                                          <w:marRight w:val="45"/>
                                          <w:marTop w:val="100"/>
                                          <w:marBottom w:val="100"/>
                                          <w:divBdr>
                                            <w:top w:val="none" w:sz="0" w:space="0" w:color="auto"/>
                                            <w:left w:val="none" w:sz="0" w:space="0" w:color="auto"/>
                                            <w:bottom w:val="none" w:sz="0" w:space="0" w:color="auto"/>
                                            <w:right w:val="none" w:sz="0" w:space="0" w:color="auto"/>
                                          </w:divBdr>
                                          <w:divsChild>
                                            <w:div w:id="1459102194">
                                              <w:marLeft w:val="0"/>
                                              <w:marRight w:val="0"/>
                                              <w:marTop w:val="0"/>
                                              <w:marBottom w:val="0"/>
                                              <w:divBdr>
                                                <w:top w:val="none" w:sz="0" w:space="0" w:color="auto"/>
                                                <w:left w:val="none" w:sz="0" w:space="0" w:color="auto"/>
                                                <w:bottom w:val="none" w:sz="0" w:space="0" w:color="auto"/>
                                                <w:right w:val="none" w:sz="0" w:space="0" w:color="auto"/>
                                              </w:divBdr>
                                            </w:div>
                                          </w:divsChild>
                                        </w:div>
                                        <w:div w:id="666787503">
                                          <w:marLeft w:val="45"/>
                                          <w:marRight w:val="45"/>
                                          <w:marTop w:val="100"/>
                                          <w:marBottom w:val="100"/>
                                          <w:divBdr>
                                            <w:top w:val="none" w:sz="0" w:space="0" w:color="auto"/>
                                            <w:left w:val="none" w:sz="0" w:space="0" w:color="auto"/>
                                            <w:bottom w:val="none" w:sz="0" w:space="0" w:color="auto"/>
                                            <w:right w:val="none" w:sz="0" w:space="0" w:color="auto"/>
                                          </w:divBdr>
                                        </w:div>
                                        <w:div w:id="850949974">
                                          <w:marLeft w:val="45"/>
                                          <w:marRight w:val="45"/>
                                          <w:marTop w:val="100"/>
                                          <w:marBottom w:val="100"/>
                                          <w:divBdr>
                                            <w:top w:val="none" w:sz="0" w:space="0" w:color="auto"/>
                                            <w:left w:val="none" w:sz="0" w:space="0" w:color="auto"/>
                                            <w:bottom w:val="none" w:sz="0" w:space="0" w:color="auto"/>
                                            <w:right w:val="none" w:sz="0" w:space="0" w:color="auto"/>
                                          </w:divBdr>
                                          <w:divsChild>
                                            <w:div w:id="1048067732">
                                              <w:marLeft w:val="0"/>
                                              <w:marRight w:val="0"/>
                                              <w:marTop w:val="75"/>
                                              <w:marBottom w:val="75"/>
                                              <w:divBdr>
                                                <w:top w:val="none" w:sz="0" w:space="0" w:color="auto"/>
                                                <w:left w:val="none" w:sz="0" w:space="0" w:color="auto"/>
                                                <w:bottom w:val="none" w:sz="0" w:space="0" w:color="auto"/>
                                                <w:right w:val="none" w:sz="0" w:space="0" w:color="auto"/>
                                              </w:divBdr>
                                              <w:divsChild>
                                                <w:div w:id="1883396734">
                                                  <w:marLeft w:val="0"/>
                                                  <w:marRight w:val="0"/>
                                                  <w:marTop w:val="0"/>
                                                  <w:marBottom w:val="0"/>
                                                  <w:divBdr>
                                                    <w:top w:val="none" w:sz="0" w:space="0" w:color="auto"/>
                                                    <w:left w:val="none" w:sz="0" w:space="0" w:color="auto"/>
                                                    <w:bottom w:val="none" w:sz="0" w:space="0" w:color="auto"/>
                                                    <w:right w:val="none" w:sz="0" w:space="0" w:color="auto"/>
                                                  </w:divBdr>
                                                  <w:divsChild>
                                                    <w:div w:id="3264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01240">
                                  <w:marLeft w:val="0"/>
                                  <w:marRight w:val="0"/>
                                  <w:marTop w:val="0"/>
                                  <w:marBottom w:val="0"/>
                                  <w:divBdr>
                                    <w:top w:val="none" w:sz="0" w:space="0" w:color="auto"/>
                                    <w:left w:val="none" w:sz="0" w:space="0" w:color="auto"/>
                                    <w:bottom w:val="none" w:sz="0" w:space="0" w:color="auto"/>
                                    <w:right w:val="none" w:sz="0" w:space="0" w:color="auto"/>
                                  </w:divBdr>
                                  <w:divsChild>
                                    <w:div w:id="555777415">
                                      <w:marLeft w:val="0"/>
                                      <w:marRight w:val="0"/>
                                      <w:marTop w:val="0"/>
                                      <w:marBottom w:val="0"/>
                                      <w:divBdr>
                                        <w:top w:val="none" w:sz="0" w:space="0" w:color="auto"/>
                                        <w:left w:val="none" w:sz="0" w:space="0" w:color="auto"/>
                                        <w:bottom w:val="none" w:sz="0" w:space="0" w:color="auto"/>
                                        <w:right w:val="none" w:sz="0" w:space="0" w:color="auto"/>
                                      </w:divBdr>
                                      <w:divsChild>
                                        <w:div w:id="703946947">
                                          <w:marLeft w:val="45"/>
                                          <w:marRight w:val="45"/>
                                          <w:marTop w:val="100"/>
                                          <w:marBottom w:val="100"/>
                                          <w:divBdr>
                                            <w:top w:val="none" w:sz="0" w:space="0" w:color="auto"/>
                                            <w:left w:val="none" w:sz="0" w:space="0" w:color="auto"/>
                                            <w:bottom w:val="none" w:sz="0" w:space="0" w:color="auto"/>
                                            <w:right w:val="none" w:sz="0" w:space="0" w:color="auto"/>
                                          </w:divBdr>
                                          <w:divsChild>
                                            <w:div w:id="1824657927">
                                              <w:marLeft w:val="0"/>
                                              <w:marRight w:val="0"/>
                                              <w:marTop w:val="0"/>
                                              <w:marBottom w:val="0"/>
                                              <w:divBdr>
                                                <w:top w:val="none" w:sz="0" w:space="0" w:color="auto"/>
                                                <w:left w:val="none" w:sz="0" w:space="0" w:color="auto"/>
                                                <w:bottom w:val="none" w:sz="0" w:space="0" w:color="auto"/>
                                                <w:right w:val="none" w:sz="0" w:space="0" w:color="auto"/>
                                              </w:divBdr>
                                            </w:div>
                                          </w:divsChild>
                                        </w:div>
                                        <w:div w:id="746537089">
                                          <w:marLeft w:val="45"/>
                                          <w:marRight w:val="45"/>
                                          <w:marTop w:val="100"/>
                                          <w:marBottom w:val="100"/>
                                          <w:divBdr>
                                            <w:top w:val="none" w:sz="0" w:space="0" w:color="auto"/>
                                            <w:left w:val="none" w:sz="0" w:space="0" w:color="auto"/>
                                            <w:bottom w:val="none" w:sz="0" w:space="0" w:color="auto"/>
                                            <w:right w:val="none" w:sz="0" w:space="0" w:color="auto"/>
                                          </w:divBdr>
                                        </w:div>
                                        <w:div w:id="988366160">
                                          <w:marLeft w:val="45"/>
                                          <w:marRight w:val="45"/>
                                          <w:marTop w:val="100"/>
                                          <w:marBottom w:val="100"/>
                                          <w:divBdr>
                                            <w:top w:val="none" w:sz="0" w:space="0" w:color="auto"/>
                                            <w:left w:val="none" w:sz="0" w:space="0" w:color="auto"/>
                                            <w:bottom w:val="none" w:sz="0" w:space="0" w:color="auto"/>
                                            <w:right w:val="none" w:sz="0" w:space="0" w:color="auto"/>
                                          </w:divBdr>
                                          <w:divsChild>
                                            <w:div w:id="101270374">
                                              <w:marLeft w:val="0"/>
                                              <w:marRight w:val="0"/>
                                              <w:marTop w:val="75"/>
                                              <w:marBottom w:val="75"/>
                                              <w:divBdr>
                                                <w:top w:val="none" w:sz="0" w:space="0" w:color="auto"/>
                                                <w:left w:val="none" w:sz="0" w:space="0" w:color="auto"/>
                                                <w:bottom w:val="none" w:sz="0" w:space="0" w:color="auto"/>
                                                <w:right w:val="none" w:sz="0" w:space="0" w:color="auto"/>
                                              </w:divBdr>
                                              <w:divsChild>
                                                <w:div w:id="1760441374">
                                                  <w:marLeft w:val="0"/>
                                                  <w:marRight w:val="0"/>
                                                  <w:marTop w:val="0"/>
                                                  <w:marBottom w:val="0"/>
                                                  <w:divBdr>
                                                    <w:top w:val="none" w:sz="0" w:space="0" w:color="auto"/>
                                                    <w:left w:val="none" w:sz="0" w:space="0" w:color="auto"/>
                                                    <w:bottom w:val="none" w:sz="0" w:space="0" w:color="auto"/>
                                                    <w:right w:val="none" w:sz="0" w:space="0" w:color="auto"/>
                                                  </w:divBdr>
                                                  <w:divsChild>
                                                    <w:div w:id="7543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544632">
              <w:marLeft w:val="375"/>
              <w:marRight w:val="-4875"/>
              <w:marTop w:val="75"/>
              <w:marBottom w:val="150"/>
              <w:divBdr>
                <w:top w:val="none" w:sz="0" w:space="0" w:color="auto"/>
                <w:left w:val="none" w:sz="0" w:space="0" w:color="auto"/>
                <w:bottom w:val="none" w:sz="0" w:space="0" w:color="auto"/>
                <w:right w:val="none" w:sz="0" w:space="0" w:color="auto"/>
              </w:divBdr>
              <w:divsChild>
                <w:div w:id="700280309">
                  <w:marLeft w:val="0"/>
                  <w:marRight w:val="0"/>
                  <w:marTop w:val="0"/>
                  <w:marBottom w:val="0"/>
                  <w:divBdr>
                    <w:top w:val="none" w:sz="0" w:space="0" w:color="auto"/>
                    <w:left w:val="none" w:sz="0" w:space="0" w:color="auto"/>
                    <w:bottom w:val="none" w:sz="0" w:space="0" w:color="auto"/>
                    <w:right w:val="none" w:sz="0" w:space="0" w:color="auto"/>
                  </w:divBdr>
                </w:div>
              </w:divsChild>
            </w:div>
            <w:div w:id="1811827668">
              <w:marLeft w:val="0"/>
              <w:marRight w:val="0"/>
              <w:marTop w:val="0"/>
              <w:marBottom w:val="0"/>
              <w:divBdr>
                <w:top w:val="none" w:sz="0" w:space="0" w:color="auto"/>
                <w:left w:val="none" w:sz="0" w:space="0" w:color="auto"/>
                <w:bottom w:val="none" w:sz="0" w:space="0" w:color="auto"/>
                <w:right w:val="none" w:sz="0" w:space="0" w:color="auto"/>
              </w:divBdr>
              <w:divsChild>
                <w:div w:id="1343899846">
                  <w:marLeft w:val="0"/>
                  <w:marRight w:val="0"/>
                  <w:marTop w:val="0"/>
                  <w:marBottom w:val="450"/>
                  <w:divBdr>
                    <w:top w:val="none" w:sz="0" w:space="0" w:color="auto"/>
                    <w:left w:val="none" w:sz="0" w:space="0" w:color="auto"/>
                    <w:bottom w:val="none" w:sz="0" w:space="0" w:color="auto"/>
                    <w:right w:val="none" w:sz="0" w:space="0" w:color="auto"/>
                  </w:divBdr>
                  <w:divsChild>
                    <w:div w:id="954362432">
                      <w:marLeft w:val="0"/>
                      <w:marRight w:val="0"/>
                      <w:marTop w:val="0"/>
                      <w:marBottom w:val="0"/>
                      <w:divBdr>
                        <w:top w:val="none" w:sz="0" w:space="0" w:color="auto"/>
                        <w:left w:val="none" w:sz="0" w:space="0" w:color="auto"/>
                        <w:bottom w:val="none" w:sz="0" w:space="0" w:color="auto"/>
                        <w:right w:val="none" w:sz="0" w:space="0" w:color="auto"/>
                      </w:divBdr>
                      <w:divsChild>
                        <w:div w:id="1301687158">
                          <w:marLeft w:val="0"/>
                          <w:marRight w:val="0"/>
                          <w:marTop w:val="0"/>
                          <w:marBottom w:val="0"/>
                          <w:divBdr>
                            <w:top w:val="none" w:sz="0" w:space="0" w:color="auto"/>
                            <w:left w:val="none" w:sz="0" w:space="0" w:color="auto"/>
                            <w:bottom w:val="none" w:sz="0" w:space="0" w:color="auto"/>
                            <w:right w:val="none" w:sz="0" w:space="0" w:color="auto"/>
                          </w:divBdr>
                        </w:div>
                        <w:div w:id="318966823">
                          <w:marLeft w:val="60"/>
                          <w:marRight w:val="60"/>
                          <w:marTop w:val="0"/>
                          <w:marBottom w:val="0"/>
                          <w:divBdr>
                            <w:top w:val="none" w:sz="0" w:space="0" w:color="auto"/>
                            <w:left w:val="none" w:sz="0" w:space="0" w:color="auto"/>
                            <w:bottom w:val="none" w:sz="0" w:space="0" w:color="auto"/>
                            <w:right w:val="none" w:sz="0" w:space="0" w:color="auto"/>
                          </w:divBdr>
                          <w:divsChild>
                            <w:div w:id="726027870">
                              <w:marLeft w:val="0"/>
                              <w:marRight w:val="0"/>
                              <w:marTop w:val="0"/>
                              <w:marBottom w:val="0"/>
                              <w:divBdr>
                                <w:top w:val="none" w:sz="0" w:space="0" w:color="auto"/>
                                <w:left w:val="none" w:sz="0" w:space="0" w:color="auto"/>
                                <w:bottom w:val="none" w:sz="0" w:space="0" w:color="auto"/>
                                <w:right w:val="none" w:sz="0" w:space="0" w:color="auto"/>
                              </w:divBdr>
                              <w:divsChild>
                                <w:div w:id="1274439190">
                                  <w:marLeft w:val="0"/>
                                  <w:marRight w:val="0"/>
                                  <w:marTop w:val="0"/>
                                  <w:marBottom w:val="0"/>
                                  <w:divBdr>
                                    <w:top w:val="none" w:sz="0" w:space="0" w:color="auto"/>
                                    <w:left w:val="none" w:sz="0" w:space="0" w:color="auto"/>
                                    <w:bottom w:val="dotted" w:sz="6" w:space="0" w:color="CCCCCC"/>
                                    <w:right w:val="none" w:sz="0" w:space="0" w:color="auto"/>
                                  </w:divBdr>
                                  <w:divsChild>
                                    <w:div w:id="66538116">
                                      <w:marLeft w:val="0"/>
                                      <w:marRight w:val="0"/>
                                      <w:marTop w:val="0"/>
                                      <w:marBottom w:val="0"/>
                                      <w:divBdr>
                                        <w:top w:val="none" w:sz="0" w:space="0" w:color="auto"/>
                                        <w:left w:val="none" w:sz="0" w:space="0" w:color="auto"/>
                                        <w:bottom w:val="none" w:sz="0" w:space="0" w:color="auto"/>
                                        <w:right w:val="none" w:sz="0" w:space="0" w:color="auto"/>
                                      </w:divBdr>
                                      <w:divsChild>
                                        <w:div w:id="1878152513">
                                          <w:marLeft w:val="45"/>
                                          <w:marRight w:val="45"/>
                                          <w:marTop w:val="100"/>
                                          <w:marBottom w:val="100"/>
                                          <w:divBdr>
                                            <w:top w:val="none" w:sz="0" w:space="0" w:color="auto"/>
                                            <w:left w:val="none" w:sz="0" w:space="0" w:color="auto"/>
                                            <w:bottom w:val="none" w:sz="0" w:space="0" w:color="auto"/>
                                            <w:right w:val="none" w:sz="0" w:space="0" w:color="auto"/>
                                          </w:divBdr>
                                          <w:divsChild>
                                            <w:div w:id="1419794134">
                                              <w:marLeft w:val="0"/>
                                              <w:marRight w:val="0"/>
                                              <w:marTop w:val="0"/>
                                              <w:marBottom w:val="0"/>
                                              <w:divBdr>
                                                <w:top w:val="none" w:sz="0" w:space="0" w:color="auto"/>
                                                <w:left w:val="none" w:sz="0" w:space="0" w:color="auto"/>
                                                <w:bottom w:val="none" w:sz="0" w:space="0" w:color="auto"/>
                                                <w:right w:val="none" w:sz="0" w:space="0" w:color="auto"/>
                                              </w:divBdr>
                                            </w:div>
                                          </w:divsChild>
                                        </w:div>
                                        <w:div w:id="927082560">
                                          <w:marLeft w:val="45"/>
                                          <w:marRight w:val="45"/>
                                          <w:marTop w:val="100"/>
                                          <w:marBottom w:val="100"/>
                                          <w:divBdr>
                                            <w:top w:val="none" w:sz="0" w:space="0" w:color="auto"/>
                                            <w:left w:val="none" w:sz="0" w:space="0" w:color="auto"/>
                                            <w:bottom w:val="none" w:sz="0" w:space="0" w:color="auto"/>
                                            <w:right w:val="none" w:sz="0" w:space="0" w:color="auto"/>
                                          </w:divBdr>
                                        </w:div>
                                        <w:div w:id="957487556">
                                          <w:marLeft w:val="45"/>
                                          <w:marRight w:val="45"/>
                                          <w:marTop w:val="100"/>
                                          <w:marBottom w:val="100"/>
                                          <w:divBdr>
                                            <w:top w:val="none" w:sz="0" w:space="0" w:color="auto"/>
                                            <w:left w:val="none" w:sz="0" w:space="0" w:color="auto"/>
                                            <w:bottom w:val="none" w:sz="0" w:space="0" w:color="auto"/>
                                            <w:right w:val="none" w:sz="0" w:space="0" w:color="auto"/>
                                          </w:divBdr>
                                          <w:divsChild>
                                            <w:div w:id="55520683">
                                              <w:marLeft w:val="0"/>
                                              <w:marRight w:val="0"/>
                                              <w:marTop w:val="75"/>
                                              <w:marBottom w:val="75"/>
                                              <w:divBdr>
                                                <w:top w:val="none" w:sz="0" w:space="0" w:color="auto"/>
                                                <w:left w:val="none" w:sz="0" w:space="0" w:color="auto"/>
                                                <w:bottom w:val="none" w:sz="0" w:space="0" w:color="auto"/>
                                                <w:right w:val="none" w:sz="0" w:space="0" w:color="auto"/>
                                              </w:divBdr>
                                              <w:divsChild>
                                                <w:div w:id="802771980">
                                                  <w:marLeft w:val="0"/>
                                                  <w:marRight w:val="0"/>
                                                  <w:marTop w:val="0"/>
                                                  <w:marBottom w:val="0"/>
                                                  <w:divBdr>
                                                    <w:top w:val="none" w:sz="0" w:space="0" w:color="auto"/>
                                                    <w:left w:val="none" w:sz="0" w:space="0" w:color="auto"/>
                                                    <w:bottom w:val="none" w:sz="0" w:space="0" w:color="auto"/>
                                                    <w:right w:val="none" w:sz="0" w:space="0" w:color="auto"/>
                                                  </w:divBdr>
                                                  <w:divsChild>
                                                    <w:div w:id="8148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5577">
                                              <w:marLeft w:val="0"/>
                                              <w:marRight w:val="0"/>
                                              <w:marTop w:val="0"/>
                                              <w:marBottom w:val="0"/>
                                              <w:divBdr>
                                                <w:top w:val="none" w:sz="0" w:space="0" w:color="auto"/>
                                                <w:left w:val="none" w:sz="0" w:space="0" w:color="auto"/>
                                                <w:bottom w:val="none" w:sz="0" w:space="0" w:color="auto"/>
                                                <w:right w:val="none" w:sz="0" w:space="0" w:color="auto"/>
                                              </w:divBdr>
                                            </w:div>
                                            <w:div w:id="2305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2510">
                                  <w:marLeft w:val="0"/>
                                  <w:marRight w:val="0"/>
                                  <w:marTop w:val="0"/>
                                  <w:marBottom w:val="0"/>
                                  <w:divBdr>
                                    <w:top w:val="none" w:sz="0" w:space="0" w:color="auto"/>
                                    <w:left w:val="none" w:sz="0" w:space="0" w:color="auto"/>
                                    <w:bottom w:val="dotted" w:sz="6" w:space="0" w:color="CCCCCC"/>
                                    <w:right w:val="none" w:sz="0" w:space="0" w:color="auto"/>
                                  </w:divBdr>
                                  <w:divsChild>
                                    <w:div w:id="303121963">
                                      <w:marLeft w:val="0"/>
                                      <w:marRight w:val="0"/>
                                      <w:marTop w:val="0"/>
                                      <w:marBottom w:val="0"/>
                                      <w:divBdr>
                                        <w:top w:val="none" w:sz="0" w:space="0" w:color="auto"/>
                                        <w:left w:val="none" w:sz="0" w:space="0" w:color="auto"/>
                                        <w:bottom w:val="none" w:sz="0" w:space="0" w:color="auto"/>
                                        <w:right w:val="none" w:sz="0" w:space="0" w:color="auto"/>
                                      </w:divBdr>
                                      <w:divsChild>
                                        <w:div w:id="1167550612">
                                          <w:marLeft w:val="45"/>
                                          <w:marRight w:val="45"/>
                                          <w:marTop w:val="100"/>
                                          <w:marBottom w:val="100"/>
                                          <w:divBdr>
                                            <w:top w:val="none" w:sz="0" w:space="0" w:color="auto"/>
                                            <w:left w:val="none" w:sz="0" w:space="0" w:color="auto"/>
                                            <w:bottom w:val="none" w:sz="0" w:space="0" w:color="auto"/>
                                            <w:right w:val="none" w:sz="0" w:space="0" w:color="auto"/>
                                          </w:divBdr>
                                          <w:divsChild>
                                            <w:div w:id="228419139">
                                              <w:marLeft w:val="0"/>
                                              <w:marRight w:val="0"/>
                                              <w:marTop w:val="0"/>
                                              <w:marBottom w:val="0"/>
                                              <w:divBdr>
                                                <w:top w:val="none" w:sz="0" w:space="0" w:color="auto"/>
                                                <w:left w:val="none" w:sz="0" w:space="0" w:color="auto"/>
                                                <w:bottom w:val="none" w:sz="0" w:space="0" w:color="auto"/>
                                                <w:right w:val="none" w:sz="0" w:space="0" w:color="auto"/>
                                              </w:divBdr>
                                            </w:div>
                                          </w:divsChild>
                                        </w:div>
                                        <w:div w:id="655837218">
                                          <w:marLeft w:val="45"/>
                                          <w:marRight w:val="45"/>
                                          <w:marTop w:val="100"/>
                                          <w:marBottom w:val="100"/>
                                          <w:divBdr>
                                            <w:top w:val="none" w:sz="0" w:space="0" w:color="auto"/>
                                            <w:left w:val="none" w:sz="0" w:space="0" w:color="auto"/>
                                            <w:bottom w:val="none" w:sz="0" w:space="0" w:color="auto"/>
                                            <w:right w:val="none" w:sz="0" w:space="0" w:color="auto"/>
                                          </w:divBdr>
                                        </w:div>
                                        <w:div w:id="672729549">
                                          <w:marLeft w:val="45"/>
                                          <w:marRight w:val="45"/>
                                          <w:marTop w:val="100"/>
                                          <w:marBottom w:val="100"/>
                                          <w:divBdr>
                                            <w:top w:val="none" w:sz="0" w:space="0" w:color="auto"/>
                                            <w:left w:val="none" w:sz="0" w:space="0" w:color="auto"/>
                                            <w:bottom w:val="none" w:sz="0" w:space="0" w:color="auto"/>
                                            <w:right w:val="none" w:sz="0" w:space="0" w:color="auto"/>
                                          </w:divBdr>
                                          <w:divsChild>
                                            <w:div w:id="149247849">
                                              <w:marLeft w:val="0"/>
                                              <w:marRight w:val="0"/>
                                              <w:marTop w:val="75"/>
                                              <w:marBottom w:val="75"/>
                                              <w:divBdr>
                                                <w:top w:val="none" w:sz="0" w:space="0" w:color="auto"/>
                                                <w:left w:val="none" w:sz="0" w:space="0" w:color="auto"/>
                                                <w:bottom w:val="none" w:sz="0" w:space="0" w:color="auto"/>
                                                <w:right w:val="none" w:sz="0" w:space="0" w:color="auto"/>
                                              </w:divBdr>
                                              <w:divsChild>
                                                <w:div w:id="2039769049">
                                                  <w:marLeft w:val="0"/>
                                                  <w:marRight w:val="0"/>
                                                  <w:marTop w:val="0"/>
                                                  <w:marBottom w:val="0"/>
                                                  <w:divBdr>
                                                    <w:top w:val="none" w:sz="0" w:space="0" w:color="auto"/>
                                                    <w:left w:val="none" w:sz="0" w:space="0" w:color="auto"/>
                                                    <w:bottom w:val="none" w:sz="0" w:space="0" w:color="auto"/>
                                                    <w:right w:val="none" w:sz="0" w:space="0" w:color="auto"/>
                                                  </w:divBdr>
                                                  <w:divsChild>
                                                    <w:div w:id="13114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7479">
                                  <w:marLeft w:val="0"/>
                                  <w:marRight w:val="0"/>
                                  <w:marTop w:val="0"/>
                                  <w:marBottom w:val="0"/>
                                  <w:divBdr>
                                    <w:top w:val="none" w:sz="0" w:space="0" w:color="auto"/>
                                    <w:left w:val="none" w:sz="0" w:space="0" w:color="auto"/>
                                    <w:bottom w:val="dotted" w:sz="6" w:space="0" w:color="CCCCCC"/>
                                    <w:right w:val="none" w:sz="0" w:space="0" w:color="auto"/>
                                  </w:divBdr>
                                  <w:divsChild>
                                    <w:div w:id="1801609013">
                                      <w:marLeft w:val="0"/>
                                      <w:marRight w:val="0"/>
                                      <w:marTop w:val="0"/>
                                      <w:marBottom w:val="0"/>
                                      <w:divBdr>
                                        <w:top w:val="none" w:sz="0" w:space="0" w:color="auto"/>
                                        <w:left w:val="none" w:sz="0" w:space="0" w:color="auto"/>
                                        <w:bottom w:val="none" w:sz="0" w:space="0" w:color="auto"/>
                                        <w:right w:val="none" w:sz="0" w:space="0" w:color="auto"/>
                                      </w:divBdr>
                                      <w:divsChild>
                                        <w:div w:id="1418865568">
                                          <w:marLeft w:val="45"/>
                                          <w:marRight w:val="45"/>
                                          <w:marTop w:val="100"/>
                                          <w:marBottom w:val="100"/>
                                          <w:divBdr>
                                            <w:top w:val="none" w:sz="0" w:space="0" w:color="auto"/>
                                            <w:left w:val="none" w:sz="0" w:space="0" w:color="auto"/>
                                            <w:bottom w:val="none" w:sz="0" w:space="0" w:color="auto"/>
                                            <w:right w:val="none" w:sz="0" w:space="0" w:color="auto"/>
                                          </w:divBdr>
                                          <w:divsChild>
                                            <w:div w:id="125971308">
                                              <w:marLeft w:val="0"/>
                                              <w:marRight w:val="0"/>
                                              <w:marTop w:val="0"/>
                                              <w:marBottom w:val="0"/>
                                              <w:divBdr>
                                                <w:top w:val="none" w:sz="0" w:space="0" w:color="auto"/>
                                                <w:left w:val="none" w:sz="0" w:space="0" w:color="auto"/>
                                                <w:bottom w:val="none" w:sz="0" w:space="0" w:color="auto"/>
                                                <w:right w:val="none" w:sz="0" w:space="0" w:color="auto"/>
                                              </w:divBdr>
                                            </w:div>
                                          </w:divsChild>
                                        </w:div>
                                        <w:div w:id="1024863383">
                                          <w:marLeft w:val="45"/>
                                          <w:marRight w:val="45"/>
                                          <w:marTop w:val="100"/>
                                          <w:marBottom w:val="100"/>
                                          <w:divBdr>
                                            <w:top w:val="none" w:sz="0" w:space="0" w:color="auto"/>
                                            <w:left w:val="none" w:sz="0" w:space="0" w:color="auto"/>
                                            <w:bottom w:val="none" w:sz="0" w:space="0" w:color="auto"/>
                                            <w:right w:val="none" w:sz="0" w:space="0" w:color="auto"/>
                                          </w:divBdr>
                                        </w:div>
                                        <w:div w:id="1755666144">
                                          <w:marLeft w:val="45"/>
                                          <w:marRight w:val="45"/>
                                          <w:marTop w:val="100"/>
                                          <w:marBottom w:val="100"/>
                                          <w:divBdr>
                                            <w:top w:val="none" w:sz="0" w:space="0" w:color="auto"/>
                                            <w:left w:val="none" w:sz="0" w:space="0" w:color="auto"/>
                                            <w:bottom w:val="none" w:sz="0" w:space="0" w:color="auto"/>
                                            <w:right w:val="none" w:sz="0" w:space="0" w:color="auto"/>
                                          </w:divBdr>
                                          <w:divsChild>
                                            <w:div w:id="1867406625">
                                              <w:marLeft w:val="0"/>
                                              <w:marRight w:val="0"/>
                                              <w:marTop w:val="75"/>
                                              <w:marBottom w:val="75"/>
                                              <w:divBdr>
                                                <w:top w:val="none" w:sz="0" w:space="0" w:color="auto"/>
                                                <w:left w:val="none" w:sz="0" w:space="0" w:color="auto"/>
                                                <w:bottom w:val="none" w:sz="0" w:space="0" w:color="auto"/>
                                                <w:right w:val="none" w:sz="0" w:space="0" w:color="auto"/>
                                              </w:divBdr>
                                              <w:divsChild>
                                                <w:div w:id="1340353125">
                                                  <w:marLeft w:val="0"/>
                                                  <w:marRight w:val="0"/>
                                                  <w:marTop w:val="0"/>
                                                  <w:marBottom w:val="0"/>
                                                  <w:divBdr>
                                                    <w:top w:val="none" w:sz="0" w:space="0" w:color="auto"/>
                                                    <w:left w:val="none" w:sz="0" w:space="0" w:color="auto"/>
                                                    <w:bottom w:val="none" w:sz="0" w:space="0" w:color="auto"/>
                                                    <w:right w:val="none" w:sz="0" w:space="0" w:color="auto"/>
                                                  </w:divBdr>
                                                  <w:divsChild>
                                                    <w:div w:id="7501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7613">
                                  <w:marLeft w:val="0"/>
                                  <w:marRight w:val="0"/>
                                  <w:marTop w:val="0"/>
                                  <w:marBottom w:val="0"/>
                                  <w:divBdr>
                                    <w:top w:val="none" w:sz="0" w:space="0" w:color="auto"/>
                                    <w:left w:val="none" w:sz="0" w:space="0" w:color="auto"/>
                                    <w:bottom w:val="none" w:sz="0" w:space="0" w:color="auto"/>
                                    <w:right w:val="none" w:sz="0" w:space="0" w:color="auto"/>
                                  </w:divBdr>
                                  <w:divsChild>
                                    <w:div w:id="1597404115">
                                      <w:marLeft w:val="0"/>
                                      <w:marRight w:val="0"/>
                                      <w:marTop w:val="0"/>
                                      <w:marBottom w:val="0"/>
                                      <w:divBdr>
                                        <w:top w:val="none" w:sz="0" w:space="0" w:color="auto"/>
                                        <w:left w:val="none" w:sz="0" w:space="0" w:color="auto"/>
                                        <w:bottom w:val="none" w:sz="0" w:space="0" w:color="auto"/>
                                        <w:right w:val="none" w:sz="0" w:space="0" w:color="auto"/>
                                      </w:divBdr>
                                      <w:divsChild>
                                        <w:div w:id="641273706">
                                          <w:marLeft w:val="45"/>
                                          <w:marRight w:val="45"/>
                                          <w:marTop w:val="100"/>
                                          <w:marBottom w:val="100"/>
                                          <w:divBdr>
                                            <w:top w:val="none" w:sz="0" w:space="0" w:color="auto"/>
                                            <w:left w:val="none" w:sz="0" w:space="0" w:color="auto"/>
                                            <w:bottom w:val="none" w:sz="0" w:space="0" w:color="auto"/>
                                            <w:right w:val="none" w:sz="0" w:space="0" w:color="auto"/>
                                          </w:divBdr>
                                          <w:divsChild>
                                            <w:div w:id="1805856112">
                                              <w:marLeft w:val="0"/>
                                              <w:marRight w:val="0"/>
                                              <w:marTop w:val="0"/>
                                              <w:marBottom w:val="0"/>
                                              <w:divBdr>
                                                <w:top w:val="none" w:sz="0" w:space="0" w:color="auto"/>
                                                <w:left w:val="none" w:sz="0" w:space="0" w:color="auto"/>
                                                <w:bottom w:val="none" w:sz="0" w:space="0" w:color="auto"/>
                                                <w:right w:val="none" w:sz="0" w:space="0" w:color="auto"/>
                                              </w:divBdr>
                                            </w:div>
                                          </w:divsChild>
                                        </w:div>
                                        <w:div w:id="1891991024">
                                          <w:marLeft w:val="45"/>
                                          <w:marRight w:val="45"/>
                                          <w:marTop w:val="100"/>
                                          <w:marBottom w:val="100"/>
                                          <w:divBdr>
                                            <w:top w:val="none" w:sz="0" w:space="0" w:color="auto"/>
                                            <w:left w:val="none" w:sz="0" w:space="0" w:color="auto"/>
                                            <w:bottom w:val="none" w:sz="0" w:space="0" w:color="auto"/>
                                            <w:right w:val="none" w:sz="0" w:space="0" w:color="auto"/>
                                          </w:divBdr>
                                        </w:div>
                                        <w:div w:id="2005081596">
                                          <w:marLeft w:val="45"/>
                                          <w:marRight w:val="45"/>
                                          <w:marTop w:val="100"/>
                                          <w:marBottom w:val="100"/>
                                          <w:divBdr>
                                            <w:top w:val="none" w:sz="0" w:space="0" w:color="auto"/>
                                            <w:left w:val="none" w:sz="0" w:space="0" w:color="auto"/>
                                            <w:bottom w:val="none" w:sz="0" w:space="0" w:color="auto"/>
                                            <w:right w:val="none" w:sz="0" w:space="0" w:color="auto"/>
                                          </w:divBdr>
                                          <w:divsChild>
                                            <w:div w:id="1312369873">
                                              <w:marLeft w:val="0"/>
                                              <w:marRight w:val="0"/>
                                              <w:marTop w:val="75"/>
                                              <w:marBottom w:val="75"/>
                                              <w:divBdr>
                                                <w:top w:val="none" w:sz="0" w:space="0" w:color="auto"/>
                                                <w:left w:val="none" w:sz="0" w:space="0" w:color="auto"/>
                                                <w:bottom w:val="none" w:sz="0" w:space="0" w:color="auto"/>
                                                <w:right w:val="none" w:sz="0" w:space="0" w:color="auto"/>
                                              </w:divBdr>
                                              <w:divsChild>
                                                <w:div w:id="1836652908">
                                                  <w:marLeft w:val="0"/>
                                                  <w:marRight w:val="0"/>
                                                  <w:marTop w:val="0"/>
                                                  <w:marBottom w:val="0"/>
                                                  <w:divBdr>
                                                    <w:top w:val="none" w:sz="0" w:space="0" w:color="auto"/>
                                                    <w:left w:val="none" w:sz="0" w:space="0" w:color="auto"/>
                                                    <w:bottom w:val="none" w:sz="0" w:space="0" w:color="auto"/>
                                                    <w:right w:val="none" w:sz="0" w:space="0" w:color="auto"/>
                                                  </w:divBdr>
                                                  <w:divsChild>
                                                    <w:div w:id="21448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3844">
              <w:marLeft w:val="0"/>
              <w:marRight w:val="0"/>
              <w:marTop w:val="0"/>
              <w:marBottom w:val="0"/>
              <w:divBdr>
                <w:top w:val="none" w:sz="0" w:space="0" w:color="auto"/>
                <w:left w:val="none" w:sz="0" w:space="0" w:color="auto"/>
                <w:bottom w:val="none" w:sz="0" w:space="0" w:color="auto"/>
                <w:right w:val="none" w:sz="0" w:space="0" w:color="auto"/>
              </w:divBdr>
              <w:divsChild>
                <w:div w:id="339704507">
                  <w:marLeft w:val="0"/>
                  <w:marRight w:val="0"/>
                  <w:marTop w:val="0"/>
                  <w:marBottom w:val="450"/>
                  <w:divBdr>
                    <w:top w:val="none" w:sz="0" w:space="0" w:color="auto"/>
                    <w:left w:val="none" w:sz="0" w:space="0" w:color="auto"/>
                    <w:bottom w:val="none" w:sz="0" w:space="0" w:color="auto"/>
                    <w:right w:val="none" w:sz="0" w:space="0" w:color="auto"/>
                  </w:divBdr>
                  <w:divsChild>
                    <w:div w:id="427313284">
                      <w:marLeft w:val="0"/>
                      <w:marRight w:val="0"/>
                      <w:marTop w:val="0"/>
                      <w:marBottom w:val="0"/>
                      <w:divBdr>
                        <w:top w:val="none" w:sz="0" w:space="0" w:color="auto"/>
                        <w:left w:val="none" w:sz="0" w:space="0" w:color="auto"/>
                        <w:bottom w:val="none" w:sz="0" w:space="0" w:color="auto"/>
                        <w:right w:val="none" w:sz="0" w:space="0" w:color="auto"/>
                      </w:divBdr>
                      <w:divsChild>
                        <w:div w:id="876545487">
                          <w:marLeft w:val="0"/>
                          <w:marRight w:val="0"/>
                          <w:marTop w:val="0"/>
                          <w:marBottom w:val="0"/>
                          <w:divBdr>
                            <w:top w:val="none" w:sz="0" w:space="0" w:color="auto"/>
                            <w:left w:val="none" w:sz="0" w:space="0" w:color="auto"/>
                            <w:bottom w:val="none" w:sz="0" w:space="0" w:color="auto"/>
                            <w:right w:val="none" w:sz="0" w:space="0" w:color="auto"/>
                          </w:divBdr>
                        </w:div>
                        <w:div w:id="1464693695">
                          <w:marLeft w:val="60"/>
                          <w:marRight w:val="60"/>
                          <w:marTop w:val="0"/>
                          <w:marBottom w:val="0"/>
                          <w:divBdr>
                            <w:top w:val="none" w:sz="0" w:space="0" w:color="auto"/>
                            <w:left w:val="none" w:sz="0" w:space="0" w:color="auto"/>
                            <w:bottom w:val="none" w:sz="0" w:space="0" w:color="auto"/>
                            <w:right w:val="none" w:sz="0" w:space="0" w:color="auto"/>
                          </w:divBdr>
                          <w:divsChild>
                            <w:div w:id="1829974048">
                              <w:marLeft w:val="0"/>
                              <w:marRight w:val="0"/>
                              <w:marTop w:val="0"/>
                              <w:marBottom w:val="0"/>
                              <w:divBdr>
                                <w:top w:val="none" w:sz="0" w:space="0" w:color="auto"/>
                                <w:left w:val="none" w:sz="0" w:space="0" w:color="auto"/>
                                <w:bottom w:val="none" w:sz="0" w:space="0" w:color="auto"/>
                                <w:right w:val="none" w:sz="0" w:space="0" w:color="auto"/>
                              </w:divBdr>
                              <w:divsChild>
                                <w:div w:id="1919946194">
                                  <w:marLeft w:val="0"/>
                                  <w:marRight w:val="0"/>
                                  <w:marTop w:val="0"/>
                                  <w:marBottom w:val="0"/>
                                  <w:divBdr>
                                    <w:top w:val="none" w:sz="0" w:space="0" w:color="auto"/>
                                    <w:left w:val="none" w:sz="0" w:space="0" w:color="auto"/>
                                    <w:bottom w:val="dotted" w:sz="6" w:space="0" w:color="CCCCCC"/>
                                    <w:right w:val="none" w:sz="0" w:space="0" w:color="auto"/>
                                  </w:divBdr>
                                  <w:divsChild>
                                    <w:div w:id="776296791">
                                      <w:marLeft w:val="0"/>
                                      <w:marRight w:val="0"/>
                                      <w:marTop w:val="0"/>
                                      <w:marBottom w:val="0"/>
                                      <w:divBdr>
                                        <w:top w:val="none" w:sz="0" w:space="0" w:color="auto"/>
                                        <w:left w:val="none" w:sz="0" w:space="0" w:color="auto"/>
                                        <w:bottom w:val="none" w:sz="0" w:space="0" w:color="auto"/>
                                        <w:right w:val="none" w:sz="0" w:space="0" w:color="auto"/>
                                      </w:divBdr>
                                      <w:divsChild>
                                        <w:div w:id="1018384003">
                                          <w:marLeft w:val="45"/>
                                          <w:marRight w:val="45"/>
                                          <w:marTop w:val="100"/>
                                          <w:marBottom w:val="100"/>
                                          <w:divBdr>
                                            <w:top w:val="none" w:sz="0" w:space="0" w:color="auto"/>
                                            <w:left w:val="none" w:sz="0" w:space="0" w:color="auto"/>
                                            <w:bottom w:val="none" w:sz="0" w:space="0" w:color="auto"/>
                                            <w:right w:val="none" w:sz="0" w:space="0" w:color="auto"/>
                                          </w:divBdr>
                                          <w:divsChild>
                                            <w:div w:id="1438066435">
                                              <w:marLeft w:val="0"/>
                                              <w:marRight w:val="0"/>
                                              <w:marTop w:val="0"/>
                                              <w:marBottom w:val="0"/>
                                              <w:divBdr>
                                                <w:top w:val="none" w:sz="0" w:space="0" w:color="auto"/>
                                                <w:left w:val="none" w:sz="0" w:space="0" w:color="auto"/>
                                                <w:bottom w:val="none" w:sz="0" w:space="0" w:color="auto"/>
                                                <w:right w:val="none" w:sz="0" w:space="0" w:color="auto"/>
                                              </w:divBdr>
                                            </w:div>
                                          </w:divsChild>
                                        </w:div>
                                        <w:div w:id="191649768">
                                          <w:marLeft w:val="45"/>
                                          <w:marRight w:val="45"/>
                                          <w:marTop w:val="100"/>
                                          <w:marBottom w:val="100"/>
                                          <w:divBdr>
                                            <w:top w:val="none" w:sz="0" w:space="0" w:color="auto"/>
                                            <w:left w:val="none" w:sz="0" w:space="0" w:color="auto"/>
                                            <w:bottom w:val="none" w:sz="0" w:space="0" w:color="auto"/>
                                            <w:right w:val="none" w:sz="0" w:space="0" w:color="auto"/>
                                          </w:divBdr>
                                        </w:div>
                                        <w:div w:id="871915064">
                                          <w:marLeft w:val="45"/>
                                          <w:marRight w:val="45"/>
                                          <w:marTop w:val="100"/>
                                          <w:marBottom w:val="100"/>
                                          <w:divBdr>
                                            <w:top w:val="none" w:sz="0" w:space="0" w:color="auto"/>
                                            <w:left w:val="none" w:sz="0" w:space="0" w:color="auto"/>
                                            <w:bottom w:val="none" w:sz="0" w:space="0" w:color="auto"/>
                                            <w:right w:val="none" w:sz="0" w:space="0" w:color="auto"/>
                                          </w:divBdr>
                                          <w:divsChild>
                                            <w:div w:id="1890022933">
                                              <w:marLeft w:val="0"/>
                                              <w:marRight w:val="0"/>
                                              <w:marTop w:val="75"/>
                                              <w:marBottom w:val="75"/>
                                              <w:divBdr>
                                                <w:top w:val="none" w:sz="0" w:space="0" w:color="auto"/>
                                                <w:left w:val="none" w:sz="0" w:space="0" w:color="auto"/>
                                                <w:bottom w:val="none" w:sz="0" w:space="0" w:color="auto"/>
                                                <w:right w:val="none" w:sz="0" w:space="0" w:color="auto"/>
                                              </w:divBdr>
                                              <w:divsChild>
                                                <w:div w:id="783698515">
                                                  <w:marLeft w:val="0"/>
                                                  <w:marRight w:val="0"/>
                                                  <w:marTop w:val="0"/>
                                                  <w:marBottom w:val="0"/>
                                                  <w:divBdr>
                                                    <w:top w:val="none" w:sz="0" w:space="0" w:color="auto"/>
                                                    <w:left w:val="none" w:sz="0" w:space="0" w:color="auto"/>
                                                    <w:bottom w:val="none" w:sz="0" w:space="0" w:color="auto"/>
                                                    <w:right w:val="none" w:sz="0" w:space="0" w:color="auto"/>
                                                  </w:divBdr>
                                                  <w:divsChild>
                                                    <w:div w:id="19522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77545">
                                  <w:marLeft w:val="0"/>
                                  <w:marRight w:val="0"/>
                                  <w:marTop w:val="0"/>
                                  <w:marBottom w:val="0"/>
                                  <w:divBdr>
                                    <w:top w:val="none" w:sz="0" w:space="0" w:color="auto"/>
                                    <w:left w:val="none" w:sz="0" w:space="0" w:color="auto"/>
                                    <w:bottom w:val="dotted" w:sz="6" w:space="0" w:color="CCCCCC"/>
                                    <w:right w:val="none" w:sz="0" w:space="0" w:color="auto"/>
                                  </w:divBdr>
                                  <w:divsChild>
                                    <w:div w:id="2136289212">
                                      <w:marLeft w:val="0"/>
                                      <w:marRight w:val="0"/>
                                      <w:marTop w:val="0"/>
                                      <w:marBottom w:val="0"/>
                                      <w:divBdr>
                                        <w:top w:val="none" w:sz="0" w:space="0" w:color="auto"/>
                                        <w:left w:val="none" w:sz="0" w:space="0" w:color="auto"/>
                                        <w:bottom w:val="none" w:sz="0" w:space="0" w:color="auto"/>
                                        <w:right w:val="none" w:sz="0" w:space="0" w:color="auto"/>
                                      </w:divBdr>
                                      <w:divsChild>
                                        <w:div w:id="1624925163">
                                          <w:marLeft w:val="45"/>
                                          <w:marRight w:val="45"/>
                                          <w:marTop w:val="100"/>
                                          <w:marBottom w:val="100"/>
                                          <w:divBdr>
                                            <w:top w:val="none" w:sz="0" w:space="0" w:color="auto"/>
                                            <w:left w:val="none" w:sz="0" w:space="0" w:color="auto"/>
                                            <w:bottom w:val="none" w:sz="0" w:space="0" w:color="auto"/>
                                            <w:right w:val="none" w:sz="0" w:space="0" w:color="auto"/>
                                          </w:divBdr>
                                          <w:divsChild>
                                            <w:div w:id="1276911540">
                                              <w:marLeft w:val="0"/>
                                              <w:marRight w:val="0"/>
                                              <w:marTop w:val="0"/>
                                              <w:marBottom w:val="0"/>
                                              <w:divBdr>
                                                <w:top w:val="none" w:sz="0" w:space="0" w:color="auto"/>
                                                <w:left w:val="none" w:sz="0" w:space="0" w:color="auto"/>
                                                <w:bottom w:val="none" w:sz="0" w:space="0" w:color="auto"/>
                                                <w:right w:val="none" w:sz="0" w:space="0" w:color="auto"/>
                                              </w:divBdr>
                                            </w:div>
                                          </w:divsChild>
                                        </w:div>
                                        <w:div w:id="1177385969">
                                          <w:marLeft w:val="45"/>
                                          <w:marRight w:val="45"/>
                                          <w:marTop w:val="100"/>
                                          <w:marBottom w:val="100"/>
                                          <w:divBdr>
                                            <w:top w:val="none" w:sz="0" w:space="0" w:color="auto"/>
                                            <w:left w:val="none" w:sz="0" w:space="0" w:color="auto"/>
                                            <w:bottom w:val="none" w:sz="0" w:space="0" w:color="auto"/>
                                            <w:right w:val="none" w:sz="0" w:space="0" w:color="auto"/>
                                          </w:divBdr>
                                        </w:div>
                                        <w:div w:id="442699403">
                                          <w:marLeft w:val="45"/>
                                          <w:marRight w:val="45"/>
                                          <w:marTop w:val="100"/>
                                          <w:marBottom w:val="100"/>
                                          <w:divBdr>
                                            <w:top w:val="none" w:sz="0" w:space="0" w:color="auto"/>
                                            <w:left w:val="none" w:sz="0" w:space="0" w:color="auto"/>
                                            <w:bottom w:val="none" w:sz="0" w:space="0" w:color="auto"/>
                                            <w:right w:val="none" w:sz="0" w:space="0" w:color="auto"/>
                                          </w:divBdr>
                                          <w:divsChild>
                                            <w:div w:id="1148747160">
                                              <w:marLeft w:val="0"/>
                                              <w:marRight w:val="0"/>
                                              <w:marTop w:val="75"/>
                                              <w:marBottom w:val="75"/>
                                              <w:divBdr>
                                                <w:top w:val="none" w:sz="0" w:space="0" w:color="auto"/>
                                                <w:left w:val="none" w:sz="0" w:space="0" w:color="auto"/>
                                                <w:bottom w:val="none" w:sz="0" w:space="0" w:color="auto"/>
                                                <w:right w:val="none" w:sz="0" w:space="0" w:color="auto"/>
                                              </w:divBdr>
                                              <w:divsChild>
                                                <w:div w:id="1767459857">
                                                  <w:marLeft w:val="0"/>
                                                  <w:marRight w:val="0"/>
                                                  <w:marTop w:val="0"/>
                                                  <w:marBottom w:val="0"/>
                                                  <w:divBdr>
                                                    <w:top w:val="none" w:sz="0" w:space="0" w:color="auto"/>
                                                    <w:left w:val="none" w:sz="0" w:space="0" w:color="auto"/>
                                                    <w:bottom w:val="none" w:sz="0" w:space="0" w:color="auto"/>
                                                    <w:right w:val="none" w:sz="0" w:space="0" w:color="auto"/>
                                                  </w:divBdr>
                                                  <w:divsChild>
                                                    <w:div w:id="1931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68039">
                                  <w:marLeft w:val="0"/>
                                  <w:marRight w:val="0"/>
                                  <w:marTop w:val="0"/>
                                  <w:marBottom w:val="0"/>
                                  <w:divBdr>
                                    <w:top w:val="none" w:sz="0" w:space="0" w:color="auto"/>
                                    <w:left w:val="none" w:sz="0" w:space="0" w:color="auto"/>
                                    <w:bottom w:val="dotted" w:sz="6" w:space="0" w:color="CCCCCC"/>
                                    <w:right w:val="none" w:sz="0" w:space="0" w:color="auto"/>
                                  </w:divBdr>
                                  <w:divsChild>
                                    <w:div w:id="676541001">
                                      <w:marLeft w:val="0"/>
                                      <w:marRight w:val="0"/>
                                      <w:marTop w:val="0"/>
                                      <w:marBottom w:val="0"/>
                                      <w:divBdr>
                                        <w:top w:val="none" w:sz="0" w:space="0" w:color="auto"/>
                                        <w:left w:val="none" w:sz="0" w:space="0" w:color="auto"/>
                                        <w:bottom w:val="none" w:sz="0" w:space="0" w:color="auto"/>
                                        <w:right w:val="none" w:sz="0" w:space="0" w:color="auto"/>
                                      </w:divBdr>
                                      <w:divsChild>
                                        <w:div w:id="1165974582">
                                          <w:marLeft w:val="45"/>
                                          <w:marRight w:val="45"/>
                                          <w:marTop w:val="100"/>
                                          <w:marBottom w:val="100"/>
                                          <w:divBdr>
                                            <w:top w:val="none" w:sz="0" w:space="0" w:color="auto"/>
                                            <w:left w:val="none" w:sz="0" w:space="0" w:color="auto"/>
                                            <w:bottom w:val="none" w:sz="0" w:space="0" w:color="auto"/>
                                            <w:right w:val="none" w:sz="0" w:space="0" w:color="auto"/>
                                          </w:divBdr>
                                          <w:divsChild>
                                            <w:div w:id="2080445386">
                                              <w:marLeft w:val="0"/>
                                              <w:marRight w:val="0"/>
                                              <w:marTop w:val="0"/>
                                              <w:marBottom w:val="0"/>
                                              <w:divBdr>
                                                <w:top w:val="none" w:sz="0" w:space="0" w:color="auto"/>
                                                <w:left w:val="none" w:sz="0" w:space="0" w:color="auto"/>
                                                <w:bottom w:val="none" w:sz="0" w:space="0" w:color="auto"/>
                                                <w:right w:val="none" w:sz="0" w:space="0" w:color="auto"/>
                                              </w:divBdr>
                                            </w:div>
                                          </w:divsChild>
                                        </w:div>
                                        <w:div w:id="453911510">
                                          <w:marLeft w:val="45"/>
                                          <w:marRight w:val="45"/>
                                          <w:marTop w:val="100"/>
                                          <w:marBottom w:val="100"/>
                                          <w:divBdr>
                                            <w:top w:val="none" w:sz="0" w:space="0" w:color="auto"/>
                                            <w:left w:val="none" w:sz="0" w:space="0" w:color="auto"/>
                                            <w:bottom w:val="none" w:sz="0" w:space="0" w:color="auto"/>
                                            <w:right w:val="none" w:sz="0" w:space="0" w:color="auto"/>
                                          </w:divBdr>
                                        </w:div>
                                        <w:div w:id="70272566">
                                          <w:marLeft w:val="45"/>
                                          <w:marRight w:val="45"/>
                                          <w:marTop w:val="100"/>
                                          <w:marBottom w:val="100"/>
                                          <w:divBdr>
                                            <w:top w:val="none" w:sz="0" w:space="0" w:color="auto"/>
                                            <w:left w:val="none" w:sz="0" w:space="0" w:color="auto"/>
                                            <w:bottom w:val="none" w:sz="0" w:space="0" w:color="auto"/>
                                            <w:right w:val="none" w:sz="0" w:space="0" w:color="auto"/>
                                          </w:divBdr>
                                          <w:divsChild>
                                            <w:div w:id="1182160179">
                                              <w:marLeft w:val="0"/>
                                              <w:marRight w:val="0"/>
                                              <w:marTop w:val="75"/>
                                              <w:marBottom w:val="75"/>
                                              <w:divBdr>
                                                <w:top w:val="none" w:sz="0" w:space="0" w:color="auto"/>
                                                <w:left w:val="none" w:sz="0" w:space="0" w:color="auto"/>
                                                <w:bottom w:val="none" w:sz="0" w:space="0" w:color="auto"/>
                                                <w:right w:val="none" w:sz="0" w:space="0" w:color="auto"/>
                                              </w:divBdr>
                                              <w:divsChild>
                                                <w:div w:id="797649101">
                                                  <w:marLeft w:val="0"/>
                                                  <w:marRight w:val="0"/>
                                                  <w:marTop w:val="0"/>
                                                  <w:marBottom w:val="0"/>
                                                  <w:divBdr>
                                                    <w:top w:val="none" w:sz="0" w:space="0" w:color="auto"/>
                                                    <w:left w:val="none" w:sz="0" w:space="0" w:color="auto"/>
                                                    <w:bottom w:val="none" w:sz="0" w:space="0" w:color="auto"/>
                                                    <w:right w:val="none" w:sz="0" w:space="0" w:color="auto"/>
                                                  </w:divBdr>
                                                  <w:divsChild>
                                                    <w:div w:id="13121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77764">
                                  <w:marLeft w:val="0"/>
                                  <w:marRight w:val="0"/>
                                  <w:marTop w:val="0"/>
                                  <w:marBottom w:val="0"/>
                                  <w:divBdr>
                                    <w:top w:val="none" w:sz="0" w:space="0" w:color="auto"/>
                                    <w:left w:val="none" w:sz="0" w:space="0" w:color="auto"/>
                                    <w:bottom w:val="none" w:sz="0" w:space="0" w:color="auto"/>
                                    <w:right w:val="none" w:sz="0" w:space="0" w:color="auto"/>
                                  </w:divBdr>
                                  <w:divsChild>
                                    <w:div w:id="1302735743">
                                      <w:marLeft w:val="0"/>
                                      <w:marRight w:val="0"/>
                                      <w:marTop w:val="0"/>
                                      <w:marBottom w:val="0"/>
                                      <w:divBdr>
                                        <w:top w:val="none" w:sz="0" w:space="0" w:color="auto"/>
                                        <w:left w:val="none" w:sz="0" w:space="0" w:color="auto"/>
                                        <w:bottom w:val="none" w:sz="0" w:space="0" w:color="auto"/>
                                        <w:right w:val="none" w:sz="0" w:space="0" w:color="auto"/>
                                      </w:divBdr>
                                      <w:divsChild>
                                        <w:div w:id="1263682308">
                                          <w:marLeft w:val="45"/>
                                          <w:marRight w:val="45"/>
                                          <w:marTop w:val="100"/>
                                          <w:marBottom w:val="100"/>
                                          <w:divBdr>
                                            <w:top w:val="none" w:sz="0" w:space="0" w:color="auto"/>
                                            <w:left w:val="none" w:sz="0" w:space="0" w:color="auto"/>
                                            <w:bottom w:val="none" w:sz="0" w:space="0" w:color="auto"/>
                                            <w:right w:val="none" w:sz="0" w:space="0" w:color="auto"/>
                                          </w:divBdr>
                                          <w:divsChild>
                                            <w:div w:id="888878002">
                                              <w:marLeft w:val="0"/>
                                              <w:marRight w:val="0"/>
                                              <w:marTop w:val="0"/>
                                              <w:marBottom w:val="0"/>
                                              <w:divBdr>
                                                <w:top w:val="none" w:sz="0" w:space="0" w:color="auto"/>
                                                <w:left w:val="none" w:sz="0" w:space="0" w:color="auto"/>
                                                <w:bottom w:val="none" w:sz="0" w:space="0" w:color="auto"/>
                                                <w:right w:val="none" w:sz="0" w:space="0" w:color="auto"/>
                                              </w:divBdr>
                                            </w:div>
                                          </w:divsChild>
                                        </w:div>
                                        <w:div w:id="2083136158">
                                          <w:marLeft w:val="45"/>
                                          <w:marRight w:val="45"/>
                                          <w:marTop w:val="100"/>
                                          <w:marBottom w:val="100"/>
                                          <w:divBdr>
                                            <w:top w:val="none" w:sz="0" w:space="0" w:color="auto"/>
                                            <w:left w:val="none" w:sz="0" w:space="0" w:color="auto"/>
                                            <w:bottom w:val="none" w:sz="0" w:space="0" w:color="auto"/>
                                            <w:right w:val="none" w:sz="0" w:space="0" w:color="auto"/>
                                          </w:divBdr>
                                        </w:div>
                                        <w:div w:id="1898395560">
                                          <w:marLeft w:val="45"/>
                                          <w:marRight w:val="45"/>
                                          <w:marTop w:val="100"/>
                                          <w:marBottom w:val="100"/>
                                          <w:divBdr>
                                            <w:top w:val="none" w:sz="0" w:space="0" w:color="auto"/>
                                            <w:left w:val="none" w:sz="0" w:space="0" w:color="auto"/>
                                            <w:bottom w:val="none" w:sz="0" w:space="0" w:color="auto"/>
                                            <w:right w:val="none" w:sz="0" w:space="0" w:color="auto"/>
                                          </w:divBdr>
                                          <w:divsChild>
                                            <w:div w:id="1737971736">
                                              <w:marLeft w:val="0"/>
                                              <w:marRight w:val="0"/>
                                              <w:marTop w:val="75"/>
                                              <w:marBottom w:val="75"/>
                                              <w:divBdr>
                                                <w:top w:val="none" w:sz="0" w:space="0" w:color="auto"/>
                                                <w:left w:val="none" w:sz="0" w:space="0" w:color="auto"/>
                                                <w:bottom w:val="none" w:sz="0" w:space="0" w:color="auto"/>
                                                <w:right w:val="none" w:sz="0" w:space="0" w:color="auto"/>
                                              </w:divBdr>
                                              <w:divsChild>
                                                <w:div w:id="2134905713">
                                                  <w:marLeft w:val="0"/>
                                                  <w:marRight w:val="0"/>
                                                  <w:marTop w:val="0"/>
                                                  <w:marBottom w:val="0"/>
                                                  <w:divBdr>
                                                    <w:top w:val="none" w:sz="0" w:space="0" w:color="auto"/>
                                                    <w:left w:val="none" w:sz="0" w:space="0" w:color="auto"/>
                                                    <w:bottom w:val="none" w:sz="0" w:space="0" w:color="auto"/>
                                                    <w:right w:val="none" w:sz="0" w:space="0" w:color="auto"/>
                                                  </w:divBdr>
                                                  <w:divsChild>
                                                    <w:div w:id="3675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936535">
              <w:marLeft w:val="0"/>
              <w:marRight w:val="0"/>
              <w:marTop w:val="0"/>
              <w:marBottom w:val="0"/>
              <w:divBdr>
                <w:top w:val="none" w:sz="0" w:space="0" w:color="auto"/>
                <w:left w:val="none" w:sz="0" w:space="0" w:color="auto"/>
                <w:bottom w:val="none" w:sz="0" w:space="0" w:color="auto"/>
                <w:right w:val="none" w:sz="0" w:space="0" w:color="auto"/>
              </w:divBdr>
              <w:divsChild>
                <w:div w:id="1505707451">
                  <w:marLeft w:val="0"/>
                  <w:marRight w:val="0"/>
                  <w:marTop w:val="0"/>
                  <w:marBottom w:val="450"/>
                  <w:divBdr>
                    <w:top w:val="none" w:sz="0" w:space="0" w:color="auto"/>
                    <w:left w:val="none" w:sz="0" w:space="0" w:color="auto"/>
                    <w:bottom w:val="none" w:sz="0" w:space="0" w:color="auto"/>
                    <w:right w:val="none" w:sz="0" w:space="0" w:color="auto"/>
                  </w:divBdr>
                  <w:divsChild>
                    <w:div w:id="394397011">
                      <w:marLeft w:val="0"/>
                      <w:marRight w:val="0"/>
                      <w:marTop w:val="0"/>
                      <w:marBottom w:val="0"/>
                      <w:divBdr>
                        <w:top w:val="none" w:sz="0" w:space="0" w:color="auto"/>
                        <w:left w:val="none" w:sz="0" w:space="0" w:color="auto"/>
                        <w:bottom w:val="none" w:sz="0" w:space="0" w:color="auto"/>
                        <w:right w:val="none" w:sz="0" w:space="0" w:color="auto"/>
                      </w:divBdr>
                      <w:divsChild>
                        <w:div w:id="428358461">
                          <w:marLeft w:val="0"/>
                          <w:marRight w:val="0"/>
                          <w:marTop w:val="0"/>
                          <w:marBottom w:val="0"/>
                          <w:divBdr>
                            <w:top w:val="none" w:sz="0" w:space="0" w:color="auto"/>
                            <w:left w:val="none" w:sz="0" w:space="0" w:color="auto"/>
                            <w:bottom w:val="none" w:sz="0" w:space="0" w:color="auto"/>
                            <w:right w:val="none" w:sz="0" w:space="0" w:color="auto"/>
                          </w:divBdr>
                        </w:div>
                        <w:div w:id="1668046682">
                          <w:marLeft w:val="60"/>
                          <w:marRight w:val="60"/>
                          <w:marTop w:val="0"/>
                          <w:marBottom w:val="0"/>
                          <w:divBdr>
                            <w:top w:val="none" w:sz="0" w:space="0" w:color="auto"/>
                            <w:left w:val="none" w:sz="0" w:space="0" w:color="auto"/>
                            <w:bottom w:val="none" w:sz="0" w:space="0" w:color="auto"/>
                            <w:right w:val="none" w:sz="0" w:space="0" w:color="auto"/>
                          </w:divBdr>
                          <w:divsChild>
                            <w:div w:id="1191382773">
                              <w:marLeft w:val="0"/>
                              <w:marRight w:val="0"/>
                              <w:marTop w:val="0"/>
                              <w:marBottom w:val="0"/>
                              <w:divBdr>
                                <w:top w:val="none" w:sz="0" w:space="0" w:color="auto"/>
                                <w:left w:val="none" w:sz="0" w:space="0" w:color="auto"/>
                                <w:bottom w:val="none" w:sz="0" w:space="0" w:color="auto"/>
                                <w:right w:val="none" w:sz="0" w:space="0" w:color="auto"/>
                              </w:divBdr>
                              <w:divsChild>
                                <w:div w:id="1258715217">
                                  <w:marLeft w:val="0"/>
                                  <w:marRight w:val="0"/>
                                  <w:marTop w:val="0"/>
                                  <w:marBottom w:val="0"/>
                                  <w:divBdr>
                                    <w:top w:val="none" w:sz="0" w:space="0" w:color="auto"/>
                                    <w:left w:val="none" w:sz="0" w:space="0" w:color="auto"/>
                                    <w:bottom w:val="dotted" w:sz="6" w:space="0" w:color="CCCCCC"/>
                                    <w:right w:val="none" w:sz="0" w:space="0" w:color="auto"/>
                                  </w:divBdr>
                                  <w:divsChild>
                                    <w:div w:id="2124226574">
                                      <w:marLeft w:val="0"/>
                                      <w:marRight w:val="0"/>
                                      <w:marTop w:val="0"/>
                                      <w:marBottom w:val="0"/>
                                      <w:divBdr>
                                        <w:top w:val="none" w:sz="0" w:space="0" w:color="auto"/>
                                        <w:left w:val="none" w:sz="0" w:space="0" w:color="auto"/>
                                        <w:bottom w:val="none" w:sz="0" w:space="0" w:color="auto"/>
                                        <w:right w:val="none" w:sz="0" w:space="0" w:color="auto"/>
                                      </w:divBdr>
                                      <w:divsChild>
                                        <w:div w:id="556089970">
                                          <w:marLeft w:val="45"/>
                                          <w:marRight w:val="45"/>
                                          <w:marTop w:val="100"/>
                                          <w:marBottom w:val="100"/>
                                          <w:divBdr>
                                            <w:top w:val="none" w:sz="0" w:space="0" w:color="auto"/>
                                            <w:left w:val="none" w:sz="0" w:space="0" w:color="auto"/>
                                            <w:bottom w:val="none" w:sz="0" w:space="0" w:color="auto"/>
                                            <w:right w:val="none" w:sz="0" w:space="0" w:color="auto"/>
                                          </w:divBdr>
                                          <w:divsChild>
                                            <w:div w:id="755857727">
                                              <w:marLeft w:val="0"/>
                                              <w:marRight w:val="0"/>
                                              <w:marTop w:val="0"/>
                                              <w:marBottom w:val="0"/>
                                              <w:divBdr>
                                                <w:top w:val="none" w:sz="0" w:space="0" w:color="auto"/>
                                                <w:left w:val="none" w:sz="0" w:space="0" w:color="auto"/>
                                                <w:bottom w:val="none" w:sz="0" w:space="0" w:color="auto"/>
                                                <w:right w:val="none" w:sz="0" w:space="0" w:color="auto"/>
                                              </w:divBdr>
                                            </w:div>
                                          </w:divsChild>
                                        </w:div>
                                        <w:div w:id="962880891">
                                          <w:marLeft w:val="45"/>
                                          <w:marRight w:val="45"/>
                                          <w:marTop w:val="100"/>
                                          <w:marBottom w:val="100"/>
                                          <w:divBdr>
                                            <w:top w:val="none" w:sz="0" w:space="0" w:color="auto"/>
                                            <w:left w:val="none" w:sz="0" w:space="0" w:color="auto"/>
                                            <w:bottom w:val="none" w:sz="0" w:space="0" w:color="auto"/>
                                            <w:right w:val="none" w:sz="0" w:space="0" w:color="auto"/>
                                          </w:divBdr>
                                        </w:div>
                                        <w:div w:id="1245144051">
                                          <w:marLeft w:val="45"/>
                                          <w:marRight w:val="45"/>
                                          <w:marTop w:val="100"/>
                                          <w:marBottom w:val="100"/>
                                          <w:divBdr>
                                            <w:top w:val="none" w:sz="0" w:space="0" w:color="auto"/>
                                            <w:left w:val="none" w:sz="0" w:space="0" w:color="auto"/>
                                            <w:bottom w:val="none" w:sz="0" w:space="0" w:color="auto"/>
                                            <w:right w:val="none" w:sz="0" w:space="0" w:color="auto"/>
                                          </w:divBdr>
                                          <w:divsChild>
                                            <w:div w:id="144007405">
                                              <w:marLeft w:val="0"/>
                                              <w:marRight w:val="0"/>
                                              <w:marTop w:val="75"/>
                                              <w:marBottom w:val="75"/>
                                              <w:divBdr>
                                                <w:top w:val="none" w:sz="0" w:space="0" w:color="auto"/>
                                                <w:left w:val="none" w:sz="0" w:space="0" w:color="auto"/>
                                                <w:bottom w:val="none" w:sz="0" w:space="0" w:color="auto"/>
                                                <w:right w:val="none" w:sz="0" w:space="0" w:color="auto"/>
                                              </w:divBdr>
                                              <w:divsChild>
                                                <w:div w:id="1282960041">
                                                  <w:marLeft w:val="0"/>
                                                  <w:marRight w:val="0"/>
                                                  <w:marTop w:val="0"/>
                                                  <w:marBottom w:val="0"/>
                                                  <w:divBdr>
                                                    <w:top w:val="none" w:sz="0" w:space="0" w:color="auto"/>
                                                    <w:left w:val="none" w:sz="0" w:space="0" w:color="auto"/>
                                                    <w:bottom w:val="none" w:sz="0" w:space="0" w:color="auto"/>
                                                    <w:right w:val="none" w:sz="0" w:space="0" w:color="auto"/>
                                                  </w:divBdr>
                                                  <w:divsChild>
                                                    <w:div w:id="13588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5201">
                                  <w:marLeft w:val="0"/>
                                  <w:marRight w:val="0"/>
                                  <w:marTop w:val="0"/>
                                  <w:marBottom w:val="0"/>
                                  <w:divBdr>
                                    <w:top w:val="none" w:sz="0" w:space="0" w:color="auto"/>
                                    <w:left w:val="none" w:sz="0" w:space="0" w:color="auto"/>
                                    <w:bottom w:val="dotted" w:sz="6" w:space="0" w:color="CCCCCC"/>
                                    <w:right w:val="none" w:sz="0" w:space="0" w:color="auto"/>
                                  </w:divBdr>
                                  <w:divsChild>
                                    <w:div w:id="745423871">
                                      <w:marLeft w:val="0"/>
                                      <w:marRight w:val="0"/>
                                      <w:marTop w:val="0"/>
                                      <w:marBottom w:val="0"/>
                                      <w:divBdr>
                                        <w:top w:val="none" w:sz="0" w:space="0" w:color="auto"/>
                                        <w:left w:val="none" w:sz="0" w:space="0" w:color="auto"/>
                                        <w:bottom w:val="none" w:sz="0" w:space="0" w:color="auto"/>
                                        <w:right w:val="none" w:sz="0" w:space="0" w:color="auto"/>
                                      </w:divBdr>
                                      <w:divsChild>
                                        <w:div w:id="1850101607">
                                          <w:marLeft w:val="45"/>
                                          <w:marRight w:val="45"/>
                                          <w:marTop w:val="100"/>
                                          <w:marBottom w:val="100"/>
                                          <w:divBdr>
                                            <w:top w:val="none" w:sz="0" w:space="0" w:color="auto"/>
                                            <w:left w:val="none" w:sz="0" w:space="0" w:color="auto"/>
                                            <w:bottom w:val="none" w:sz="0" w:space="0" w:color="auto"/>
                                            <w:right w:val="none" w:sz="0" w:space="0" w:color="auto"/>
                                          </w:divBdr>
                                          <w:divsChild>
                                            <w:div w:id="1989161457">
                                              <w:marLeft w:val="0"/>
                                              <w:marRight w:val="0"/>
                                              <w:marTop w:val="0"/>
                                              <w:marBottom w:val="0"/>
                                              <w:divBdr>
                                                <w:top w:val="none" w:sz="0" w:space="0" w:color="auto"/>
                                                <w:left w:val="none" w:sz="0" w:space="0" w:color="auto"/>
                                                <w:bottom w:val="none" w:sz="0" w:space="0" w:color="auto"/>
                                                <w:right w:val="none" w:sz="0" w:space="0" w:color="auto"/>
                                              </w:divBdr>
                                            </w:div>
                                          </w:divsChild>
                                        </w:div>
                                        <w:div w:id="1086609623">
                                          <w:marLeft w:val="45"/>
                                          <w:marRight w:val="45"/>
                                          <w:marTop w:val="100"/>
                                          <w:marBottom w:val="100"/>
                                          <w:divBdr>
                                            <w:top w:val="none" w:sz="0" w:space="0" w:color="auto"/>
                                            <w:left w:val="none" w:sz="0" w:space="0" w:color="auto"/>
                                            <w:bottom w:val="none" w:sz="0" w:space="0" w:color="auto"/>
                                            <w:right w:val="none" w:sz="0" w:space="0" w:color="auto"/>
                                          </w:divBdr>
                                        </w:div>
                                        <w:div w:id="1566603861">
                                          <w:marLeft w:val="45"/>
                                          <w:marRight w:val="45"/>
                                          <w:marTop w:val="100"/>
                                          <w:marBottom w:val="100"/>
                                          <w:divBdr>
                                            <w:top w:val="none" w:sz="0" w:space="0" w:color="auto"/>
                                            <w:left w:val="none" w:sz="0" w:space="0" w:color="auto"/>
                                            <w:bottom w:val="none" w:sz="0" w:space="0" w:color="auto"/>
                                            <w:right w:val="none" w:sz="0" w:space="0" w:color="auto"/>
                                          </w:divBdr>
                                          <w:divsChild>
                                            <w:div w:id="1900171194">
                                              <w:marLeft w:val="0"/>
                                              <w:marRight w:val="0"/>
                                              <w:marTop w:val="75"/>
                                              <w:marBottom w:val="75"/>
                                              <w:divBdr>
                                                <w:top w:val="none" w:sz="0" w:space="0" w:color="auto"/>
                                                <w:left w:val="none" w:sz="0" w:space="0" w:color="auto"/>
                                                <w:bottom w:val="none" w:sz="0" w:space="0" w:color="auto"/>
                                                <w:right w:val="none" w:sz="0" w:space="0" w:color="auto"/>
                                              </w:divBdr>
                                              <w:divsChild>
                                                <w:div w:id="1118135946">
                                                  <w:marLeft w:val="0"/>
                                                  <w:marRight w:val="0"/>
                                                  <w:marTop w:val="0"/>
                                                  <w:marBottom w:val="0"/>
                                                  <w:divBdr>
                                                    <w:top w:val="none" w:sz="0" w:space="0" w:color="auto"/>
                                                    <w:left w:val="none" w:sz="0" w:space="0" w:color="auto"/>
                                                    <w:bottom w:val="none" w:sz="0" w:space="0" w:color="auto"/>
                                                    <w:right w:val="none" w:sz="0" w:space="0" w:color="auto"/>
                                                  </w:divBdr>
                                                  <w:divsChild>
                                                    <w:div w:id="12587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9964">
                                  <w:marLeft w:val="0"/>
                                  <w:marRight w:val="0"/>
                                  <w:marTop w:val="0"/>
                                  <w:marBottom w:val="0"/>
                                  <w:divBdr>
                                    <w:top w:val="none" w:sz="0" w:space="0" w:color="auto"/>
                                    <w:left w:val="none" w:sz="0" w:space="0" w:color="auto"/>
                                    <w:bottom w:val="dotted" w:sz="6" w:space="0" w:color="CCCCCC"/>
                                    <w:right w:val="none" w:sz="0" w:space="0" w:color="auto"/>
                                  </w:divBdr>
                                  <w:divsChild>
                                    <w:div w:id="385687230">
                                      <w:marLeft w:val="0"/>
                                      <w:marRight w:val="0"/>
                                      <w:marTop w:val="0"/>
                                      <w:marBottom w:val="0"/>
                                      <w:divBdr>
                                        <w:top w:val="none" w:sz="0" w:space="0" w:color="auto"/>
                                        <w:left w:val="none" w:sz="0" w:space="0" w:color="auto"/>
                                        <w:bottom w:val="none" w:sz="0" w:space="0" w:color="auto"/>
                                        <w:right w:val="none" w:sz="0" w:space="0" w:color="auto"/>
                                      </w:divBdr>
                                      <w:divsChild>
                                        <w:div w:id="173346853">
                                          <w:marLeft w:val="45"/>
                                          <w:marRight w:val="45"/>
                                          <w:marTop w:val="100"/>
                                          <w:marBottom w:val="100"/>
                                          <w:divBdr>
                                            <w:top w:val="none" w:sz="0" w:space="0" w:color="auto"/>
                                            <w:left w:val="none" w:sz="0" w:space="0" w:color="auto"/>
                                            <w:bottom w:val="none" w:sz="0" w:space="0" w:color="auto"/>
                                            <w:right w:val="none" w:sz="0" w:space="0" w:color="auto"/>
                                          </w:divBdr>
                                          <w:divsChild>
                                            <w:div w:id="112024526">
                                              <w:marLeft w:val="0"/>
                                              <w:marRight w:val="0"/>
                                              <w:marTop w:val="0"/>
                                              <w:marBottom w:val="0"/>
                                              <w:divBdr>
                                                <w:top w:val="none" w:sz="0" w:space="0" w:color="auto"/>
                                                <w:left w:val="none" w:sz="0" w:space="0" w:color="auto"/>
                                                <w:bottom w:val="none" w:sz="0" w:space="0" w:color="auto"/>
                                                <w:right w:val="none" w:sz="0" w:space="0" w:color="auto"/>
                                              </w:divBdr>
                                            </w:div>
                                          </w:divsChild>
                                        </w:div>
                                        <w:div w:id="1914315294">
                                          <w:marLeft w:val="45"/>
                                          <w:marRight w:val="45"/>
                                          <w:marTop w:val="100"/>
                                          <w:marBottom w:val="100"/>
                                          <w:divBdr>
                                            <w:top w:val="none" w:sz="0" w:space="0" w:color="auto"/>
                                            <w:left w:val="none" w:sz="0" w:space="0" w:color="auto"/>
                                            <w:bottom w:val="none" w:sz="0" w:space="0" w:color="auto"/>
                                            <w:right w:val="none" w:sz="0" w:space="0" w:color="auto"/>
                                          </w:divBdr>
                                        </w:div>
                                        <w:div w:id="1577209805">
                                          <w:marLeft w:val="45"/>
                                          <w:marRight w:val="45"/>
                                          <w:marTop w:val="100"/>
                                          <w:marBottom w:val="100"/>
                                          <w:divBdr>
                                            <w:top w:val="none" w:sz="0" w:space="0" w:color="auto"/>
                                            <w:left w:val="none" w:sz="0" w:space="0" w:color="auto"/>
                                            <w:bottom w:val="none" w:sz="0" w:space="0" w:color="auto"/>
                                            <w:right w:val="none" w:sz="0" w:space="0" w:color="auto"/>
                                          </w:divBdr>
                                          <w:divsChild>
                                            <w:div w:id="869610042">
                                              <w:marLeft w:val="0"/>
                                              <w:marRight w:val="0"/>
                                              <w:marTop w:val="75"/>
                                              <w:marBottom w:val="75"/>
                                              <w:divBdr>
                                                <w:top w:val="none" w:sz="0" w:space="0" w:color="auto"/>
                                                <w:left w:val="none" w:sz="0" w:space="0" w:color="auto"/>
                                                <w:bottom w:val="none" w:sz="0" w:space="0" w:color="auto"/>
                                                <w:right w:val="none" w:sz="0" w:space="0" w:color="auto"/>
                                              </w:divBdr>
                                              <w:divsChild>
                                                <w:div w:id="486017039">
                                                  <w:marLeft w:val="0"/>
                                                  <w:marRight w:val="0"/>
                                                  <w:marTop w:val="0"/>
                                                  <w:marBottom w:val="0"/>
                                                  <w:divBdr>
                                                    <w:top w:val="none" w:sz="0" w:space="0" w:color="auto"/>
                                                    <w:left w:val="none" w:sz="0" w:space="0" w:color="auto"/>
                                                    <w:bottom w:val="none" w:sz="0" w:space="0" w:color="auto"/>
                                                    <w:right w:val="none" w:sz="0" w:space="0" w:color="auto"/>
                                                  </w:divBdr>
                                                  <w:divsChild>
                                                    <w:div w:id="17066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3132">
                                  <w:marLeft w:val="0"/>
                                  <w:marRight w:val="0"/>
                                  <w:marTop w:val="0"/>
                                  <w:marBottom w:val="0"/>
                                  <w:divBdr>
                                    <w:top w:val="none" w:sz="0" w:space="0" w:color="auto"/>
                                    <w:left w:val="none" w:sz="0" w:space="0" w:color="auto"/>
                                    <w:bottom w:val="none" w:sz="0" w:space="0" w:color="auto"/>
                                    <w:right w:val="none" w:sz="0" w:space="0" w:color="auto"/>
                                  </w:divBdr>
                                  <w:divsChild>
                                    <w:div w:id="1632855461">
                                      <w:marLeft w:val="0"/>
                                      <w:marRight w:val="0"/>
                                      <w:marTop w:val="0"/>
                                      <w:marBottom w:val="0"/>
                                      <w:divBdr>
                                        <w:top w:val="none" w:sz="0" w:space="0" w:color="auto"/>
                                        <w:left w:val="none" w:sz="0" w:space="0" w:color="auto"/>
                                        <w:bottom w:val="none" w:sz="0" w:space="0" w:color="auto"/>
                                        <w:right w:val="none" w:sz="0" w:space="0" w:color="auto"/>
                                      </w:divBdr>
                                      <w:divsChild>
                                        <w:div w:id="1762868262">
                                          <w:marLeft w:val="45"/>
                                          <w:marRight w:val="45"/>
                                          <w:marTop w:val="100"/>
                                          <w:marBottom w:val="100"/>
                                          <w:divBdr>
                                            <w:top w:val="none" w:sz="0" w:space="0" w:color="auto"/>
                                            <w:left w:val="none" w:sz="0" w:space="0" w:color="auto"/>
                                            <w:bottom w:val="none" w:sz="0" w:space="0" w:color="auto"/>
                                            <w:right w:val="none" w:sz="0" w:space="0" w:color="auto"/>
                                          </w:divBdr>
                                          <w:divsChild>
                                            <w:div w:id="388505341">
                                              <w:marLeft w:val="0"/>
                                              <w:marRight w:val="0"/>
                                              <w:marTop w:val="0"/>
                                              <w:marBottom w:val="0"/>
                                              <w:divBdr>
                                                <w:top w:val="none" w:sz="0" w:space="0" w:color="auto"/>
                                                <w:left w:val="none" w:sz="0" w:space="0" w:color="auto"/>
                                                <w:bottom w:val="none" w:sz="0" w:space="0" w:color="auto"/>
                                                <w:right w:val="none" w:sz="0" w:space="0" w:color="auto"/>
                                              </w:divBdr>
                                            </w:div>
                                          </w:divsChild>
                                        </w:div>
                                        <w:div w:id="697007012">
                                          <w:marLeft w:val="45"/>
                                          <w:marRight w:val="45"/>
                                          <w:marTop w:val="100"/>
                                          <w:marBottom w:val="100"/>
                                          <w:divBdr>
                                            <w:top w:val="none" w:sz="0" w:space="0" w:color="auto"/>
                                            <w:left w:val="none" w:sz="0" w:space="0" w:color="auto"/>
                                            <w:bottom w:val="none" w:sz="0" w:space="0" w:color="auto"/>
                                            <w:right w:val="none" w:sz="0" w:space="0" w:color="auto"/>
                                          </w:divBdr>
                                        </w:div>
                                        <w:div w:id="459881509">
                                          <w:marLeft w:val="45"/>
                                          <w:marRight w:val="45"/>
                                          <w:marTop w:val="100"/>
                                          <w:marBottom w:val="100"/>
                                          <w:divBdr>
                                            <w:top w:val="none" w:sz="0" w:space="0" w:color="auto"/>
                                            <w:left w:val="none" w:sz="0" w:space="0" w:color="auto"/>
                                            <w:bottom w:val="none" w:sz="0" w:space="0" w:color="auto"/>
                                            <w:right w:val="none" w:sz="0" w:space="0" w:color="auto"/>
                                          </w:divBdr>
                                          <w:divsChild>
                                            <w:div w:id="361057649">
                                              <w:marLeft w:val="0"/>
                                              <w:marRight w:val="0"/>
                                              <w:marTop w:val="75"/>
                                              <w:marBottom w:val="75"/>
                                              <w:divBdr>
                                                <w:top w:val="none" w:sz="0" w:space="0" w:color="auto"/>
                                                <w:left w:val="none" w:sz="0" w:space="0" w:color="auto"/>
                                                <w:bottom w:val="none" w:sz="0" w:space="0" w:color="auto"/>
                                                <w:right w:val="none" w:sz="0" w:space="0" w:color="auto"/>
                                              </w:divBdr>
                                              <w:divsChild>
                                                <w:div w:id="723334532">
                                                  <w:marLeft w:val="0"/>
                                                  <w:marRight w:val="0"/>
                                                  <w:marTop w:val="0"/>
                                                  <w:marBottom w:val="0"/>
                                                  <w:divBdr>
                                                    <w:top w:val="none" w:sz="0" w:space="0" w:color="auto"/>
                                                    <w:left w:val="none" w:sz="0" w:space="0" w:color="auto"/>
                                                    <w:bottom w:val="none" w:sz="0" w:space="0" w:color="auto"/>
                                                    <w:right w:val="none" w:sz="0" w:space="0" w:color="auto"/>
                                                  </w:divBdr>
                                                  <w:divsChild>
                                                    <w:div w:id="38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amazon.it/Corsair-CW-9060025-WW-Sistema-Raffreddamento-Liquido/dp/B019EXSSBG?psc=1&amp;SubscriptionId=AKIAIPHVZTVH6LZ5BFZA&amp;tag=tech08c20-21&amp;linkCode=xm2&amp;camp=2025&amp;creative=165953&amp;creativeASIN=B019EXSSBG&amp;ascsubtag=pcg-custom-tracking-21" TargetMode="External"/><Relationship Id="rId117" Type="http://schemas.openxmlformats.org/officeDocument/2006/relationships/hyperlink" Target="https://www.awin1.com/pclick.php?p=3491714021&amp;a=103504&amp;m=547&amp;clickref=pcg-custom-tracking" TargetMode="External"/><Relationship Id="rId21" Type="http://schemas.openxmlformats.org/officeDocument/2006/relationships/image" Target="media/image6.jpeg"/><Relationship Id="rId42" Type="http://schemas.openxmlformats.org/officeDocument/2006/relationships/hyperlink" Target="http://www.amazon.com/dp/B01NBHXSP6/ref=asc_df_B01NBHXSP65218018?smid=ATVPDKIKX0DER&amp;tag=hawk-future-20&amp;linkCode=df0&amp;creative=395093&amp;creativeASIN=B01NBHXSP6&amp;ascsubtag=pcg-custom-tracking-20" TargetMode="External"/><Relationship Id="rId47" Type="http://schemas.openxmlformats.org/officeDocument/2006/relationships/hyperlink" Target="https://www.amazon.it/Intel-BX80677I77700K-Desktop-Processore-LGA1151/dp/B01MXSI216?SubscriptionId=AKIAIPHVZTVH6LZ5BFZA&amp;tag=tech08c20-21&amp;linkCode=xm2&amp;camp=2025&amp;creative=165953&amp;creativeASIN=B01MXSI216&amp;ascsubtag=pcg-custom-tracking-21" TargetMode="External"/><Relationship Id="rId63" Type="http://schemas.openxmlformats.org/officeDocument/2006/relationships/hyperlink" Target="https://www.amazon.co.uk/ASUS-1151-MAXIMUS-HERO-Motherboard/dp/B01NCON196?psc=1&amp;SubscriptionId=AKIAIPHVZTVH6LZ5BFZA&amp;tag=hawk-future-21&amp;linkCode=xm2&amp;camp=2025&amp;creative=165953&amp;creativeASIN=B01NCON196&amp;ascsubtag=pcg-custom-tracking-21" TargetMode="External"/><Relationship Id="rId68" Type="http://schemas.openxmlformats.org/officeDocument/2006/relationships/hyperlink" Target="https://www.amazon.de/G-Skill-Ripjaws-288-Pin-Arbeitsspeicher-4-2400C15Q/dp/B00NOCUSQW?SubscriptionId=AKIAIPHVZTVH6LZ5BFZA&amp;tag=techracom00-21&amp;linkCode=xm2&amp;camp=2025&amp;creative=165953&amp;creativeASIN=B00NOCUSQW&amp;ascsubtag=pcg-custom-tracking-21" TargetMode="External"/><Relationship Id="rId84" Type="http://schemas.openxmlformats.org/officeDocument/2006/relationships/hyperlink" Target="http://www.anrdoezrs.net/click-7706533-12944383?url=https%3A%2F%2Fwww.newegg.com%2Fglobal%2Ffr%2FProduct%2FProduct.aspx%3FItem%3DN82E16817438018%26nm_mc%3DAFC-C8Junction-FRA%26cm_mmc%3DAFC-C8Junction-FRA-_-Power%2BSupplies-_-EVGA-_-17438018&amp;sid=pcg-custom-tracking" TargetMode="External"/><Relationship Id="rId89" Type="http://schemas.openxmlformats.org/officeDocument/2006/relationships/hyperlink" Target="https://www.amazon.es/EVGA-220-G2-0850-XR-Fuente-alimentaci%C3%B3n-850W/dp/B00IKDETOC?SubscriptionId=AKIAIPHVZTVH6LZ5BFZA&amp;tag=tech0ae4-21&amp;linkCode=xm2&amp;camp=2025&amp;creative=165953&amp;creativeASIN=B00IKDETOC&amp;ascsubtag=pcg-custom-tracking-21" TargetMode="External"/><Relationship Id="rId112" Type="http://schemas.openxmlformats.org/officeDocument/2006/relationships/hyperlink" Target="https://www.amazon.es/Cooler-Master-MCY-005P-KWN00-ordenador-sobremesa/dp/B0117I9ZW2?SubscriptionId=AKIAIPHVZTVH6LZ5BFZA&amp;tag=tech0ae4-21&amp;linkCode=xm2&amp;camp=2025&amp;creative=165953&amp;creativeASIN=B0117I9ZW2&amp;ascsubtag=pcg-custom-tracking-21" TargetMode="External"/><Relationship Id="rId16" Type="http://schemas.openxmlformats.org/officeDocument/2006/relationships/image" Target="media/image3.jpeg"/><Relationship Id="rId107" Type="http://schemas.openxmlformats.org/officeDocument/2006/relationships/hyperlink" Target="http://www.amazon.co.uk/dp/B019EXSSBG/ref=asc_df_B019EXSSBG46862210?smid=A3P5ROKL5A1OLE&amp;tag=hawk-future-21&amp;linkCode=df0&amp;creative=22206&amp;creativeASIN=B019EXSSBG&amp;ascsubtag=pcg-custom-tracking-21" TargetMode="External"/><Relationship Id="rId11" Type="http://schemas.openxmlformats.org/officeDocument/2006/relationships/hyperlink" Target="https://www.amazon.es/Intel-Core-i7-7700K-Procesador-Subprocesos/dp/B01LTI1JEM?SubscriptionId=AKIAIPHVZTVH6LZ5BFZA&amp;tag=tech0ae4-21&amp;linkCode=xm2&amp;camp=2025&amp;creative=165953&amp;creativeASIN=B01LTI1JEM&amp;ascsubtag=pcg-custom-tracking-21" TargetMode="External"/><Relationship Id="rId24" Type="http://schemas.openxmlformats.org/officeDocument/2006/relationships/image" Target="media/image7.png"/><Relationship Id="rId32" Type="http://schemas.openxmlformats.org/officeDocument/2006/relationships/image" Target="media/image11.jpeg"/><Relationship Id="rId37" Type="http://schemas.openxmlformats.org/officeDocument/2006/relationships/image" Target="media/image14.png"/><Relationship Id="rId40" Type="http://schemas.openxmlformats.org/officeDocument/2006/relationships/image" Target="media/image15.jpeg"/><Relationship Id="rId45" Type="http://schemas.openxmlformats.org/officeDocument/2006/relationships/hyperlink" Target="http://www.amazon.de/dp/B01LTI1JEM/ref=asc_df_B01LTI1JEM46867424?smid=A3JWKAKR8XB7XF&amp;tag=techracom00-21&amp;linkCode=df0&amp;creative=22494&amp;creativeASIN=B01LTI1JEM&amp;ascsubtag=pcg-custom-tracking-21" TargetMode="External"/><Relationship Id="rId53" Type="http://schemas.openxmlformats.org/officeDocument/2006/relationships/hyperlink" Target="http://www.pcgamer.com/intel-core-i7-7700k-review/" TargetMode="External"/><Relationship Id="rId58" Type="http://schemas.openxmlformats.org/officeDocument/2006/relationships/hyperlink" Target="https://www.amazon.es/ASUS-ROG-MAXIMUS-IX-HERO/dp/B01NCON196?psc=1&amp;SubscriptionId=AKIAIPHVZTVH6LZ5BFZA&amp;tag=tech0ae4-21&amp;linkCode=xm2&amp;camp=2025&amp;creative=165953&amp;creativeASIN=B01NCON196&amp;ascsubtag=pcg-custom-tracking-21" TargetMode="External"/><Relationship Id="rId66" Type="http://schemas.openxmlformats.org/officeDocument/2006/relationships/hyperlink" Target="https://www.amazon.it/G-Skill-F4-2400C15Q-32GRB-Ripjaws-32GB-DDR4-2400Mhz/dp/B00NJR54DO?SubscriptionId=AKIAIPHVZTVH6LZ5BFZA&amp;tag=tech08c20-21&amp;linkCode=xm2&amp;camp=2025&amp;creative=165953&amp;creativeASIN=B00NJR54DO&amp;ascsubtag=pcg-custom-tracking-21" TargetMode="External"/><Relationship Id="rId74" Type="http://schemas.openxmlformats.org/officeDocument/2006/relationships/hyperlink" Target="http://www.pcgamer.com/the-best-ddr4-ram/" TargetMode="External"/><Relationship Id="rId79" Type="http://schemas.openxmlformats.org/officeDocument/2006/relationships/hyperlink" Target="http://www.amazon.de/dp/B06XT34X2T/ref=asc_df_B06XT34X2T46867845?smid=A3JWKAKR8XB7XF&amp;tag=techracom00-21&amp;linkCode=df0&amp;creative=22494&amp;creativeASIN=B06XT34X2T&amp;ascsubtag=pcg-custom-tracking-21" TargetMode="External"/><Relationship Id="rId87" Type="http://schemas.openxmlformats.org/officeDocument/2006/relationships/hyperlink" Target="http://www.amazon.de/dp/B00IKDETOC/ref=asc_df_B00IKDETOC46867845?smid=A3JWKAKR8XB7XF&amp;tag=techracom00-21&amp;linkCode=df0&amp;creative=22494&amp;creativeASIN=B00IKDETOC&amp;ascsubtag=pcg-custom-tracking-21" TargetMode="External"/><Relationship Id="rId102" Type="http://schemas.openxmlformats.org/officeDocument/2006/relationships/hyperlink" Target="https://www.amazon.it/Corsair-CW-9060025-WW-Sistema-Raffreddamento-Liquido/dp/B019EXSSBG?psc=1&amp;SubscriptionId=AKIAIPHVZTVH6LZ5BFZA&amp;tag=tech08c20-21&amp;linkCode=xm2&amp;camp=2025&amp;creative=165953&amp;creativeASIN=B019EXSSBG&amp;ascsubtag=pcg-custom-tracking-21" TargetMode="External"/><Relationship Id="rId110" Type="http://schemas.openxmlformats.org/officeDocument/2006/relationships/hyperlink" Target="http://www.amazon.com/dp/B019954Y2Q/?tag=pcgedit-20" TargetMode="External"/><Relationship Id="rId115" Type="http://schemas.openxmlformats.org/officeDocument/2006/relationships/hyperlink" Target="http://www.amazon.co.uk/dp/B0117I9ZW2/ref=asc_df_B0117I9ZW246862210?smid=A3P5ROKL5A1OLE&amp;tag=hawk-future-21&amp;linkCode=df0&amp;creative=22206&amp;creativeASIN=B0117I9ZW2&amp;ascsubtag=pcg-custom-tracking-21" TargetMode="External"/><Relationship Id="rId5" Type="http://schemas.openxmlformats.org/officeDocument/2006/relationships/hyperlink" Target="http://www.pcgamer.com/author/pc-gamer/" TargetMode="External"/><Relationship Id="rId61" Type="http://schemas.openxmlformats.org/officeDocument/2006/relationships/hyperlink" Target="https://www.amazon.it/ASUS-MAXIMUS-IX-HERO-Scheda/dp/B01NCON196?SubscriptionId=AKIAIPHVZTVH6LZ5BFZA&amp;tag=tech08c20-21&amp;linkCode=xm2&amp;camp=2025&amp;creative=165953&amp;creativeASIN=B01NCON196&amp;ascsubtag=pcg-custom-tracking-21" TargetMode="External"/><Relationship Id="rId82" Type="http://schemas.openxmlformats.org/officeDocument/2006/relationships/hyperlink" Target="http://www.pcgamer.com/deals/compare?model_name=GeForce%20GTX%201080%20Ti" TargetMode="External"/><Relationship Id="rId90" Type="http://schemas.openxmlformats.org/officeDocument/2006/relationships/hyperlink" Target="https://www.amazon.co.uk/EVGA-Supernova-Modular-Warranty-220-GL-0850-X3/dp/B01M0QMUQD?psc=1&amp;SubscriptionId=AKIAIPHVZTVH6LZ5BFZA&amp;tag=hawk-future-21&amp;linkCode=xm2&amp;camp=2025&amp;creative=165953&amp;creativeASIN=B01M0QMUQD&amp;ascsubtag=pcg-custom-tracking-21" TargetMode="External"/><Relationship Id="rId95" Type="http://schemas.openxmlformats.org/officeDocument/2006/relationships/hyperlink" Target="http://www.amazon.de/dp/B01M21311Z/ref=asc_df_B01M21311Z46860665?smid=A3JWKAKR8XB7XF&amp;tag=techracom00-21&amp;linkCode=df0&amp;creative=22494&amp;creativeASIN=B01M21311Z&amp;ascsubtag=pcg-custom-tracking-21" TargetMode="External"/><Relationship Id="rId19" Type="http://schemas.openxmlformats.org/officeDocument/2006/relationships/image" Target="media/image5.gif"/><Relationship Id="rId14" Type="http://schemas.openxmlformats.org/officeDocument/2006/relationships/hyperlink" Target="https://www.amazon.es/Intel-Core-i7-7700K-Procesador-Subprocesos/dp/B01LTI1JEM?SubscriptionId=AKIAIPHVZTVH6LZ5BFZA&amp;tag=tech0ae4-21&amp;linkCode=xm2&amp;camp=2025&amp;creative=165953&amp;creativeASIN=B01LTI1JEM&amp;ascsubtag=pcg-custom-tracking-21" TargetMode="External"/><Relationship Id="rId22" Type="http://schemas.openxmlformats.org/officeDocument/2006/relationships/hyperlink" Target="http://www.jdoqocy.com/click-7706533-12944385?url=https%3A%2F%2Fwww.newegg.com%2Fglobal%2Fde%2FProduct%2FProduct.aspx%3FItem%3DN82E16820147596%26nm_mc%3DAFC-C8Junction-DEU%26cm_mmc%3DAFC-C8Junction-DEU-_-Solid%2BState%2BDisk-_-SAMSUNG-_-20147596&amp;sid=pcg-custom-tracking" TargetMode="External"/><Relationship Id="rId27" Type="http://schemas.openxmlformats.org/officeDocument/2006/relationships/hyperlink" Target="http://www.amazon.de/dp/B0117I9ZW2/ref=asc_df_B0117I9ZW246867845?smid=A3JWKAKR8XB7XF&amp;tag=techracom00-21&amp;linkCode=df0&amp;creative=22494&amp;creativeASIN=B0117I9ZW2&amp;ascsubtag=pcg-custom-tracking-21" TargetMode="External"/><Relationship Id="rId30" Type="http://schemas.openxmlformats.org/officeDocument/2006/relationships/hyperlink" Target="http://www.amazon.de/dp/B0117I9ZW2/ref=asc_df_B0117I9ZW246867845?smid=A3JWKAKR8XB7XF&amp;tag=techracom00-21&amp;linkCode=df0&amp;creative=22494&amp;creativeASIN=B0117I9ZW2&amp;ascsubtag=pcg-custom-tracking-21" TargetMode="External"/><Relationship Id="rId35" Type="http://schemas.openxmlformats.org/officeDocument/2006/relationships/hyperlink" Target="https://www.awin1.com/pclick.php?p=3822917037&amp;a=103504&amp;m=547&amp;clickref=pcg-custom-tracking" TargetMode="External"/><Relationship Id="rId43" Type="http://schemas.openxmlformats.org/officeDocument/2006/relationships/hyperlink" Target="http://www.pcgamer.com/deals/compare?model_name=Core%20i7-7700K%2CMaximus%20IX%20Hero%2CRipjaws%204%2032GB%2CGeForce%20GTX%201080%20Ti%20%2CSupernova%20850%20watt%20G2%2080%20Plus%20Gold%2C960%20Pro%20512GB%2CH100i%20V2%2CMasterCase%20Pro%205" TargetMode="External"/><Relationship Id="rId48" Type="http://schemas.openxmlformats.org/officeDocument/2006/relationships/hyperlink" Target="https://www.amazon.it/Intel-BX80677I77700K-Desktop-Processore-LGA1151/dp/B01MXSI216?SubscriptionId=AKIAIPHVZTVH6LZ5BFZA&amp;tag=tech08c20-21&amp;linkCode=xm2&amp;camp=2025&amp;creative=165953&amp;creativeASIN=B01MXSI216&amp;ascsubtag=pcg-custom-tracking-21" TargetMode="External"/><Relationship Id="rId56" Type="http://schemas.openxmlformats.org/officeDocument/2006/relationships/hyperlink" Target="http://www.amazon.de/dp/B01NCON196/ref=asc_df_B01NCON19646867424?smid=A3JWKAKR8XB7XF&amp;tag=techracom00-21&amp;linkCode=df0&amp;creative=22494&amp;creativeASIN=B01NCON196&amp;ascsubtag=pcg-custom-tracking-21" TargetMode="External"/><Relationship Id="rId64" Type="http://schemas.openxmlformats.org/officeDocument/2006/relationships/hyperlink" Target="http://www.pcgamer.com/deals/compare?model_name=Maximus%20IX%20Hero" TargetMode="External"/><Relationship Id="rId69" Type="http://schemas.openxmlformats.org/officeDocument/2006/relationships/hyperlink" Target="https://www.amazon.de/G-Skill-Ripjaws-288-Pin-Arbeitsspeicher-4-2400C15Q/dp/B00NOCUSQW?SubscriptionId=AKIAIPHVZTVH6LZ5BFZA&amp;tag=techracom00-21&amp;linkCode=xm2&amp;camp=2025&amp;creative=165953&amp;creativeASIN=B00NOCUSQW&amp;ascsubtag=pcg-custom-tracking-21" TargetMode="External"/><Relationship Id="rId77" Type="http://schemas.openxmlformats.org/officeDocument/2006/relationships/hyperlink" Target="https://www.amazon.es/MSI-GTX-1080-ARMOR-11G/dp/B06XT34X2T?psc=1&amp;SubscriptionId=AKIAIPHVZTVH6LZ5BFZA&amp;tag=tech0ae4-21&amp;linkCode=xm2&amp;camp=2025&amp;creative=165953&amp;creativeASIN=B06XT34X2T&amp;ascsubtag=pcg-custom-tracking-21" TargetMode="External"/><Relationship Id="rId100" Type="http://schemas.openxmlformats.org/officeDocument/2006/relationships/hyperlink" Target="http://www.pcgamer.com/deals/compare?model_name=960%20Pro%20512GB" TargetMode="External"/><Relationship Id="rId105" Type="http://schemas.openxmlformats.org/officeDocument/2006/relationships/hyperlink" Target="https://www.amazon.es/Corsair-Hydro-H100i-Refrigerador-CW-9060025-WW/dp/B019EXSSBG?psc=1&amp;SubscriptionId=AKIAIPHVZTVH6LZ5BFZA&amp;tag=tech0ae4-21&amp;linkCode=xm2&amp;camp=2025&amp;creative=165953&amp;creativeASIN=B019EXSSBG&amp;ascsubtag=pcg-custom-tracking-21" TargetMode="External"/><Relationship Id="rId113" Type="http://schemas.openxmlformats.org/officeDocument/2006/relationships/hyperlink" Target="https://www.amazon.es/Cooler-Master-MCY-005P-KWN00-ordenador-sobremesa/dp/B0117I9ZW2?SubscriptionId=AKIAIPHVZTVH6LZ5BFZA&amp;tag=tech0ae4-21&amp;linkCode=xm2&amp;camp=2025&amp;creative=165953&amp;creativeASIN=B0117I9ZW2&amp;ascsubtag=pcg-custom-tracking-21" TargetMode="External"/><Relationship Id="rId118" Type="http://schemas.openxmlformats.org/officeDocument/2006/relationships/hyperlink" Target="http://www.pcgamer.com/deals/compare?model_name=MasterCase%20Pro%205" TargetMode="External"/><Relationship Id="rId8" Type="http://schemas.openxmlformats.org/officeDocument/2006/relationships/hyperlink" Target="http://www.pcgamer.com/the-best-gaming-keyboards/" TargetMode="External"/><Relationship Id="rId51" Type="http://schemas.openxmlformats.org/officeDocument/2006/relationships/hyperlink" Target="http://www.pcgamer.com/deals/compare?model_name=Core%20i7-7700K" TargetMode="External"/><Relationship Id="rId72" Type="http://schemas.openxmlformats.org/officeDocument/2006/relationships/hyperlink" Target="http://www.pcgamer.com/deals/compare?model_name=Ripjaws%204%2032GB" TargetMode="External"/><Relationship Id="rId80" Type="http://schemas.openxmlformats.org/officeDocument/2006/relationships/hyperlink" Target="http://www.amazon.de/dp/B06XT34X2T/ref=asc_df_B06XT34X2T46867845?smid=A3JWKAKR8XB7XF&amp;tag=techracom00-21&amp;linkCode=df0&amp;creative=22494&amp;creativeASIN=B06XT34X2T&amp;ascsubtag=pcg-custom-tracking-21" TargetMode="External"/><Relationship Id="rId85" Type="http://schemas.openxmlformats.org/officeDocument/2006/relationships/hyperlink" Target="http://www.anrdoezrs.net/click-7706533-12944383?url=https%3A%2F%2Fwww.newegg.com%2Fglobal%2Ffr%2FProduct%2FProduct.aspx%3FItem%3DN82E16817438018%26nm_mc%3DAFC-C8Junction-FRA%26cm_mmc%3DAFC-C8Junction-FRA-_-Power%2BSupplies-_-EVGA-_-17438018&amp;sid=pcg-custom-tracking" TargetMode="External"/><Relationship Id="rId93" Type="http://schemas.openxmlformats.org/officeDocument/2006/relationships/hyperlink" Target="http://www.jdoqocy.com/click-7706533-12944385?url=https%3A%2F%2Fwww.newegg.com%2Fglobal%2Fde%2FProduct%2FProduct.aspx%3FItem%3DN82E16820147596%26nm_mc%3DAFC-C8Junction-DEU%26cm_mmc%3DAFC-C8Junction-DEU-_-Solid%2BState%2BDisk-_-SAMSUNG-_-20147596&amp;sid=pcg-custom-tracking" TargetMode="External"/><Relationship Id="rId98" Type="http://schemas.openxmlformats.org/officeDocument/2006/relationships/hyperlink" Target="https://www.amazon.it/Samsung-MZ-V6P512BW-NVMe-Nero-Rosso/dp/B01M21311Z?psc=1&amp;SubscriptionId=AKIAIPHVZTVH6LZ5BFZA&amp;tag=tech08c20-21&amp;linkCode=xm2&amp;camp=2025&amp;creative=165953&amp;creativeASIN=B01M21311Z&amp;ascsubtag=pcg-custom-tracking-21"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www.awin1.com/pclick.php?p=3822917037&amp;a=103504&amp;m=547&amp;clickref=pcg-custom-tracking" TargetMode="External"/><Relationship Id="rId46" Type="http://schemas.openxmlformats.org/officeDocument/2006/relationships/hyperlink" Target="http://www.amazon.de/dp/B01LTI1JEM/ref=asc_df_B01LTI1JEM46867424?smid=A3JWKAKR8XB7XF&amp;tag=techracom00-21&amp;linkCode=df0&amp;creative=22494&amp;creativeASIN=B01LTI1JEM&amp;ascsubtag=pcg-custom-tracking-21" TargetMode="External"/><Relationship Id="rId59" Type="http://schemas.openxmlformats.org/officeDocument/2006/relationships/hyperlink" Target="https://www.amazon.es/ASUS-ROG-MAXIMUS-IX-HERO/dp/B01NCON196?psc=1&amp;SubscriptionId=AKIAIPHVZTVH6LZ5BFZA&amp;tag=tech0ae4-21&amp;linkCode=xm2&amp;camp=2025&amp;creative=165953&amp;creativeASIN=B01NCON196&amp;ascsubtag=pcg-custom-tracking-21" TargetMode="External"/><Relationship Id="rId67" Type="http://schemas.openxmlformats.org/officeDocument/2006/relationships/hyperlink" Target="https://www.amazon.it/G-Skill-F4-2400C15Q-32GRB-Ripjaws-32GB-DDR4-2400Mhz/dp/B00NJR54DO?SubscriptionId=AKIAIPHVZTVH6LZ5BFZA&amp;tag=tech08c20-21&amp;linkCode=xm2&amp;camp=2025&amp;creative=165953&amp;creativeASIN=B00NJR54DO&amp;ascsubtag=pcg-custom-tracking-21" TargetMode="External"/><Relationship Id="rId103" Type="http://schemas.openxmlformats.org/officeDocument/2006/relationships/hyperlink" Target="http://www.amazon.de/dp/B019EXSSBG/ref=asc_df_B019EXSSBG46862565?smid=A3JWKAKR8XB7XF&amp;tag=techracom00-21&amp;linkCode=df0&amp;creative=22494&amp;creativeASIN=B019EXSSBG&amp;ascsubtag=pcg-custom-tracking-21" TargetMode="External"/><Relationship Id="rId108" Type="http://schemas.openxmlformats.org/officeDocument/2006/relationships/hyperlink" Target="http://www.amazon.co.uk/dp/B019EXSSBG/ref=asc_df_B019EXSSBG46862210?smid=A3P5ROKL5A1OLE&amp;tag=hawk-future-21&amp;linkCode=df0&amp;creative=22206&amp;creativeASIN=B019EXSSBG&amp;ascsubtag=pcg-custom-tracking-21" TargetMode="External"/><Relationship Id="rId116" Type="http://schemas.openxmlformats.org/officeDocument/2006/relationships/hyperlink" Target="https://www.awin1.com/pclick.php?p=3491714021&amp;a=103504&amp;m=547&amp;clickref=pcg-custom-tracking" TargetMode="External"/><Relationship Id="rId20" Type="http://schemas.openxmlformats.org/officeDocument/2006/relationships/hyperlink" Target="http://www.jdoqocy.com/click-7706533-12944385?url=https%3A%2F%2Fwww.newegg.com%2Fglobal%2Fde%2FProduct%2FProduct.aspx%3FItem%3DN82E16820147596%26nm_mc%3DAFC-C8Junction-DEU%26cm_mmc%3DAFC-C8Junction-DEU-_-Solid%2BState%2BDisk-_-SAMSUNG-_-20147596&amp;sid=pcg-custom-tracking" TargetMode="External"/><Relationship Id="rId41" Type="http://schemas.openxmlformats.org/officeDocument/2006/relationships/image" Target="media/image16.png"/><Relationship Id="rId54" Type="http://schemas.openxmlformats.org/officeDocument/2006/relationships/hyperlink" Target="http://www.pcgamer.com/the-amd-ryzen-7-review/" TargetMode="External"/><Relationship Id="rId62" Type="http://schemas.openxmlformats.org/officeDocument/2006/relationships/hyperlink" Target="https://www.amazon.co.uk/ASUS-1151-MAXIMUS-HERO-Motherboard/dp/B01NCON196?psc=1&amp;SubscriptionId=AKIAIPHVZTVH6LZ5BFZA&amp;tag=hawk-future-21&amp;linkCode=xm2&amp;camp=2025&amp;creative=165953&amp;creativeASIN=B01NCON196&amp;ascsubtag=pcg-custom-tracking-21" TargetMode="External"/><Relationship Id="rId70" Type="http://schemas.openxmlformats.org/officeDocument/2006/relationships/hyperlink" Target="https://www.amazon.es/Memoria-pc4-19200-ordenadores-sobremesa-f4-2400c15q/dp/B00NOCUSQW?SubscriptionId=AKIAIPHVZTVH6LZ5BFZA&amp;tag=tech0ae4-21&amp;linkCode=xm2&amp;camp=2025&amp;creative=165953&amp;creativeASIN=B00NOCUSQW&amp;ascsubtag=pcg-custom-tracking-21" TargetMode="External"/><Relationship Id="rId75" Type="http://schemas.openxmlformats.org/officeDocument/2006/relationships/hyperlink" Target="http://www.anrdoezrs.net/click-7706533-12944385?url=https%3A%2F%2Fwww.newegg.com%2Fglobal%2Fde%2FProduct%2FProduct.aspx%3FItem%3DN82E16814137126%26nm_mc%3DAFC-C8Junction-DEU%26cm_mmc%3DAFC-C8Junction-DEU-_-Video%2BCard%2B-%2BNvidia-_-MSI-_-14137126&amp;sid=pcg-custom-tracking" TargetMode="External"/><Relationship Id="rId83" Type="http://schemas.openxmlformats.org/officeDocument/2006/relationships/hyperlink" Target="http://www.pcgamer.com/nvidia-titan-xp-introduced-as-the-worlds-most-powerful-graphics-card/" TargetMode="External"/><Relationship Id="rId88" Type="http://schemas.openxmlformats.org/officeDocument/2006/relationships/hyperlink" Target="https://www.amazon.es/EVGA-220-G2-0850-XR-Fuente-alimentaci%C3%B3n-850W/dp/B00IKDETOC?SubscriptionId=AKIAIPHVZTVH6LZ5BFZA&amp;tag=tech0ae4-21&amp;linkCode=xm2&amp;camp=2025&amp;creative=165953&amp;creativeASIN=B00IKDETOC&amp;ascsubtag=pcg-custom-tracking-21" TargetMode="External"/><Relationship Id="rId91" Type="http://schemas.openxmlformats.org/officeDocument/2006/relationships/hyperlink" Target="https://www.amazon.co.uk/EVGA-Supernova-Modular-Warranty-220-GL-0850-X3/dp/B01M0QMUQD?psc=1&amp;SubscriptionId=AKIAIPHVZTVH6LZ5BFZA&amp;tag=hawk-future-21&amp;linkCode=xm2&amp;camp=2025&amp;creative=165953&amp;creativeASIN=B01M0QMUQD&amp;ascsubtag=pcg-custom-tracking-21" TargetMode="External"/><Relationship Id="rId96" Type="http://schemas.openxmlformats.org/officeDocument/2006/relationships/hyperlink" Target="https://www.amazon.es/Samsung-960-PRO-NVMe-512GB/dp/B01M21311Z?psc=1&amp;SubscriptionId=AKIAIPHVZTVH6LZ5BFZA&amp;tag=tech0ae4-21&amp;linkCode=xm2&amp;camp=2025&amp;creative=165953&amp;creativeASIN=B01M21311Z&amp;ascsubtag=pcg-custom-tracking-21" TargetMode="External"/><Relationship Id="rId111" Type="http://schemas.openxmlformats.org/officeDocument/2006/relationships/hyperlink" Target="http://www.amazon.de/dp/B0117I9ZW2/ref=asc_df_B0117I9ZW246867845?smid=A3JWKAKR8XB7XF&amp;tag=techracom00-21&amp;linkCode=df0&amp;creative=22494&amp;creativeASIN=B0117I9ZW2&amp;ascsubtag=pcg-custom-tracking-21" TargetMode="External"/><Relationship Id="rId1" Type="http://schemas.openxmlformats.org/officeDocument/2006/relationships/numbering" Target="numbering.xml"/><Relationship Id="rId6" Type="http://schemas.openxmlformats.org/officeDocument/2006/relationships/hyperlink" Target="http://www.pcgamer.com/pc-build-guide-high-end-gaming-pc/" TargetMode="External"/><Relationship Id="rId15" Type="http://schemas.openxmlformats.org/officeDocument/2006/relationships/hyperlink" Target="http://www.anrdoezrs.net/click-7706533-12944385?url=https%3A%2F%2Fwww.newegg.com%2Fglobal%2Fde%2FProduct%2FProduct.aspx%3FItem%3DN82E16820231794%26nm_mc%3DAFC-C8Junction-DEU%26cm_mmc%3DAFC-C8Junction-DEU-_-Memory%2B%28Desktop%2BMemory%29-_-G.SKILL-_-20231794&amp;sid=pcg-custom-tracking" TargetMode="External"/><Relationship Id="rId23" Type="http://schemas.openxmlformats.org/officeDocument/2006/relationships/hyperlink" Target="https://www.amazon.it/Corsair-CW-9060025-WW-Sistema-Raffreddamento-Liquido/dp/B019EXSSBG?psc=1&amp;SubscriptionId=AKIAIPHVZTVH6LZ5BFZA&amp;tag=tech08c20-21&amp;linkCode=xm2&amp;camp=2025&amp;creative=165953&amp;creativeASIN=B019EXSSBG&amp;ascsubtag=pcg-custom-tracking-21" TargetMode="External"/><Relationship Id="rId28" Type="http://schemas.openxmlformats.org/officeDocument/2006/relationships/image" Target="media/image9.jpeg"/><Relationship Id="rId36" Type="http://schemas.openxmlformats.org/officeDocument/2006/relationships/image" Target="media/image13.jpeg"/><Relationship Id="rId49" Type="http://schemas.openxmlformats.org/officeDocument/2006/relationships/hyperlink" Target="https://www.amazon.co.uk/Intel-i7-7700K-QuadCore-Cache-Processor/dp/B01MXSI216?psc=1&amp;SubscriptionId=AKIAIPHVZTVH6LZ5BFZA&amp;tag=hawk-future-21&amp;linkCode=xm2&amp;camp=2025&amp;creative=165953&amp;creativeASIN=B01MXSI216&amp;ascsubtag=pcg-custom-tracking-21" TargetMode="External"/><Relationship Id="rId57" Type="http://schemas.openxmlformats.org/officeDocument/2006/relationships/hyperlink" Target="http://www.amazon.de/dp/B01NCON196/ref=asc_df_B01NCON19646867424?smid=A3JWKAKR8XB7XF&amp;tag=techracom00-21&amp;linkCode=df0&amp;creative=22494&amp;creativeASIN=B01NCON196&amp;ascsubtag=pcg-custom-tracking-21" TargetMode="External"/><Relationship Id="rId106" Type="http://schemas.openxmlformats.org/officeDocument/2006/relationships/hyperlink" Target="https://www.amazon.es/Corsair-Hydro-H100i-Refrigerador-CW-9060025-WW/dp/B019EXSSBG?psc=1&amp;SubscriptionId=AKIAIPHVZTVH6LZ5BFZA&amp;tag=tech0ae4-21&amp;linkCode=xm2&amp;camp=2025&amp;creative=165953&amp;creativeASIN=B019EXSSBG&amp;ascsubtag=pcg-custom-tracking-21" TargetMode="External"/><Relationship Id="rId114" Type="http://schemas.openxmlformats.org/officeDocument/2006/relationships/hyperlink" Target="http://www.amazon.co.uk/dp/B0117I9ZW2/ref=asc_df_B0117I9ZW246862210?smid=A3P5ROKL5A1OLE&amp;tag=hawk-future-21&amp;linkCode=df0&amp;creative=22206&amp;creativeASIN=B0117I9ZW2&amp;ascsubtag=pcg-custom-tracking-21" TargetMode="External"/><Relationship Id="rId119" Type="http://schemas.openxmlformats.org/officeDocument/2006/relationships/fontTable" Target="fontTable.xml"/><Relationship Id="rId10" Type="http://schemas.openxmlformats.org/officeDocument/2006/relationships/hyperlink" Target="http://www.pcgamer.com/intel-brews-coffee-lake-for-the-desktop-hypes-up-gaming-performance/" TargetMode="External"/><Relationship Id="rId31" Type="http://schemas.openxmlformats.org/officeDocument/2006/relationships/hyperlink" Target="https://www.amazon.co.uk/MSI-GTX-1080-ARMOR-11G/dp/B06XT34X2T?SubscriptionId=AKIAIPHVZTVH6LZ5BFZA&amp;tag=hawk-future-21&amp;linkCode=xm2&amp;camp=2025&amp;creative=165953&amp;creativeASIN=B06XT34X2T&amp;ascsubtag=pcg-custom-tracking-21" TargetMode="External"/><Relationship Id="rId44" Type="http://schemas.openxmlformats.org/officeDocument/2006/relationships/hyperlink" Target="https://www.amazon.es/Intel-Core-i7-7700K-Procesador-Subprocesos/dp/B01LTI1JEM?SubscriptionId=AKIAIPHVZTVH6LZ5BFZA&amp;tag=tech0ae4-21&amp;linkCode=xm2&amp;camp=2025&amp;creative=165953&amp;creativeASIN=B01LTI1JEM&amp;ascsubtag=pcg-custom-tracking-21" TargetMode="External"/><Relationship Id="rId52" Type="http://schemas.openxmlformats.org/officeDocument/2006/relationships/hyperlink" Target="http://www.pcgamer.com/build-guide-the-extreme-gaming-pc/" TargetMode="External"/><Relationship Id="rId60" Type="http://schemas.openxmlformats.org/officeDocument/2006/relationships/hyperlink" Target="https://www.amazon.it/ASUS-MAXIMUS-IX-HERO-Scheda/dp/B01NCON196?SubscriptionId=AKIAIPHVZTVH6LZ5BFZA&amp;tag=tech08c20-21&amp;linkCode=xm2&amp;camp=2025&amp;creative=165953&amp;creativeASIN=B01NCON196&amp;ascsubtag=pcg-custom-tracking-21" TargetMode="External"/><Relationship Id="rId65" Type="http://schemas.openxmlformats.org/officeDocument/2006/relationships/hyperlink" Target="http://www.anrdoezrs.net/click-7706533-12944385?url=https%3A%2F%2Fwww.newegg.com%2Fglobal%2Fde%2FProduct%2FProduct.aspx%3FItem%3DN82E16820231794%26nm_mc%3DAFC-C8Junction-DEU%26cm_mmc%3DAFC-C8Junction-DEU-_-Memory%2B%28Desktop%2BMemory%29-_-G.SKILL-_-20231794&amp;sid=pcg-custom-tracking" TargetMode="External"/><Relationship Id="rId73" Type="http://schemas.openxmlformats.org/officeDocument/2006/relationships/hyperlink" Target="http://www.pcgamer.com/heres-why-ddr4-ram-prices-have-spiked/" TargetMode="External"/><Relationship Id="rId78" Type="http://schemas.openxmlformats.org/officeDocument/2006/relationships/hyperlink" Target="https://www.amazon.es/MSI-GTX-1080-ARMOR-11G/dp/B06XT34X2T?psc=1&amp;SubscriptionId=AKIAIPHVZTVH6LZ5BFZA&amp;tag=tech0ae4-21&amp;linkCode=xm2&amp;camp=2025&amp;creative=165953&amp;creativeASIN=B06XT34X2T&amp;ascsubtag=pcg-custom-tracking-21" TargetMode="External"/><Relationship Id="rId81" Type="http://schemas.openxmlformats.org/officeDocument/2006/relationships/hyperlink" Target="https://www.amazon.co.uk/MSI-GTX-1080-ARMOR-11G/dp/B06XT34X2T?SubscriptionId=AKIAIPHVZTVH6LZ5BFZA&amp;tag=hawk-future-21&amp;linkCode=xm2&amp;camp=2025&amp;creative=165953&amp;creativeASIN=B06XT34X2T&amp;ascsubtag=pcg-custom-tracking-21" TargetMode="External"/><Relationship Id="rId86" Type="http://schemas.openxmlformats.org/officeDocument/2006/relationships/hyperlink" Target="http://www.amazon.de/dp/B00IKDETOC/ref=asc_df_B00IKDETOC46867845?smid=A3JWKAKR8XB7XF&amp;tag=techracom00-21&amp;linkCode=df0&amp;creative=22494&amp;creativeASIN=B00IKDETOC&amp;ascsubtag=pcg-custom-tracking-21" TargetMode="External"/><Relationship Id="rId94" Type="http://schemas.openxmlformats.org/officeDocument/2006/relationships/hyperlink" Target="http://www.amazon.de/dp/B01M21311Z/ref=asc_df_B01M21311Z46860665?smid=A3JWKAKR8XB7XF&amp;tag=techracom00-21&amp;linkCode=df0&amp;creative=22494&amp;creativeASIN=B01M21311Z&amp;ascsubtag=pcg-custom-tracking-21" TargetMode="External"/><Relationship Id="rId99" Type="http://schemas.openxmlformats.org/officeDocument/2006/relationships/hyperlink" Target="https://www.amazon.it/Samsung-MZ-V6P512BW-NVMe-Nero-Rosso/dp/B01M21311Z?psc=1&amp;SubscriptionId=AKIAIPHVZTVH6LZ5BFZA&amp;tag=tech08c20-21&amp;linkCode=xm2&amp;camp=2025&amp;creative=165953&amp;creativeASIN=B01M21311Z&amp;ascsubtag=pcg-custom-tracking-21" TargetMode="External"/><Relationship Id="rId101" Type="http://schemas.openxmlformats.org/officeDocument/2006/relationships/hyperlink" Target="https://www.newegg.com/Product/Product.aspx?item=N82E16820147374" TargetMode="External"/><Relationship Id="rId4" Type="http://schemas.openxmlformats.org/officeDocument/2006/relationships/webSettings" Target="webSettings.xml"/><Relationship Id="rId9" Type="http://schemas.openxmlformats.org/officeDocument/2006/relationships/hyperlink" Target="http://www.pcgamer.com/the-best-gaming-monitors/" TargetMode="External"/><Relationship Id="rId13" Type="http://schemas.openxmlformats.org/officeDocument/2006/relationships/image" Target="media/image2.png"/><Relationship Id="rId18" Type="http://schemas.openxmlformats.org/officeDocument/2006/relationships/hyperlink" Target="http://www.anrdoezrs.net/click-7706533-12944385?url=https%3A%2F%2Fwww.newegg.com%2Fglobal%2Fde%2FProduct%2FProduct.aspx%3FItem%3DN82E16820231794%26nm_mc%3DAFC-C8Junction-DEU%26cm_mmc%3DAFC-C8Junction-DEU-_-Memory%2B%28Desktop%2BMemory%29-_-G.SKILL-_-20231794&amp;sid=pcg-custom-tracking" TargetMode="External"/><Relationship Id="rId39" Type="http://schemas.openxmlformats.org/officeDocument/2006/relationships/hyperlink" Target="http://www.amazon.com/dp/B01NBHXSP6/ref=asc_df_B01NBHXSP65218018?smid=ATVPDKIKX0DER&amp;tag=hawk-future-20&amp;linkCode=df0&amp;creative=395093&amp;creativeASIN=B01NBHXSP6&amp;ascsubtag=pcg-custom-tracking-20" TargetMode="External"/><Relationship Id="rId109" Type="http://schemas.openxmlformats.org/officeDocument/2006/relationships/hyperlink" Target="http://www.pcgamer.com/deals/compare?model_name=H100i%20V2" TargetMode="External"/><Relationship Id="rId34" Type="http://schemas.openxmlformats.org/officeDocument/2006/relationships/hyperlink" Target="https://www.amazon.co.uk/MSI-GTX-1080-ARMOR-11G/dp/B06XT34X2T?SubscriptionId=AKIAIPHVZTVH6LZ5BFZA&amp;tag=hawk-future-21&amp;linkCode=xm2&amp;camp=2025&amp;creative=165953&amp;creativeASIN=B06XT34X2T&amp;ascsubtag=pcg-custom-tracking-21" TargetMode="External"/><Relationship Id="rId50" Type="http://schemas.openxmlformats.org/officeDocument/2006/relationships/hyperlink" Target="https://www.amazon.co.uk/Intel-i7-7700K-QuadCore-Cache-Processor/dp/B01MXSI216?psc=1&amp;SubscriptionId=AKIAIPHVZTVH6LZ5BFZA&amp;tag=hawk-future-21&amp;linkCode=xm2&amp;camp=2025&amp;creative=165953&amp;creativeASIN=B01MXSI216&amp;ascsubtag=pcg-custom-tracking-21" TargetMode="External"/><Relationship Id="rId55" Type="http://schemas.openxmlformats.org/officeDocument/2006/relationships/hyperlink" Target="http://www.pcgamer.com/intel-brews-coffee-lake-for-the-desktop-hypes-up-gaming-performance/" TargetMode="External"/><Relationship Id="rId76" Type="http://schemas.openxmlformats.org/officeDocument/2006/relationships/hyperlink" Target="http://www.anrdoezrs.net/click-7706533-12944385?url=https%3A%2F%2Fwww.newegg.com%2Fglobal%2Fde%2FProduct%2FProduct.aspx%3FItem%3DN82E16814137126%26nm_mc%3DAFC-C8Junction-DEU%26cm_mmc%3DAFC-C8Junction-DEU-_-Video%2BCard%2B-%2BNvidia-_-MSI-_-14137126&amp;sid=pcg-custom-tracking" TargetMode="External"/><Relationship Id="rId97" Type="http://schemas.openxmlformats.org/officeDocument/2006/relationships/hyperlink" Target="https://www.amazon.es/Samsung-960-PRO-NVMe-512GB/dp/B01M21311Z?psc=1&amp;SubscriptionId=AKIAIPHVZTVH6LZ5BFZA&amp;tag=tech0ae4-21&amp;linkCode=xm2&amp;camp=2025&amp;creative=165953&amp;creativeASIN=B01M21311Z&amp;ascsubtag=pcg-custom-tracking-21" TargetMode="External"/><Relationship Id="rId104" Type="http://schemas.openxmlformats.org/officeDocument/2006/relationships/hyperlink" Target="http://www.amazon.de/dp/B019EXSSBG/ref=asc_df_B019EXSSBG46862565?smid=A3JWKAKR8XB7XF&amp;tag=techracom00-21&amp;linkCode=df0&amp;creative=22494&amp;creativeASIN=B019EXSSBG&amp;ascsubtag=pcg-custom-tracking-21" TargetMode="External"/><Relationship Id="rId120" Type="http://schemas.openxmlformats.org/officeDocument/2006/relationships/theme" Target="theme/theme1.xml"/><Relationship Id="rId7" Type="http://schemas.openxmlformats.org/officeDocument/2006/relationships/hyperlink" Target="http://www.pcgamer.com/the-best-gaming-mouse/" TargetMode="External"/><Relationship Id="rId71" Type="http://schemas.openxmlformats.org/officeDocument/2006/relationships/hyperlink" Target="https://www.amazon.es/Memoria-pc4-19200-ordenadores-sobremesa-f4-2400c15q/dp/B00NOCUSQW?SubscriptionId=AKIAIPHVZTVH6LZ5BFZA&amp;tag=tech0ae4-21&amp;linkCode=xm2&amp;camp=2025&amp;creative=165953&amp;creativeASIN=B00NOCUSQW&amp;ascsubtag=pcg-custom-tracking-21" TargetMode="External"/><Relationship Id="rId92" Type="http://schemas.openxmlformats.org/officeDocument/2006/relationships/hyperlink" Target="http://www.pcgamer.com/deals/compare?model_name=Supernova%20850%20watt%20G2%2080%20Plus%20Gold" TargetMode="External"/><Relationship Id="rId2" Type="http://schemas.openxmlformats.org/officeDocument/2006/relationships/styles" Target="styles.xml"/><Relationship Id="rId2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4384</Words>
  <Characters>24991</Characters>
  <Application>Microsoft Office Word</Application>
  <DocSecurity>0</DocSecurity>
  <Lines>208</Lines>
  <Paragraphs>58</Paragraphs>
  <ScaleCrop>false</ScaleCrop>
  <Company>Hewlett-Packard</Company>
  <LinksUpToDate>false</LinksUpToDate>
  <CharactersWithSpaces>29317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ian.brosnan@gmail.com</dc:creator>
  <cp:lastModifiedBy>ian.brosnan@gmail.com</cp:lastModifiedBy>
  <cp:revision>1</cp:revision>
  <dcterms:created xsi:type="dcterms:W3CDTF">2017-10-16T16:38:00Z</dcterms:created>
  <dcterms:modified xsi:type="dcterms:W3CDTF">2017-10-16T16:38:00Z</dcterms:modified>
</cp:coreProperties>
</file>