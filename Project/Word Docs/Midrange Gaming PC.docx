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E97" w:rsidRPr="00274E97" w:rsidRDefault="00274E97" w:rsidP="00274E97">
      <w:pPr>
        <w:spacing w:before="100" w:beforeAutospacing="1" w:after="100" w:afterAutospacing="1" w:line="750" w:lineRule="atLeast"/>
        <w:textAlignment w:val="baseline"/>
        <w:outlineLvl w:val="0"/>
        <w:rPr>
          <w:rFonts w:ascii="Arial" w:eastAsia="Times New Roman" w:hAnsi="Arial" w:cs="Arial"/>
          <w:b/>
          <w:bCs/>
          <w:kern w:val="36"/>
          <w:sz w:val="63"/>
          <w:szCs w:val="63"/>
          <w:lang w:eastAsia="en-IE"/>
        </w:rPr>
      </w:pPr>
      <w:r w:rsidRPr="00274E97">
        <w:rPr>
          <w:rFonts w:ascii="Arial" w:eastAsia="Times New Roman" w:hAnsi="Arial" w:cs="Arial"/>
          <w:b/>
          <w:bCs/>
          <w:kern w:val="36"/>
          <w:sz w:val="63"/>
          <w:szCs w:val="63"/>
          <w:lang w:eastAsia="en-IE"/>
        </w:rPr>
        <w:t>Build guide: The best gaming PC</w:t>
      </w:r>
    </w:p>
    <w:p w:rsidR="00274E97" w:rsidRPr="00274E97" w:rsidRDefault="00274E97" w:rsidP="00274E97">
      <w:pPr>
        <w:spacing w:beforeAutospacing="1" w:after="0" w:afterAutospacing="1" w:line="345" w:lineRule="atLeast"/>
        <w:textAlignment w:val="baseline"/>
        <w:rPr>
          <w:rFonts w:ascii="inherit" w:eastAsia="Times New Roman" w:hAnsi="inherit" w:cs="Times New Roman"/>
          <w:sz w:val="20"/>
          <w:szCs w:val="20"/>
          <w:lang w:eastAsia="en-IE"/>
        </w:rPr>
      </w:pPr>
      <w:r w:rsidRPr="00274E97">
        <w:rPr>
          <w:rFonts w:ascii="inherit" w:eastAsia="Times New Roman" w:hAnsi="inherit" w:cs="Times New Roman"/>
          <w:sz w:val="20"/>
          <w:szCs w:val="20"/>
          <w:lang w:eastAsia="en-IE"/>
        </w:rPr>
        <w:t>By </w:t>
      </w:r>
      <w:hyperlink r:id="rId5" w:history="1">
        <w:r w:rsidRPr="00274E97">
          <w:rPr>
            <w:rFonts w:ascii="inherit" w:eastAsia="Times New Roman" w:hAnsi="inherit" w:cs="Times New Roman"/>
            <w:color w:val="DC191B"/>
            <w:sz w:val="24"/>
            <w:szCs w:val="24"/>
            <w:u w:val="single"/>
            <w:lang w:eastAsia="en-IE"/>
          </w:rPr>
          <w:t>PC Gamer</w:t>
        </w:r>
      </w:hyperlink>
      <w:r w:rsidRPr="00274E97">
        <w:rPr>
          <w:rFonts w:ascii="inherit" w:eastAsia="Times New Roman" w:hAnsi="inherit" w:cs="Times New Roman"/>
          <w:sz w:val="20"/>
          <w:szCs w:val="20"/>
          <w:lang w:eastAsia="en-IE"/>
        </w:rPr>
        <w:t> September 05, 2017</w:t>
      </w:r>
    </w:p>
    <w:p w:rsidR="00274E97" w:rsidRPr="00274E97" w:rsidRDefault="00274E97" w:rsidP="00274E97">
      <w:pPr>
        <w:spacing w:after="150" w:line="420" w:lineRule="atLeast"/>
        <w:textAlignment w:val="baseline"/>
        <w:outlineLvl w:val="1"/>
        <w:rPr>
          <w:rFonts w:ascii="Arial" w:eastAsia="Times New Roman" w:hAnsi="Arial" w:cs="Arial"/>
          <w:sz w:val="30"/>
          <w:szCs w:val="30"/>
          <w:lang w:eastAsia="en-IE"/>
        </w:rPr>
      </w:pPr>
      <w:r w:rsidRPr="00274E97">
        <w:rPr>
          <w:rFonts w:ascii="Arial" w:eastAsia="Times New Roman" w:hAnsi="Arial" w:cs="Arial"/>
          <w:sz w:val="30"/>
          <w:szCs w:val="30"/>
          <w:lang w:eastAsia="en-IE"/>
        </w:rPr>
        <w:t>Outstanding performance for a reasonable price.</w:t>
      </w:r>
    </w:p>
    <w:p w:rsidR="00274E97" w:rsidRPr="00274E97" w:rsidRDefault="00274E97" w:rsidP="00274E97">
      <w:pPr>
        <w:numPr>
          <w:ilvl w:val="0"/>
          <w:numId w:val="1"/>
        </w:numPr>
        <w:spacing w:after="0" w:line="420" w:lineRule="atLeast"/>
        <w:ind w:left="0"/>
        <w:textAlignment w:val="center"/>
        <w:rPr>
          <w:rFonts w:ascii="inherit" w:eastAsia="Times New Roman" w:hAnsi="inherit" w:cs="Times New Roman"/>
          <w:sz w:val="24"/>
          <w:szCs w:val="24"/>
          <w:lang w:eastAsia="en-IE"/>
        </w:rPr>
      </w:pPr>
    </w:p>
    <w:p w:rsidR="00274E97" w:rsidRPr="00274E97" w:rsidRDefault="00274E97" w:rsidP="00274E97">
      <w:pPr>
        <w:spacing w:after="0" w:line="240" w:lineRule="auto"/>
        <w:textAlignment w:val="top"/>
        <w:rPr>
          <w:rFonts w:ascii="inherit" w:eastAsia="Times New Roman" w:hAnsi="inherit" w:cs="Times New Roman"/>
          <w:sz w:val="2"/>
          <w:szCs w:val="2"/>
          <w:lang w:eastAsia="en-IE"/>
        </w:rPr>
      </w:pPr>
      <w:r w:rsidRPr="00274E97">
        <w:rPr>
          <w:rFonts w:ascii="inherit" w:eastAsia="Times New Roman" w:hAnsi="inherit" w:cs="Times New Roman"/>
          <w:sz w:val="2"/>
          <w:szCs w:val="2"/>
          <w:lang w:eastAsia="en-IE"/>
        </w:rPr>
        <w:t> </w:t>
      </w:r>
    </w:p>
    <w:p w:rsidR="00274E97" w:rsidRPr="00274E97" w:rsidRDefault="00274E97" w:rsidP="00274E97">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274E97" w:rsidRPr="00274E97" w:rsidRDefault="00274E97" w:rsidP="00274E97">
      <w:pPr>
        <w:spacing w:after="0" w:line="240" w:lineRule="auto"/>
        <w:textAlignment w:val="top"/>
        <w:rPr>
          <w:rFonts w:ascii="inherit" w:eastAsia="Times New Roman" w:hAnsi="inherit" w:cs="Times New Roman"/>
          <w:sz w:val="2"/>
          <w:szCs w:val="2"/>
          <w:lang w:eastAsia="en-IE"/>
        </w:rPr>
      </w:pPr>
      <w:r w:rsidRPr="00274E97">
        <w:rPr>
          <w:rFonts w:ascii="inherit" w:eastAsia="Times New Roman" w:hAnsi="inherit" w:cs="Times New Roman"/>
          <w:sz w:val="2"/>
          <w:szCs w:val="2"/>
          <w:lang w:eastAsia="en-IE"/>
        </w:rPr>
        <w:t> </w:t>
      </w:r>
    </w:p>
    <w:p w:rsidR="00274E97" w:rsidRPr="00274E97" w:rsidRDefault="00274E97" w:rsidP="00274E97">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274E97" w:rsidRPr="00274E97" w:rsidRDefault="00274E97" w:rsidP="00274E97">
      <w:pPr>
        <w:spacing w:after="0" w:line="240" w:lineRule="auto"/>
        <w:textAlignment w:val="top"/>
        <w:rPr>
          <w:rFonts w:ascii="inherit" w:eastAsia="Times New Roman" w:hAnsi="inherit" w:cs="Times New Roman"/>
          <w:sz w:val="2"/>
          <w:szCs w:val="2"/>
          <w:lang w:eastAsia="en-IE"/>
        </w:rPr>
      </w:pPr>
      <w:r w:rsidRPr="00274E97">
        <w:rPr>
          <w:rFonts w:ascii="inherit" w:eastAsia="Times New Roman" w:hAnsi="inherit" w:cs="Times New Roman"/>
          <w:sz w:val="2"/>
          <w:szCs w:val="2"/>
          <w:lang w:eastAsia="en-IE"/>
        </w:rPr>
        <w:t> </w:t>
      </w:r>
    </w:p>
    <w:p w:rsidR="00274E97" w:rsidRPr="00274E97" w:rsidRDefault="00274E97" w:rsidP="00274E97">
      <w:pPr>
        <w:numPr>
          <w:ilvl w:val="0"/>
          <w:numId w:val="1"/>
        </w:numPr>
        <w:spacing w:after="0" w:line="420" w:lineRule="atLeast"/>
        <w:ind w:left="120"/>
        <w:textAlignment w:val="center"/>
        <w:rPr>
          <w:rFonts w:ascii="inherit" w:eastAsia="Times New Roman" w:hAnsi="inherit" w:cs="Times New Roman"/>
          <w:sz w:val="24"/>
          <w:szCs w:val="24"/>
          <w:lang w:eastAsia="en-IE"/>
        </w:rPr>
      </w:pPr>
    </w:p>
    <w:p w:rsidR="00274E97" w:rsidRPr="00274E97" w:rsidRDefault="00274E97" w:rsidP="00274E97">
      <w:pPr>
        <w:spacing w:after="0" w:line="240" w:lineRule="auto"/>
        <w:textAlignment w:val="top"/>
        <w:rPr>
          <w:rFonts w:ascii="inherit" w:eastAsia="Times New Roman" w:hAnsi="inherit" w:cs="Times New Roman"/>
          <w:sz w:val="2"/>
          <w:szCs w:val="2"/>
          <w:lang w:eastAsia="en-IE"/>
        </w:rPr>
      </w:pPr>
      <w:r w:rsidRPr="00274E97">
        <w:rPr>
          <w:rFonts w:ascii="inherit" w:eastAsia="Times New Roman" w:hAnsi="inherit" w:cs="Times New Roman"/>
          <w:sz w:val="2"/>
          <w:szCs w:val="2"/>
          <w:lang w:eastAsia="en-IE"/>
        </w:rPr>
        <w:t> </w:t>
      </w:r>
    </w:p>
    <w:p w:rsidR="00274E97" w:rsidRPr="00274E97" w:rsidRDefault="00274E97" w:rsidP="00274E97">
      <w:pPr>
        <w:numPr>
          <w:ilvl w:val="0"/>
          <w:numId w:val="1"/>
        </w:numPr>
        <w:pBdr>
          <w:left w:val="single" w:sz="6" w:space="6" w:color="0F1618"/>
        </w:pBdr>
        <w:spacing w:after="0" w:line="420" w:lineRule="atLeast"/>
        <w:ind w:left="120"/>
        <w:textAlignment w:val="center"/>
        <w:rPr>
          <w:rFonts w:ascii="inherit" w:eastAsia="Times New Roman" w:hAnsi="inherit" w:cs="Times New Roman"/>
          <w:sz w:val="24"/>
          <w:szCs w:val="24"/>
          <w:lang w:eastAsia="en-IE"/>
        </w:rPr>
      </w:pPr>
      <w:hyperlink r:id="rId6" w:anchor="comment-jump" w:history="1">
        <w:r w:rsidRPr="00274E97">
          <w:rPr>
            <w:rFonts w:ascii="inherit" w:eastAsia="Times New Roman" w:hAnsi="inherit" w:cs="Times New Roman"/>
            <w:color w:val="FFFFFF"/>
            <w:sz w:val="24"/>
            <w:szCs w:val="24"/>
            <w:u w:val="single"/>
            <w:lang w:eastAsia="en-IE"/>
          </w:rPr>
          <w:t> </w:t>
        </w:r>
        <w:r w:rsidRPr="00274E97">
          <w:rPr>
            <w:rFonts w:ascii="inherit" w:eastAsia="Times New Roman" w:hAnsi="inherit" w:cs="Times New Roman"/>
            <w:b/>
            <w:bCs/>
            <w:caps/>
            <w:color w:val="0F1618"/>
            <w:sz w:val="24"/>
            <w:szCs w:val="24"/>
            <w:u w:val="single"/>
            <w:lang w:eastAsia="en-IE"/>
          </w:rPr>
          <w:t>COMMENTS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c Build Guide Mid Range Recommended Header" style="width:24pt;height:24pt"/>
        </w:pic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The best gaming PC isn't one you buy: it's one you build. Building PCs can be a very expensive hobby, but that doesn’t mean you can’t get a great, powerful build for a reasonable price. Not everyone needs to play games at 4K, after all. The trick is to build a PC that will offer impressive performance now while still delivering the power needed to play games at least two to three years in the future. </w:t>
      </w:r>
    </w:p>
    <w:p w:rsidR="00274E97" w:rsidRPr="00274E97" w:rsidRDefault="00274E97" w:rsidP="00274E97">
      <w:pPr>
        <w:shd w:val="clear" w:color="auto" w:fill="DC191B"/>
        <w:spacing w:after="0" w:line="240" w:lineRule="atLeast"/>
        <w:textAlignment w:val="baseline"/>
        <w:outlineLvl w:val="4"/>
        <w:rPr>
          <w:rFonts w:ascii="inherit" w:eastAsia="Times New Roman" w:hAnsi="inherit" w:cs="Times New Roman"/>
          <w:b/>
          <w:bCs/>
          <w:caps/>
          <w:color w:val="FFFFFF"/>
          <w:sz w:val="24"/>
          <w:szCs w:val="24"/>
          <w:lang w:eastAsia="en-IE"/>
        </w:rPr>
      </w:pPr>
      <w:r w:rsidRPr="00274E97">
        <w:rPr>
          <w:rFonts w:ascii="inherit" w:eastAsia="Times New Roman" w:hAnsi="inherit" w:cs="Times New Roman"/>
          <w:b/>
          <w:bCs/>
          <w:caps/>
          <w:color w:val="FFFFFF"/>
          <w:sz w:val="24"/>
          <w:szCs w:val="24"/>
          <w:lang w:eastAsia="en-IE"/>
        </w:rPr>
        <w:t>PC BUILD GUIDES</w:t>
      </w:r>
    </w:p>
    <w:p w:rsidR="00274E97" w:rsidRPr="00274E97" w:rsidRDefault="00274E97" w:rsidP="00274E97">
      <w:pPr>
        <w:shd w:val="clear" w:color="auto" w:fill="FFFFFF"/>
        <w:spacing w:after="0" w:line="240" w:lineRule="auto"/>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lang w:eastAsia="en-IE"/>
        </w:rPr>
        <w:pict>
          <v:shape id="_x0000_i1026" type="#_x0000_t75" alt="" style="width:24pt;height:24pt"/>
        </w:pict>
      </w:r>
    </w:p>
    <w:p w:rsidR="00274E97" w:rsidRPr="00274E97" w:rsidRDefault="00274E97" w:rsidP="00274E97">
      <w:pPr>
        <w:shd w:val="clear" w:color="auto" w:fill="FFFFFF"/>
        <w:spacing w:line="240" w:lineRule="auto"/>
        <w:textAlignment w:val="baseline"/>
        <w:rPr>
          <w:rFonts w:ascii="inherit" w:eastAsia="Times New Roman" w:hAnsi="inherit" w:cs="Times New Roman"/>
          <w:sz w:val="21"/>
          <w:szCs w:val="21"/>
          <w:lang w:eastAsia="en-IE"/>
        </w:rPr>
      </w:pPr>
      <w:ins w:id="0" w:author="Unknown">
        <w:r w:rsidRPr="00274E97">
          <w:rPr>
            <w:rFonts w:ascii="inherit" w:eastAsia="Times New Roman" w:hAnsi="inherit" w:cs="Times New Roman"/>
            <w:sz w:val="21"/>
            <w:szCs w:val="21"/>
            <w:lang w:eastAsia="en-IE"/>
          </w:rPr>
          <w:fldChar w:fldCharType="begin"/>
        </w:r>
      </w:ins>
      <w:r w:rsidRPr="00274E97">
        <w:rPr>
          <w:rFonts w:ascii="inherit" w:eastAsia="Times New Roman" w:hAnsi="inherit" w:cs="Times New Roman"/>
          <w:sz w:val="21"/>
          <w:szCs w:val="21"/>
          <w:lang w:eastAsia="en-IE"/>
        </w:rPr>
        <w:instrText xml:space="preserve"> HYPERLINK "http://www.pcgamer.com/build-guide-the-best-cheap-gaming-pc/" \t "_blank" </w:instrText>
      </w:r>
      <w:r w:rsidRPr="00274E97">
        <w:rPr>
          <w:rFonts w:ascii="inherit" w:eastAsia="Times New Roman" w:hAnsi="inherit" w:cs="Times New Roman"/>
          <w:sz w:val="21"/>
          <w:szCs w:val="21"/>
          <w:lang w:eastAsia="en-IE"/>
        </w:rPr>
        <w:fldChar w:fldCharType="separate"/>
      </w:r>
      <w:ins w:id="1" w:author="Unknown">
        <w:r w:rsidRPr="00274E97">
          <w:rPr>
            <w:rFonts w:ascii="inherit" w:eastAsia="Times New Roman" w:hAnsi="inherit" w:cs="Times New Roman"/>
            <w:b/>
            <w:bCs/>
            <w:color w:val="C51618"/>
            <w:sz w:val="21"/>
            <w:lang w:eastAsia="en-IE"/>
          </w:rPr>
          <w:t>The best cheap gaming PC</w:t>
        </w:r>
      </w:ins>
      <w:r w:rsidRPr="00274E97">
        <w:rPr>
          <w:rFonts w:ascii="inherit" w:eastAsia="Times New Roman" w:hAnsi="inherit" w:cs="Times New Roman"/>
          <w:sz w:val="21"/>
          <w:szCs w:val="21"/>
          <w:lang w:eastAsia="en-IE"/>
        </w:rPr>
        <w:fldChar w:fldCharType="end"/>
      </w:r>
      <w:r w:rsidRPr="00274E97">
        <w:rPr>
          <w:rFonts w:ascii="inherit" w:eastAsia="Times New Roman" w:hAnsi="inherit" w:cs="Times New Roman"/>
          <w:sz w:val="21"/>
          <w:szCs w:val="21"/>
          <w:lang w:eastAsia="en-IE"/>
        </w:rPr>
        <w:t>(&lt;$500/£500) - Our alternative to buying a console.</w:t>
      </w:r>
      <w:ins w:id="2" w:author="Unknown">
        <w:r w:rsidRPr="00274E97">
          <w:rPr>
            <w:rFonts w:ascii="inherit" w:eastAsia="Times New Roman" w:hAnsi="inherit" w:cs="Times New Roman"/>
            <w:sz w:val="21"/>
            <w:szCs w:val="21"/>
            <w:bdr w:val="none" w:sz="0" w:space="0" w:color="auto" w:frame="1"/>
            <w:lang w:eastAsia="en-IE"/>
          </w:rPr>
          <w:br/>
        </w:r>
      </w:ins>
      <w:r w:rsidRPr="00274E97">
        <w:rPr>
          <w:rFonts w:ascii="inherit" w:eastAsia="Times New Roman" w:hAnsi="inherit" w:cs="Times New Roman"/>
          <w:sz w:val="21"/>
          <w:szCs w:val="21"/>
          <w:lang w:eastAsia="en-IE"/>
        </w:rPr>
        <w:fldChar w:fldCharType="begin"/>
      </w:r>
      <w:r w:rsidRPr="00274E97">
        <w:rPr>
          <w:rFonts w:ascii="inherit" w:eastAsia="Times New Roman" w:hAnsi="inherit" w:cs="Times New Roman"/>
          <w:sz w:val="21"/>
          <w:szCs w:val="21"/>
          <w:lang w:eastAsia="en-IE"/>
        </w:rPr>
        <w:instrText xml:space="preserve"> HYPERLINK "http://www.pcgamer.com/pc-build-guide-budget-gaming-pc/" \t "_blank" </w:instrText>
      </w:r>
      <w:r w:rsidRPr="00274E97">
        <w:rPr>
          <w:rFonts w:ascii="inherit" w:eastAsia="Times New Roman" w:hAnsi="inherit" w:cs="Times New Roman"/>
          <w:sz w:val="21"/>
          <w:szCs w:val="21"/>
          <w:lang w:eastAsia="en-IE"/>
        </w:rPr>
        <w:fldChar w:fldCharType="separate"/>
      </w:r>
      <w:ins w:id="3" w:author="Unknown">
        <w:r w:rsidRPr="00274E97">
          <w:rPr>
            <w:rFonts w:ascii="inherit" w:eastAsia="Times New Roman" w:hAnsi="inherit" w:cs="Times New Roman"/>
            <w:b/>
            <w:bCs/>
            <w:color w:val="C51618"/>
            <w:sz w:val="21"/>
            <w:lang w:eastAsia="en-IE"/>
          </w:rPr>
          <w:t>The best budget gaming PC</w:t>
        </w:r>
      </w:ins>
      <w:r w:rsidRPr="00274E97">
        <w:rPr>
          <w:rFonts w:ascii="inherit" w:eastAsia="Times New Roman" w:hAnsi="inherit" w:cs="Times New Roman"/>
          <w:sz w:val="21"/>
          <w:szCs w:val="21"/>
          <w:lang w:eastAsia="en-IE"/>
        </w:rPr>
        <w:fldChar w:fldCharType="end"/>
      </w:r>
      <w:r w:rsidRPr="00274E97">
        <w:rPr>
          <w:rFonts w:ascii="inherit" w:eastAsia="Times New Roman" w:hAnsi="inherit" w:cs="Times New Roman"/>
          <w:sz w:val="21"/>
          <w:szCs w:val="21"/>
          <w:lang w:eastAsia="en-IE"/>
        </w:rPr>
        <w:t>(~$750/£750) - A good entry-level system.</w:t>
      </w:r>
      <w:r w:rsidRPr="00274E97">
        <w:rPr>
          <w:rFonts w:ascii="inherit" w:eastAsia="Times New Roman" w:hAnsi="inherit" w:cs="Times New Roman"/>
          <w:sz w:val="21"/>
          <w:szCs w:val="21"/>
          <w:lang w:eastAsia="en-IE"/>
        </w:rPr>
        <w:br/>
      </w:r>
      <w:r w:rsidRPr="00274E97">
        <w:rPr>
          <w:rFonts w:ascii="inherit" w:eastAsia="Times New Roman" w:hAnsi="inherit" w:cs="Times New Roman"/>
          <w:sz w:val="21"/>
          <w:szCs w:val="21"/>
          <w:lang w:eastAsia="en-IE"/>
        </w:rPr>
        <w:fldChar w:fldCharType="begin"/>
      </w:r>
      <w:r w:rsidRPr="00274E97">
        <w:rPr>
          <w:rFonts w:ascii="inherit" w:eastAsia="Times New Roman" w:hAnsi="inherit" w:cs="Times New Roman"/>
          <w:sz w:val="21"/>
          <w:szCs w:val="21"/>
          <w:lang w:eastAsia="en-IE"/>
        </w:rPr>
        <w:instrText xml:space="preserve"> HYPERLINK "http://www.pcgamer.com/best-gaming-pc/" \t "_blank" </w:instrText>
      </w:r>
      <w:r w:rsidRPr="00274E97">
        <w:rPr>
          <w:rFonts w:ascii="inherit" w:eastAsia="Times New Roman" w:hAnsi="inherit" w:cs="Times New Roman"/>
          <w:sz w:val="21"/>
          <w:szCs w:val="21"/>
          <w:lang w:eastAsia="en-IE"/>
        </w:rPr>
        <w:fldChar w:fldCharType="separate"/>
      </w:r>
      <w:ins w:id="4" w:author="Unknown">
        <w:r w:rsidRPr="00274E97">
          <w:rPr>
            <w:rFonts w:ascii="inherit" w:eastAsia="Times New Roman" w:hAnsi="inherit" w:cs="Times New Roman"/>
            <w:b/>
            <w:bCs/>
            <w:color w:val="C51618"/>
            <w:sz w:val="21"/>
            <w:lang w:eastAsia="en-IE"/>
          </w:rPr>
          <w:t>The best gaming PC</w:t>
        </w:r>
      </w:ins>
      <w:r w:rsidRPr="00274E97">
        <w:rPr>
          <w:rFonts w:ascii="inherit" w:eastAsia="Times New Roman" w:hAnsi="inherit" w:cs="Times New Roman"/>
          <w:sz w:val="21"/>
          <w:szCs w:val="21"/>
          <w:lang w:eastAsia="en-IE"/>
        </w:rPr>
        <w:fldChar w:fldCharType="end"/>
      </w:r>
      <w:r w:rsidRPr="00274E97">
        <w:rPr>
          <w:rFonts w:ascii="inherit" w:eastAsia="Times New Roman" w:hAnsi="inherit" w:cs="Times New Roman"/>
          <w:sz w:val="21"/>
          <w:szCs w:val="21"/>
          <w:lang w:eastAsia="en-IE"/>
        </w:rPr>
        <w:t>(~$1,250/£1,250) - Our recommended midrange build for most gamers.</w:t>
      </w:r>
      <w:r w:rsidRPr="00274E97">
        <w:rPr>
          <w:rFonts w:ascii="inherit" w:eastAsia="Times New Roman" w:hAnsi="inherit" w:cs="Times New Roman"/>
          <w:sz w:val="21"/>
          <w:szCs w:val="21"/>
          <w:lang w:eastAsia="en-IE"/>
        </w:rPr>
        <w:br/>
      </w:r>
      <w:r w:rsidRPr="00274E97">
        <w:rPr>
          <w:rFonts w:ascii="inherit" w:eastAsia="Times New Roman" w:hAnsi="inherit" w:cs="Times New Roman"/>
          <w:sz w:val="21"/>
          <w:szCs w:val="21"/>
          <w:lang w:eastAsia="en-IE"/>
        </w:rPr>
        <w:fldChar w:fldCharType="begin"/>
      </w:r>
      <w:r w:rsidRPr="00274E97">
        <w:rPr>
          <w:rFonts w:ascii="inherit" w:eastAsia="Times New Roman" w:hAnsi="inherit" w:cs="Times New Roman"/>
          <w:sz w:val="21"/>
          <w:szCs w:val="21"/>
          <w:lang w:eastAsia="en-IE"/>
        </w:rPr>
        <w:instrText xml:space="preserve"> HYPERLINK "http://www.pcgamer.com/pc-build-guide-high-end-gaming-pc/" \t "_blank" </w:instrText>
      </w:r>
      <w:r w:rsidRPr="00274E97">
        <w:rPr>
          <w:rFonts w:ascii="inherit" w:eastAsia="Times New Roman" w:hAnsi="inherit" w:cs="Times New Roman"/>
          <w:sz w:val="21"/>
          <w:szCs w:val="21"/>
          <w:lang w:eastAsia="en-IE"/>
        </w:rPr>
        <w:fldChar w:fldCharType="separate"/>
      </w:r>
      <w:ins w:id="5" w:author="Unknown">
        <w:r w:rsidRPr="00274E97">
          <w:rPr>
            <w:rFonts w:ascii="inherit" w:eastAsia="Times New Roman" w:hAnsi="inherit" w:cs="Times New Roman"/>
            <w:b/>
            <w:bCs/>
            <w:color w:val="C51618"/>
            <w:sz w:val="21"/>
            <w:lang w:eastAsia="en-IE"/>
          </w:rPr>
          <w:t>The best high-end gaming PC</w:t>
        </w:r>
      </w:ins>
      <w:r w:rsidRPr="00274E97">
        <w:rPr>
          <w:rFonts w:ascii="inherit" w:eastAsia="Times New Roman" w:hAnsi="inherit" w:cs="Times New Roman"/>
          <w:sz w:val="21"/>
          <w:szCs w:val="21"/>
          <w:lang w:eastAsia="en-IE"/>
        </w:rPr>
        <w:fldChar w:fldCharType="end"/>
      </w:r>
      <w:r w:rsidRPr="00274E97">
        <w:rPr>
          <w:rFonts w:ascii="inherit" w:eastAsia="Times New Roman" w:hAnsi="inherit" w:cs="Times New Roman"/>
          <w:sz w:val="21"/>
          <w:szCs w:val="21"/>
          <w:lang w:eastAsia="en-IE"/>
        </w:rPr>
        <w:t>(~$2,000/£2,000) - Everything a gamer could want.</w:t>
      </w:r>
      <w:r w:rsidRPr="00274E97">
        <w:rPr>
          <w:rFonts w:ascii="inherit" w:eastAsia="Times New Roman" w:hAnsi="inherit" w:cs="Times New Roman"/>
          <w:sz w:val="21"/>
          <w:szCs w:val="21"/>
          <w:lang w:eastAsia="en-IE"/>
        </w:rPr>
        <w:br/>
      </w:r>
      <w:r w:rsidRPr="00274E97">
        <w:rPr>
          <w:rFonts w:ascii="inherit" w:eastAsia="Times New Roman" w:hAnsi="inherit" w:cs="Times New Roman"/>
          <w:sz w:val="21"/>
          <w:szCs w:val="21"/>
          <w:lang w:eastAsia="en-IE"/>
        </w:rPr>
        <w:fldChar w:fldCharType="begin"/>
      </w:r>
      <w:r w:rsidRPr="00274E97">
        <w:rPr>
          <w:rFonts w:ascii="inherit" w:eastAsia="Times New Roman" w:hAnsi="inherit" w:cs="Times New Roman"/>
          <w:sz w:val="21"/>
          <w:szCs w:val="21"/>
          <w:lang w:eastAsia="en-IE"/>
        </w:rPr>
        <w:instrText xml:space="preserve"> HYPERLINK "http://www.pcgamer.com/build-guide-the-extreme-gaming-pc/" \t "_blank" </w:instrText>
      </w:r>
      <w:r w:rsidRPr="00274E97">
        <w:rPr>
          <w:rFonts w:ascii="inherit" w:eastAsia="Times New Roman" w:hAnsi="inherit" w:cs="Times New Roman"/>
          <w:sz w:val="21"/>
          <w:szCs w:val="21"/>
          <w:lang w:eastAsia="en-IE"/>
        </w:rPr>
        <w:fldChar w:fldCharType="separate"/>
      </w:r>
      <w:ins w:id="6" w:author="Unknown">
        <w:r w:rsidRPr="00274E97">
          <w:rPr>
            <w:rFonts w:ascii="inherit" w:eastAsia="Times New Roman" w:hAnsi="inherit" w:cs="Times New Roman"/>
            <w:b/>
            <w:bCs/>
            <w:color w:val="C51618"/>
            <w:sz w:val="21"/>
            <w:lang w:eastAsia="en-IE"/>
          </w:rPr>
          <w:t>The best extreme gaming PC</w:t>
        </w:r>
      </w:ins>
      <w:r w:rsidRPr="00274E97">
        <w:rPr>
          <w:rFonts w:ascii="inherit" w:eastAsia="Times New Roman" w:hAnsi="inherit" w:cs="Times New Roman"/>
          <w:sz w:val="21"/>
          <w:szCs w:val="21"/>
          <w:lang w:eastAsia="en-IE"/>
        </w:rPr>
        <w:fldChar w:fldCharType="end"/>
      </w:r>
      <w:r w:rsidRPr="00274E97">
        <w:rPr>
          <w:rFonts w:ascii="inherit" w:eastAsia="Times New Roman" w:hAnsi="inherit" w:cs="Times New Roman"/>
          <w:sz w:val="21"/>
          <w:szCs w:val="21"/>
          <w:lang w:eastAsia="en-IE"/>
        </w:rPr>
        <w:t>(&gt;$3,000/£3,000) - You won the lotto and are going all-in on gaming.</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We have system builds for everyone here at PC Gamer, with five builds each targeting a different price. From the cheap build starting below $500 / £500 up through an extreme system priced well north of $3,000 / £3,000, we have your back. This guide represents the balanced option, giving you what we feel is the best PC gaming system that balances price and performance for around $1,250 / £1,250. </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This midrange PC is designed to give outstanding marks for 1080p and 1440p gaming, thanks to prices dropping on </w:t>
      </w:r>
      <w:hyperlink r:id="rId7" w:history="1">
        <w:r w:rsidRPr="00274E97">
          <w:rPr>
            <w:rFonts w:ascii="inherit" w:eastAsia="Times New Roman" w:hAnsi="inherit" w:cs="Times New Roman"/>
            <w:color w:val="C51618"/>
            <w:sz w:val="24"/>
            <w:szCs w:val="24"/>
            <w:u w:val="single"/>
            <w:lang w:eastAsia="en-IE"/>
          </w:rPr>
          <w:t>the GTX 1080</w:t>
        </w:r>
      </w:hyperlink>
      <w:r w:rsidRPr="00274E97">
        <w:rPr>
          <w:rFonts w:ascii="inherit" w:eastAsia="Times New Roman" w:hAnsi="inherit" w:cs="Times New Roman"/>
          <w:sz w:val="24"/>
          <w:szCs w:val="24"/>
          <w:lang w:eastAsia="en-IE"/>
        </w:rPr>
        <w:t>, though CPU and RAM do come into play as well. What this machine won’t be aimed at is those who need extra computing power for video, sound, and image editing. For those uses, you’ll need to spend more for a CPU that can deliver on those tasks. Similarly, gaming at 4K is best reserved for builds sporting one or more higher-end GTX 1080 Ti GPUs.</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The price point also doesn't account for the operating system or any peripherals. Check out our buying guides for the best </w:t>
      </w:r>
      <w:hyperlink r:id="rId8" w:history="1">
        <w:r w:rsidRPr="00274E97">
          <w:rPr>
            <w:rFonts w:ascii="inherit" w:eastAsia="Times New Roman" w:hAnsi="inherit" w:cs="Times New Roman"/>
            <w:color w:val="C51618"/>
            <w:sz w:val="24"/>
            <w:szCs w:val="24"/>
            <w:u w:val="single"/>
            <w:lang w:eastAsia="en-IE"/>
          </w:rPr>
          <w:t>mouse</w:t>
        </w:r>
      </w:hyperlink>
      <w:r w:rsidRPr="00274E97">
        <w:rPr>
          <w:rFonts w:ascii="inherit" w:eastAsia="Times New Roman" w:hAnsi="inherit" w:cs="Times New Roman"/>
          <w:sz w:val="24"/>
          <w:szCs w:val="24"/>
          <w:lang w:eastAsia="en-IE"/>
        </w:rPr>
        <w:t>, </w:t>
      </w:r>
      <w:hyperlink r:id="rId9" w:history="1">
        <w:r w:rsidRPr="00274E97">
          <w:rPr>
            <w:rFonts w:ascii="inherit" w:eastAsia="Times New Roman" w:hAnsi="inherit" w:cs="Times New Roman"/>
            <w:color w:val="C51618"/>
            <w:sz w:val="24"/>
            <w:szCs w:val="24"/>
            <w:u w:val="single"/>
            <w:lang w:eastAsia="en-IE"/>
          </w:rPr>
          <w:t>keyboard</w:t>
        </w:r>
      </w:hyperlink>
      <w:r w:rsidRPr="00274E97">
        <w:rPr>
          <w:rFonts w:ascii="inherit" w:eastAsia="Times New Roman" w:hAnsi="inherit" w:cs="Times New Roman"/>
          <w:sz w:val="24"/>
          <w:szCs w:val="24"/>
          <w:lang w:eastAsia="en-IE"/>
        </w:rPr>
        <w:t>, and </w:t>
      </w:r>
      <w:hyperlink r:id="rId10" w:history="1">
        <w:r w:rsidRPr="00274E97">
          <w:rPr>
            <w:rFonts w:ascii="inherit" w:eastAsia="Times New Roman" w:hAnsi="inherit" w:cs="Times New Roman"/>
            <w:color w:val="C51618"/>
            <w:sz w:val="24"/>
            <w:szCs w:val="24"/>
            <w:u w:val="single"/>
            <w:lang w:eastAsia="en-IE"/>
          </w:rPr>
          <w:t xml:space="preserve">gaming </w:t>
        </w:r>
        <w:proofErr w:type="spellStart"/>
        <w:r w:rsidRPr="00274E97">
          <w:rPr>
            <w:rFonts w:ascii="inherit" w:eastAsia="Times New Roman" w:hAnsi="inherit" w:cs="Times New Roman"/>
            <w:color w:val="C51618"/>
            <w:sz w:val="24"/>
            <w:szCs w:val="24"/>
            <w:u w:val="single"/>
            <w:lang w:eastAsia="en-IE"/>
          </w:rPr>
          <w:t>monitor</w:t>
        </w:r>
      </w:hyperlink>
      <w:r w:rsidRPr="00274E97">
        <w:rPr>
          <w:rFonts w:ascii="inherit" w:eastAsia="Times New Roman" w:hAnsi="inherit" w:cs="Times New Roman"/>
          <w:sz w:val="24"/>
          <w:szCs w:val="24"/>
          <w:lang w:eastAsia="en-IE"/>
        </w:rPr>
        <w:t>for</w:t>
      </w:r>
      <w:proofErr w:type="spellEnd"/>
      <w:r w:rsidRPr="00274E97">
        <w:rPr>
          <w:rFonts w:ascii="inherit" w:eastAsia="Times New Roman" w:hAnsi="inherit" w:cs="Times New Roman"/>
          <w:sz w:val="24"/>
          <w:szCs w:val="24"/>
          <w:lang w:eastAsia="en-IE"/>
        </w:rPr>
        <w:t xml:space="preserve"> our </w:t>
      </w:r>
      <w:proofErr w:type="spellStart"/>
      <w:r w:rsidRPr="00274E97">
        <w:rPr>
          <w:rFonts w:ascii="inherit" w:eastAsia="Times New Roman" w:hAnsi="inherit" w:cs="Times New Roman"/>
          <w:sz w:val="24"/>
          <w:szCs w:val="24"/>
          <w:lang w:eastAsia="en-IE"/>
        </w:rPr>
        <w:t>favorite</w:t>
      </w:r>
      <w:proofErr w:type="spellEnd"/>
      <w:r w:rsidRPr="00274E97">
        <w:rPr>
          <w:rFonts w:ascii="inherit" w:eastAsia="Times New Roman" w:hAnsi="inherit" w:cs="Times New Roman"/>
          <w:sz w:val="24"/>
          <w:szCs w:val="24"/>
          <w:lang w:eastAsia="en-IE"/>
        </w:rPr>
        <w:t xml:space="preserve"> picks to pair with your new rig. </w: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lastRenderedPageBreak/>
        <w:t>Components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3343275" cy="4286250"/>
            <wp:effectExtent l="19050" t="0" r="9525" b="0"/>
            <wp:docPr id="3" name="Picture 3" descr="Intel Core i5-7600K 3.8 GHz LGA 1151 BX80677I57600K Desktop Processo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 Core i5-7600K 3.8 GHz LGA 1151 BX80677I57600K Desktop Processor">
                      <a:hlinkClick r:id="rId11" tgtFrame="&quot;_blank&quot;"/>
                    </pic:cNvPr>
                    <pic:cNvPicPr>
                      <a:picLocks noChangeAspect="1" noChangeArrowheads="1"/>
                    </pic:cNvPicPr>
                  </pic:nvPicPr>
                  <pic:blipFill>
                    <a:blip r:embed="rId12" cstate="print"/>
                    <a:srcRect/>
                    <a:stretch>
                      <a:fillRect/>
                    </a:stretch>
                  </pic:blipFill>
                  <pic:spPr bwMode="auto">
                    <a:xfrm>
                      <a:off x="0" y="0"/>
                      <a:ext cx="3343275" cy="428625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Intel Core i5-7600K</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 name="Picture 4" descr="Neweg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egg">
                      <a:hlinkClick r:id="rId1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€204.99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1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5" name="Picture 5"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tjcfx.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762500" cy="3762375"/>
            <wp:effectExtent l="19050" t="0" r="0" b="0"/>
            <wp:docPr id="6" name="Picture 6" descr="GIGABYTE GeForce GTX 1080 DirectX 12 GV-N1080TTOC-8GD Turbo OC Video Car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GABYTE GeForce GTX 1080 DirectX 12 GV-N1080TTOC-8GD Turbo OC Video Card">
                      <a:hlinkClick r:id="rId16" tgtFrame="&quot;_blank&quot;"/>
                    </pic:cNvPr>
                    <pic:cNvPicPr>
                      <a:picLocks noChangeAspect="1" noChangeArrowheads="1"/>
                    </pic:cNvPicPr>
                  </pic:nvPicPr>
                  <pic:blipFill>
                    <a:blip r:embed="rId17" cstate="print"/>
                    <a:srcRect/>
                    <a:stretch>
                      <a:fillRect/>
                    </a:stretch>
                  </pic:blipFill>
                  <pic:spPr bwMode="auto">
                    <a:xfrm>
                      <a:off x="0" y="0"/>
                      <a:ext cx="4762500" cy="3762375"/>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proofErr w:type="spellStart"/>
      <w:r w:rsidRPr="00274E97">
        <w:rPr>
          <w:rFonts w:ascii="inherit" w:eastAsia="Times New Roman" w:hAnsi="inherit" w:cs="Times New Roman"/>
          <w:sz w:val="21"/>
          <w:szCs w:val="21"/>
          <w:bdr w:val="none" w:sz="0" w:space="0" w:color="auto" w:frame="1"/>
          <w:lang w:eastAsia="en-IE"/>
        </w:rPr>
        <w:t>Nvidia</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GeForce</w:t>
      </w:r>
      <w:proofErr w:type="spellEnd"/>
      <w:r w:rsidRPr="00274E97">
        <w:rPr>
          <w:rFonts w:ascii="inherit" w:eastAsia="Times New Roman" w:hAnsi="inherit" w:cs="Times New Roman"/>
          <w:sz w:val="21"/>
          <w:szCs w:val="21"/>
          <w:bdr w:val="none" w:sz="0" w:space="0" w:color="auto" w:frame="1"/>
          <w:lang w:eastAsia="en-IE"/>
        </w:rPr>
        <w:t xml:space="preserve"> GTX 1080</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7" name="Picture 7" descr="Neweg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egg">
                      <a:hlinkClick r:id="rId16"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€426.99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18"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8" name="Picture 8"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qlkg.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6096000" cy="4572000"/>
            <wp:effectExtent l="19050" t="0" r="0" b="0"/>
            <wp:docPr id="9" name="Picture 9" descr="G.SKILL Ripjaws V Series 16GB (2 x 8GB) 288-Pin DDR4 SDRAM DDR4 2133 (PC4 17000) Intel Z170 Platform / Intel X99 Platform Desktop Memory Model F4-2133C15D-16GV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SKILL Ripjaws V Series 16GB (2 x 8GB) 288-Pin DDR4 SDRAM DDR4 2133 (PC4 17000) Intel Z170 Platform / Intel X99 Platform Desktop Memory Model F4-2133C15D-16GVR">
                      <a:hlinkClick r:id="rId19" tgtFrame="&quot;_blank&quot;"/>
                    </pic:cNvPr>
                    <pic:cNvPicPr>
                      <a:picLocks noChangeAspect="1" noChangeArrowheads="1"/>
                    </pic:cNvPicPr>
                  </pic:nvPicPr>
                  <pic:blipFill>
                    <a:blip r:embed="rId20" cstate="print"/>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proofErr w:type="spellStart"/>
      <w:r w:rsidRPr="00274E97">
        <w:rPr>
          <w:rFonts w:ascii="inherit" w:eastAsia="Times New Roman" w:hAnsi="inherit" w:cs="Times New Roman"/>
          <w:sz w:val="21"/>
          <w:szCs w:val="21"/>
          <w:bdr w:val="none" w:sz="0" w:space="0" w:color="auto" w:frame="1"/>
          <w:lang w:eastAsia="en-IE"/>
        </w:rPr>
        <w:t>G.Skill</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Ripjaws</w:t>
      </w:r>
      <w:proofErr w:type="spellEnd"/>
      <w:r w:rsidRPr="00274E97">
        <w:rPr>
          <w:rFonts w:ascii="inherit" w:eastAsia="Times New Roman" w:hAnsi="inherit" w:cs="Times New Roman"/>
          <w:sz w:val="21"/>
          <w:szCs w:val="21"/>
          <w:bdr w:val="none" w:sz="0" w:space="0" w:color="auto" w:frame="1"/>
          <w:lang w:eastAsia="en-IE"/>
        </w:rPr>
        <w:t xml:space="preserve"> V Series DDR4-2666 16GB (2x8GB)</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0" name="Picture 10" descr="Neweg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egg">
                      <a:hlinkClick r:id="rId19"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€128.99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2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11" name="Picture 11"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tjcfx.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3333750" cy="3333750"/>
            <wp:effectExtent l="19050" t="0" r="0" b="0"/>
            <wp:docPr id="12" name="Picture 12" descr="Intel SSDPEKKW512G7X1 Solid-state Drive 600p Series 512 GB schwarz/grü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l SSDPEKKW512G7X1 Solid-state Drive 600p Series 512 GB schwarz/grün">
                      <a:hlinkClick r:id="rId22" tgtFrame="&quot;_blank&quot;"/>
                    </pic:cNvPr>
                    <pic:cNvPicPr>
                      <a:picLocks noChangeAspect="1" noChangeArrowheads="1"/>
                    </pic:cNvPicPr>
                  </pic:nvPicPr>
                  <pic:blipFill>
                    <a:blip r:embed="rId23" cstate="print"/>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Intel 600p 512GB</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3" name="Picture 13" descr="Amazon Germany">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azon Germany">
                      <a:hlinkClick r:id="rId22"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€173.05</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25"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248150" cy="4762500"/>
            <wp:effectExtent l="19050" t="0" r="0" b="0"/>
            <wp:docPr id="14" name="Picture 14" descr="Cooler Master X Dream i117 CPU-Kühler (RR-X117-18FP-R1)">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oler Master X Dream i117 CPU-Kühler (RR-X117-18FP-R1)">
                      <a:hlinkClick r:id="rId26" tgtFrame="&quot;_blank&quot;"/>
                    </pic:cNvPr>
                    <pic:cNvPicPr>
                      <a:picLocks noChangeAspect="1" noChangeArrowheads="1"/>
                    </pic:cNvPicPr>
                  </pic:nvPicPr>
                  <pic:blipFill>
                    <a:blip r:embed="rId27" cstate="print"/>
                    <a:srcRect/>
                    <a:stretch>
                      <a:fillRect/>
                    </a:stretch>
                  </pic:blipFill>
                  <pic:spPr bwMode="auto">
                    <a:xfrm>
                      <a:off x="0" y="0"/>
                      <a:ext cx="4248150" cy="47625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Cooler Master Hyper 212 </w:t>
      </w:r>
      <w:proofErr w:type="spellStart"/>
      <w:r w:rsidRPr="00274E97">
        <w:rPr>
          <w:rFonts w:ascii="inherit" w:eastAsia="Times New Roman" w:hAnsi="inherit" w:cs="Times New Roman"/>
          <w:sz w:val="21"/>
          <w:szCs w:val="21"/>
          <w:bdr w:val="none" w:sz="0" w:space="0" w:color="auto" w:frame="1"/>
          <w:lang w:eastAsia="en-IE"/>
        </w:rPr>
        <w:t>Evo</w:t>
      </w:r>
      <w:proofErr w:type="spellEnd"/>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5" name="Picture 15" descr="Amazon Germany">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azon Germany">
                      <a:hlinkClick r:id="rId26"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€13.55</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28"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4762500" cy="4762500"/>
            <wp:effectExtent l="19050" t="0" r="0" b="0"/>
            <wp:docPr id="16" name="Picture 16" descr="NZXT S340 Matte Black/Red Steel ATX Mid Tower Cas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ZXT S340 Matte Black/Red Steel ATX Mid Tower Case">
                      <a:hlinkClick r:id="rId29" tgtFrame="&quot;_blank&quot;"/>
                    </pic:cNvPr>
                    <pic:cNvPicPr>
                      <a:picLocks noChangeAspect="1" noChangeArrowheads="1"/>
                    </pic:cNvPicPr>
                  </pic:nvPicPr>
                  <pic:blipFill>
                    <a:blip r:embed="rId3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NZXT S340</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17" name="Picture 17" descr="Neweg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egg">
                      <a:hlinkClick r:id="rId29"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€63.99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3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18" name="Picture 18"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qlkg.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5905500" cy="5876925"/>
            <wp:effectExtent l="19050" t="0" r="0" b="0"/>
            <wp:docPr id="19" name="Picture 19" descr="MSI Intel Z270 GAMING PRO CARBON 7th/6th Gen USB2 Motherboard  - Black (Intel Core i3/i5/i7 Processor, LGA 1151, Dual Channel DDR4, USB 3.1, PCI-E 3.0, PCI-E x1, Sata 6 GB)">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SI Intel Z270 GAMING PRO CARBON 7th/6th Gen USB2 Motherboard  - Black (Intel Core i3/i5/i7 Processor, LGA 1151, Dual Channel DDR4, USB 3.1, PCI-E 3.0, PCI-E x1, Sata 6 GB)">
                      <a:hlinkClick r:id="rId32" tgtFrame="&quot;_blank&quot;"/>
                    </pic:cNvPr>
                    <pic:cNvPicPr>
                      <a:picLocks noChangeAspect="1" noChangeArrowheads="1"/>
                    </pic:cNvPicPr>
                  </pic:nvPicPr>
                  <pic:blipFill>
                    <a:blip r:embed="rId33" cstate="print"/>
                    <a:srcRect/>
                    <a:stretch>
                      <a:fillRect/>
                    </a:stretch>
                  </pic:blipFill>
                  <pic:spPr bwMode="auto">
                    <a:xfrm>
                      <a:off x="0" y="0"/>
                      <a:ext cx="5905500" cy="5876925"/>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MSI Z270 Gaming Pro Carbon</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0" name="Picture 20" descr="Amaz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zon">
                      <a:hlinkClick r:id="rId32" tgtFrame="&quot;_blank&quot;"/>
                    </pic:cNvPr>
                    <pic:cNvPicPr>
                      <a:picLocks noChangeAspect="1" noChangeArrowheads="1"/>
                    </pic:cNvPicPr>
                  </pic:nvPicPr>
                  <pic:blipFill>
                    <a:blip r:embed="rId3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£143.99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35"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1430000" cy="11430000"/>
            <wp:effectExtent l="19050" t="0" r="0" b="0"/>
            <wp:docPr id="21" name="Picture 21" descr="Evga Supernova 650w Gs Gold 80+ Modular Psu">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ga Supernova 650w Gs Gold 80+ Modular Psu">
                      <a:hlinkClick r:id="rId36" tgtFrame="&quot;_blank&quot;"/>
                    </pic:cNvPr>
                    <pic:cNvPicPr>
                      <a:picLocks noChangeAspect="1" noChangeArrowheads="1"/>
                    </pic:cNvPicPr>
                  </pic:nvPicPr>
                  <pic:blipFill>
                    <a:blip r:embed="rId37" cstate="print"/>
                    <a:srcRect/>
                    <a:stretch>
                      <a:fillRect/>
                    </a:stretch>
                  </pic:blipFill>
                  <pic:spPr bwMode="auto">
                    <a:xfrm>
                      <a:off x="0" y="0"/>
                      <a:ext cx="11430000" cy="114300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lastRenderedPageBreak/>
        <w:t xml:space="preserve">EVGA </w:t>
      </w:r>
      <w:proofErr w:type="spellStart"/>
      <w:r w:rsidRPr="00274E97">
        <w:rPr>
          <w:rFonts w:ascii="inherit" w:eastAsia="Times New Roman" w:hAnsi="inherit" w:cs="Times New Roman"/>
          <w:sz w:val="21"/>
          <w:szCs w:val="21"/>
          <w:bdr w:val="none" w:sz="0" w:space="0" w:color="auto" w:frame="1"/>
          <w:lang w:eastAsia="en-IE"/>
        </w:rPr>
        <w:t>SuperNOVA</w:t>
      </w:r>
      <w:proofErr w:type="spellEnd"/>
      <w:r w:rsidRPr="00274E97">
        <w:rPr>
          <w:rFonts w:ascii="inherit" w:eastAsia="Times New Roman" w:hAnsi="inherit" w:cs="Times New Roman"/>
          <w:sz w:val="21"/>
          <w:szCs w:val="21"/>
          <w:bdr w:val="none" w:sz="0" w:space="0" w:color="auto" w:frame="1"/>
          <w:lang w:eastAsia="en-IE"/>
        </w:rPr>
        <w:t xml:space="preserve"> G1 650W</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2" name="Picture 22" descr="Gameseek">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ameseek">
                      <a:hlinkClick r:id="rId36" tgtFrame="&quot;_blank&quot;"/>
                    </pic:cNvPr>
                    <pic:cNvPicPr>
                      <a:picLocks noChangeAspect="1" noChangeArrowheads="1"/>
                    </pic:cNvPicPr>
                  </pic:nvPicPr>
                  <pic:blipFill>
                    <a:blip r:embed="rId3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£79.93</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3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40"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We based this build on prices we could find at the time we updated this article, but prices do change. You'll find real-time prices for the parts in the list above and the part descriptions below. </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27"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CPU: Intel Core i5-7600K</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Today's best Intel Core i5-7600K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4" name="Picture 24" descr="Neweg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egg">
                      <a:hlinkClick r:id="rId1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Intel Core i5-7600K 3.8 GHz LGA 1151 BX80677I57600K Desktop Processor</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€204.99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4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25" name="Picture 25"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tjcfx.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6" name="Picture 26" descr="Amazon Spain">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azon Spain">
                      <a:hlinkClick r:id="rId42"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Intel Core i5 – 7600 </w:t>
      </w:r>
      <w:proofErr w:type="spellStart"/>
      <w:r w:rsidRPr="00274E97">
        <w:rPr>
          <w:rFonts w:ascii="inherit" w:eastAsia="Times New Roman" w:hAnsi="inherit" w:cs="Times New Roman"/>
          <w:sz w:val="21"/>
          <w:szCs w:val="21"/>
          <w:bdr w:val="none" w:sz="0" w:space="0" w:color="auto" w:frame="1"/>
          <w:lang w:eastAsia="en-IE"/>
        </w:rPr>
        <w:t>QuadCore</w:t>
      </w:r>
      <w:proofErr w:type="spellEnd"/>
      <w:r w:rsidRPr="00274E97">
        <w:rPr>
          <w:rFonts w:ascii="inherit" w:eastAsia="Times New Roman" w:hAnsi="inherit" w:cs="Times New Roman"/>
          <w:sz w:val="21"/>
          <w:szCs w:val="21"/>
          <w:bdr w:val="none" w:sz="0" w:space="0" w:color="auto" w:frame="1"/>
          <w:lang w:eastAsia="en-IE"/>
        </w:rPr>
        <w:t xml:space="preserve"> a 3,5 GHz 6 MB de </w:t>
      </w:r>
      <w:proofErr w:type="spellStart"/>
      <w:r w:rsidRPr="00274E97">
        <w:rPr>
          <w:rFonts w:ascii="inherit" w:eastAsia="Times New Roman" w:hAnsi="inherit" w:cs="Times New Roman"/>
          <w:sz w:val="21"/>
          <w:szCs w:val="21"/>
          <w:bdr w:val="none" w:sz="0" w:space="0" w:color="auto" w:frame="1"/>
          <w:lang w:eastAsia="en-IE"/>
        </w:rPr>
        <w:t>caché</w:t>
      </w:r>
      <w:proofErr w:type="spellEnd"/>
      <w:r w:rsidRPr="00274E97">
        <w:rPr>
          <w:rFonts w:ascii="inherit" w:eastAsia="Times New Roman" w:hAnsi="inherit" w:cs="Times New Roman"/>
          <w:sz w:val="21"/>
          <w:szCs w:val="21"/>
          <w:bdr w:val="none" w:sz="0" w:space="0" w:color="auto" w:frame="1"/>
          <w:lang w:eastAsia="en-IE"/>
        </w:rPr>
        <w:t xml:space="preserve"> CPU – Negro</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€206</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4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7" name="Picture 27" descr="Amazon Germany">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mazon Germany">
                      <a:hlinkClick r:id="rId45"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Intel Core i5-7600K </w:t>
      </w:r>
      <w:proofErr w:type="spellStart"/>
      <w:r w:rsidRPr="00274E97">
        <w:rPr>
          <w:rFonts w:ascii="inherit" w:eastAsia="Times New Roman" w:hAnsi="inherit" w:cs="Times New Roman"/>
          <w:sz w:val="21"/>
          <w:szCs w:val="21"/>
          <w:bdr w:val="none" w:sz="0" w:space="0" w:color="auto" w:frame="1"/>
          <w:lang w:eastAsia="en-IE"/>
        </w:rPr>
        <w:t>Prozessor</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der</w:t>
      </w:r>
      <w:proofErr w:type="spellEnd"/>
      <w:r w:rsidRPr="00274E97">
        <w:rPr>
          <w:rFonts w:ascii="inherit" w:eastAsia="Times New Roman" w:hAnsi="inherit" w:cs="Times New Roman"/>
          <w:sz w:val="21"/>
          <w:szCs w:val="21"/>
          <w:bdr w:val="none" w:sz="0" w:space="0" w:color="auto" w:frame="1"/>
          <w:lang w:eastAsia="en-IE"/>
        </w:rPr>
        <w:t xml:space="preserve"> 7. Generation (</w:t>
      </w:r>
      <w:proofErr w:type="spellStart"/>
      <w:r w:rsidRPr="00274E97">
        <w:rPr>
          <w:rFonts w:ascii="inherit" w:eastAsia="Times New Roman" w:hAnsi="inherit" w:cs="Times New Roman"/>
          <w:sz w:val="21"/>
          <w:szCs w:val="21"/>
          <w:bdr w:val="none" w:sz="0" w:space="0" w:color="auto" w:frame="1"/>
          <w:lang w:eastAsia="en-IE"/>
        </w:rPr>
        <w:t>bis</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zu</w:t>
      </w:r>
      <w:proofErr w:type="spellEnd"/>
      <w:r w:rsidRPr="00274E97">
        <w:rPr>
          <w:rFonts w:ascii="inherit" w:eastAsia="Times New Roman" w:hAnsi="inherit" w:cs="Times New Roman"/>
          <w:sz w:val="21"/>
          <w:szCs w:val="21"/>
          <w:bdr w:val="none" w:sz="0" w:space="0" w:color="auto" w:frame="1"/>
          <w:lang w:eastAsia="en-IE"/>
        </w:rPr>
        <w:t xml:space="preserve"> 4.20 GHz </w:t>
      </w:r>
      <w:proofErr w:type="spellStart"/>
      <w:r w:rsidRPr="00274E97">
        <w:rPr>
          <w:rFonts w:ascii="inherit" w:eastAsia="Times New Roman" w:hAnsi="inherit" w:cs="Times New Roman"/>
          <w:sz w:val="21"/>
          <w:szCs w:val="21"/>
          <w:bdr w:val="none" w:sz="0" w:space="0" w:color="auto" w:frame="1"/>
          <w:lang w:eastAsia="en-IE"/>
        </w:rPr>
        <w:t>mit</w:t>
      </w:r>
      <w:proofErr w:type="spellEnd"/>
      <w:r w:rsidRPr="00274E97">
        <w:rPr>
          <w:rFonts w:ascii="inherit" w:eastAsia="Times New Roman" w:hAnsi="inherit" w:cs="Times New Roman"/>
          <w:sz w:val="21"/>
          <w:szCs w:val="21"/>
          <w:bdr w:val="none" w:sz="0" w:space="0" w:color="auto" w:frame="1"/>
          <w:lang w:eastAsia="en-IE"/>
        </w:rPr>
        <w:t xml:space="preserve"> Intel...</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€217.82</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46"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28" name="Picture 28" descr="Amazon Italy">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azon Italy">
                      <a:hlinkClick r:id="rId47"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lastRenderedPageBreak/>
        <w:t xml:space="preserve">Intel Core i5-7600K 3.8GHz 6MB </w:t>
      </w:r>
      <w:proofErr w:type="spellStart"/>
      <w:r w:rsidRPr="00274E97">
        <w:rPr>
          <w:rFonts w:ascii="inherit" w:eastAsia="Times New Roman" w:hAnsi="inherit" w:cs="Times New Roman"/>
          <w:sz w:val="21"/>
          <w:szCs w:val="21"/>
          <w:bdr w:val="none" w:sz="0" w:space="0" w:color="auto" w:frame="1"/>
          <w:lang w:eastAsia="en-IE"/>
        </w:rPr>
        <w:t>Scatola</w:t>
      </w:r>
      <w:proofErr w:type="spellEnd"/>
      <w:r w:rsidRPr="00274E97">
        <w:rPr>
          <w:rFonts w:ascii="inherit" w:eastAsia="Times New Roman" w:hAnsi="inherit" w:cs="Times New Roman"/>
          <w:sz w:val="21"/>
          <w:szCs w:val="21"/>
          <w:bdr w:val="none" w:sz="0" w:space="0" w:color="auto" w:frame="1"/>
          <w:lang w:eastAsia="en-IE"/>
        </w:rPr>
        <w:t xml:space="preserve"> Cache </w:t>
      </w:r>
      <w:proofErr w:type="spellStart"/>
      <w:r w:rsidRPr="00274E97">
        <w:rPr>
          <w:rFonts w:ascii="inherit" w:eastAsia="Times New Roman" w:hAnsi="inherit" w:cs="Times New Roman"/>
          <w:sz w:val="21"/>
          <w:szCs w:val="21"/>
          <w:bdr w:val="none" w:sz="0" w:space="0" w:color="auto" w:frame="1"/>
          <w:lang w:eastAsia="en-IE"/>
        </w:rPr>
        <w:t>Intelligente</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€236.77</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4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50"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With the </w:t>
      </w:r>
      <w:hyperlink r:id="rId51" w:tgtFrame="_blank" w:history="1">
        <w:r w:rsidRPr="00274E97">
          <w:rPr>
            <w:rFonts w:ascii="inherit" w:eastAsia="Times New Roman" w:hAnsi="inherit" w:cs="Times New Roman"/>
            <w:color w:val="C51618"/>
            <w:sz w:val="24"/>
            <w:szCs w:val="24"/>
            <w:u w:val="single"/>
            <w:lang w:eastAsia="en-IE"/>
          </w:rPr>
          <w:t xml:space="preserve">arrival of </w:t>
        </w:r>
        <w:proofErr w:type="spellStart"/>
        <w:r w:rsidRPr="00274E97">
          <w:rPr>
            <w:rFonts w:ascii="inherit" w:eastAsia="Times New Roman" w:hAnsi="inherit" w:cs="Times New Roman"/>
            <w:color w:val="C51618"/>
            <w:sz w:val="24"/>
            <w:szCs w:val="24"/>
            <w:u w:val="single"/>
            <w:lang w:eastAsia="en-IE"/>
          </w:rPr>
          <w:t>Kaby</w:t>
        </w:r>
        <w:proofErr w:type="spellEnd"/>
        <w:r w:rsidRPr="00274E97">
          <w:rPr>
            <w:rFonts w:ascii="inherit" w:eastAsia="Times New Roman" w:hAnsi="inherit" w:cs="Times New Roman"/>
            <w:color w:val="C51618"/>
            <w:sz w:val="24"/>
            <w:szCs w:val="24"/>
            <w:u w:val="single"/>
            <w:lang w:eastAsia="en-IE"/>
          </w:rPr>
          <w:t xml:space="preserve"> Lake</w:t>
        </w:r>
      </w:hyperlink>
      <w:r w:rsidRPr="00274E97">
        <w:rPr>
          <w:rFonts w:ascii="inherit" w:eastAsia="Times New Roman" w:hAnsi="inherit" w:cs="Times New Roman"/>
          <w:sz w:val="24"/>
          <w:szCs w:val="24"/>
          <w:lang w:eastAsia="en-IE"/>
        </w:rPr>
        <w:t>, we now have more options to choose from when it comes to the processor. There's the i5-6600K we previously used, </w:t>
      </w:r>
      <w:hyperlink r:id="rId52" w:tgtFrame="_blank" w:history="1">
        <w:r w:rsidRPr="00274E97">
          <w:rPr>
            <w:rFonts w:ascii="inherit" w:eastAsia="Times New Roman" w:hAnsi="inherit" w:cs="Times New Roman"/>
            <w:color w:val="C51618"/>
            <w:sz w:val="24"/>
            <w:szCs w:val="24"/>
            <w:u w:val="single"/>
            <w:lang w:eastAsia="en-IE"/>
          </w:rPr>
          <w:t>the newcomer i5-7600K</w:t>
        </w:r>
      </w:hyperlink>
      <w:r w:rsidRPr="00274E97">
        <w:rPr>
          <w:rFonts w:ascii="inherit" w:eastAsia="Times New Roman" w:hAnsi="inherit" w:cs="Times New Roman"/>
          <w:sz w:val="24"/>
          <w:szCs w:val="24"/>
          <w:lang w:eastAsia="en-IE"/>
        </w:rPr>
        <w:t>, the higher performance i7-6700K and </w:t>
      </w:r>
      <w:hyperlink r:id="rId53" w:tgtFrame="_blank" w:history="1">
        <w:r w:rsidRPr="00274E97">
          <w:rPr>
            <w:rFonts w:ascii="inherit" w:eastAsia="Times New Roman" w:hAnsi="inherit" w:cs="Times New Roman"/>
            <w:color w:val="C51618"/>
            <w:sz w:val="24"/>
            <w:szCs w:val="24"/>
            <w:u w:val="single"/>
            <w:lang w:eastAsia="en-IE"/>
          </w:rPr>
          <w:t>i7-7700K</w:t>
        </w:r>
      </w:hyperlink>
      <w:r w:rsidRPr="00274E97">
        <w:rPr>
          <w:rFonts w:ascii="inherit" w:eastAsia="Times New Roman" w:hAnsi="inherit" w:cs="Times New Roman"/>
          <w:sz w:val="24"/>
          <w:szCs w:val="24"/>
          <w:lang w:eastAsia="en-IE"/>
        </w:rPr>
        <w:t>, and potentially </w:t>
      </w:r>
      <w:hyperlink r:id="rId54" w:tgtFrame="_blank" w:history="1">
        <w:r w:rsidRPr="00274E97">
          <w:rPr>
            <w:rFonts w:ascii="inherit" w:eastAsia="Times New Roman" w:hAnsi="inherit" w:cs="Times New Roman"/>
            <w:color w:val="C51618"/>
            <w:sz w:val="24"/>
            <w:szCs w:val="24"/>
            <w:u w:val="single"/>
            <w:lang w:eastAsia="en-IE"/>
          </w:rPr>
          <w:t>the i3-7350K</w:t>
        </w:r>
      </w:hyperlink>
      <w:r w:rsidRPr="00274E97">
        <w:rPr>
          <w:rFonts w:ascii="inherit" w:eastAsia="Times New Roman" w:hAnsi="inherit" w:cs="Times New Roman"/>
          <w:sz w:val="24"/>
          <w:szCs w:val="24"/>
          <w:lang w:eastAsia="en-IE"/>
        </w:rPr>
        <w:t xml:space="preserve"> if you're looking to save a bit of money. We ruled out the last one as the price and features come up short, along with Core i7 as the extra money rarely pays off in gaming, leaving Core i5. When checking prices, we found the </w:t>
      </w:r>
      <w:proofErr w:type="spellStart"/>
      <w:r w:rsidRPr="00274E97">
        <w:rPr>
          <w:rFonts w:ascii="inherit" w:eastAsia="Times New Roman" w:hAnsi="inherit" w:cs="Times New Roman"/>
          <w:sz w:val="24"/>
          <w:szCs w:val="24"/>
          <w:lang w:eastAsia="en-IE"/>
        </w:rPr>
        <w:t>Kaby</w:t>
      </w:r>
      <w:proofErr w:type="spellEnd"/>
      <w:r w:rsidRPr="00274E97">
        <w:rPr>
          <w:rFonts w:ascii="inherit" w:eastAsia="Times New Roman" w:hAnsi="inherit" w:cs="Times New Roman"/>
          <w:sz w:val="24"/>
          <w:szCs w:val="24"/>
          <w:lang w:eastAsia="en-IE"/>
        </w:rPr>
        <w:t xml:space="preserve"> Lake Core i5-7600K is basically the same price (within a few dollars) of its </w:t>
      </w:r>
      <w:proofErr w:type="spellStart"/>
      <w:r w:rsidRPr="00274E97">
        <w:rPr>
          <w:rFonts w:ascii="inherit" w:eastAsia="Times New Roman" w:hAnsi="inherit" w:cs="Times New Roman"/>
          <w:sz w:val="24"/>
          <w:szCs w:val="24"/>
          <w:lang w:eastAsia="en-IE"/>
        </w:rPr>
        <w:t>Skylake</w:t>
      </w:r>
      <w:proofErr w:type="spellEnd"/>
      <w:r w:rsidRPr="00274E97">
        <w:rPr>
          <w:rFonts w:ascii="inherit" w:eastAsia="Times New Roman" w:hAnsi="inherit" w:cs="Times New Roman"/>
          <w:sz w:val="24"/>
          <w:szCs w:val="24"/>
          <w:lang w:eastAsia="en-IE"/>
        </w:rPr>
        <w:t xml:space="preserve"> predecessor. Combined with the extra 300MHz you get from the newer chip, the i5-7600K an easy choice.</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The 7600K is a speedy quad-core that offers impressive </w:t>
      </w:r>
      <w:proofErr w:type="spellStart"/>
      <w:r w:rsidRPr="00274E97">
        <w:rPr>
          <w:rFonts w:ascii="inherit" w:eastAsia="Times New Roman" w:hAnsi="inherit" w:cs="Times New Roman"/>
          <w:sz w:val="24"/>
          <w:szCs w:val="24"/>
          <w:lang w:eastAsia="en-IE"/>
        </w:rPr>
        <w:t>overclocking</w:t>
      </w:r>
      <w:proofErr w:type="spellEnd"/>
      <w:r w:rsidRPr="00274E97">
        <w:rPr>
          <w:rFonts w:ascii="inherit" w:eastAsia="Times New Roman" w:hAnsi="inherit" w:cs="Times New Roman"/>
          <w:sz w:val="24"/>
          <w:szCs w:val="24"/>
          <w:lang w:eastAsia="en-IE"/>
        </w:rPr>
        <w:t xml:space="preserve"> abilities. With a base clock of 3.8GHz and 4.2GHz turbo, it's the highest clocked Core i5 Intel has ever released. With </w:t>
      </w:r>
      <w:proofErr w:type="spellStart"/>
      <w:r w:rsidRPr="00274E97">
        <w:rPr>
          <w:rFonts w:ascii="inherit" w:eastAsia="Times New Roman" w:hAnsi="inherit" w:cs="Times New Roman"/>
          <w:sz w:val="24"/>
          <w:szCs w:val="24"/>
          <w:lang w:eastAsia="en-IE"/>
        </w:rPr>
        <w:t>overclocking</w:t>
      </w:r>
      <w:proofErr w:type="spellEnd"/>
      <w:r w:rsidRPr="00274E97">
        <w:rPr>
          <w:rFonts w:ascii="inherit" w:eastAsia="Times New Roman" w:hAnsi="inherit" w:cs="Times New Roman"/>
          <w:sz w:val="24"/>
          <w:szCs w:val="24"/>
          <w:lang w:eastAsia="en-IE"/>
        </w:rPr>
        <w:t xml:space="preserve"> we were able to push even further, topping out at 4.9GHz (others report 4.9-5.1GHz as typical for liquid cooling). And when </w:t>
      </w:r>
      <w:hyperlink r:id="rId55" w:tgtFrame="_blank" w:history="1">
        <w:r w:rsidRPr="00274E97">
          <w:rPr>
            <w:rFonts w:ascii="inherit" w:eastAsia="Times New Roman" w:hAnsi="inherit" w:cs="Times New Roman"/>
            <w:color w:val="C51618"/>
            <w:sz w:val="24"/>
            <w:szCs w:val="24"/>
            <w:u w:val="single"/>
            <w:lang w:eastAsia="en-IE"/>
          </w:rPr>
          <w:t xml:space="preserve">both are </w:t>
        </w:r>
        <w:proofErr w:type="spellStart"/>
        <w:r w:rsidRPr="00274E97">
          <w:rPr>
            <w:rFonts w:ascii="inherit" w:eastAsia="Times New Roman" w:hAnsi="inherit" w:cs="Times New Roman"/>
            <w:color w:val="C51618"/>
            <w:sz w:val="24"/>
            <w:szCs w:val="24"/>
            <w:u w:val="single"/>
            <w:lang w:eastAsia="en-IE"/>
          </w:rPr>
          <w:t>overclocked</w:t>
        </w:r>
        <w:proofErr w:type="spellEnd"/>
      </w:hyperlink>
      <w:r w:rsidRPr="00274E97">
        <w:rPr>
          <w:rFonts w:ascii="inherit" w:eastAsia="Times New Roman" w:hAnsi="inherit" w:cs="Times New Roman"/>
          <w:sz w:val="24"/>
          <w:szCs w:val="24"/>
          <w:lang w:eastAsia="en-IE"/>
        </w:rPr>
        <w:t>, the difference between the i5-7600K and the more expensive i7-7700K in gaming performance is pretty minute.</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There are only three big differences that most people need to know about when choosing between the i5-7600K and the i7-7700K. The i7 has higher stock base and turbo clocks, though this can be compensated for with even conservative </w:t>
      </w:r>
      <w:proofErr w:type="spellStart"/>
      <w:r w:rsidRPr="00274E97">
        <w:rPr>
          <w:rFonts w:ascii="inherit" w:eastAsia="Times New Roman" w:hAnsi="inherit" w:cs="Times New Roman"/>
          <w:sz w:val="24"/>
          <w:szCs w:val="24"/>
          <w:lang w:eastAsia="en-IE"/>
        </w:rPr>
        <w:t>overclocks</w:t>
      </w:r>
      <w:proofErr w:type="spellEnd"/>
      <w:r w:rsidRPr="00274E97">
        <w:rPr>
          <w:rFonts w:ascii="inherit" w:eastAsia="Times New Roman" w:hAnsi="inherit" w:cs="Times New Roman"/>
          <w:sz w:val="24"/>
          <w:szCs w:val="24"/>
          <w:lang w:eastAsia="en-IE"/>
        </w:rPr>
        <w:t xml:space="preserve">. If you’re not comfortable with </w:t>
      </w:r>
      <w:proofErr w:type="spellStart"/>
      <w:r w:rsidRPr="00274E97">
        <w:rPr>
          <w:rFonts w:ascii="inherit" w:eastAsia="Times New Roman" w:hAnsi="inherit" w:cs="Times New Roman"/>
          <w:sz w:val="24"/>
          <w:szCs w:val="24"/>
          <w:lang w:eastAsia="en-IE"/>
        </w:rPr>
        <w:t>overclocking</w:t>
      </w:r>
      <w:proofErr w:type="spellEnd"/>
      <w:r w:rsidRPr="00274E97">
        <w:rPr>
          <w:rFonts w:ascii="inherit" w:eastAsia="Times New Roman" w:hAnsi="inherit" w:cs="Times New Roman"/>
          <w:sz w:val="24"/>
          <w:szCs w:val="24"/>
          <w:lang w:eastAsia="en-IE"/>
        </w:rPr>
        <w:t>, you can rest easy knowing that the 7600K’s base clock of 3.8GHz is plenty fast for gaming purposes.</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Second, the 7600K has 6MB of cache while the 7700K has 8MB. That means the i7 can store 33 percent more data than the i5 before the CPU has to reach out to the RAM. This typically means that at the same </w:t>
      </w:r>
      <w:proofErr w:type="spellStart"/>
      <w:r w:rsidRPr="00274E97">
        <w:rPr>
          <w:rFonts w:ascii="inherit" w:eastAsia="Times New Roman" w:hAnsi="inherit" w:cs="Times New Roman"/>
          <w:sz w:val="24"/>
          <w:szCs w:val="24"/>
          <w:lang w:eastAsia="en-IE"/>
        </w:rPr>
        <w:t>clockspeed</w:t>
      </w:r>
      <w:proofErr w:type="spellEnd"/>
      <w:r w:rsidRPr="00274E97">
        <w:rPr>
          <w:rFonts w:ascii="inherit" w:eastAsia="Times New Roman" w:hAnsi="inherit" w:cs="Times New Roman"/>
          <w:sz w:val="24"/>
          <w:szCs w:val="24"/>
          <w:lang w:eastAsia="en-IE"/>
        </w:rPr>
        <w:t>, even without the extra threads (see below), the 7700K would be a few percent faster.</w:t>
      </w:r>
    </w:p>
    <w:p w:rsidR="00274E97" w:rsidRPr="00274E97" w:rsidRDefault="00274E97" w:rsidP="00274E97">
      <w:pPr>
        <w:shd w:val="clear" w:color="auto" w:fill="EDEDED"/>
        <w:spacing w:after="150" w:line="240" w:lineRule="auto"/>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18"/>
          <w:szCs w:val="18"/>
          <w:lang w:eastAsia="en-IE"/>
        </w:rPr>
        <w:t>Advertisement</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Finally, and most importantly, the i5-7600K doesn’t offer Hyper-Threading support while the i7-7700K does. In a typical processor, you only have one thread per physical core. With Hyper-Threading, each core gets two threads (each thread is treated as its own logical processor by software). As a result, Windows sees the 7600K as a 4-core part while the 7700K can be treated as an 8-core. All of this doesn’t matter much for games, which rarely make use of more than 2-4 threads, though at least a few DX12 games are showing benefits from additional CPU cores.</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If the choice comes down to spending more money on the CPU versus putting that cash into a faster graphics card, for gaming the GPU is nearly always the better choice. We wouldn't go so far as to </w:t>
      </w:r>
      <w:hyperlink r:id="rId56" w:history="1">
        <w:r w:rsidRPr="00274E97">
          <w:rPr>
            <w:rFonts w:ascii="inherit" w:eastAsia="Times New Roman" w:hAnsi="inherit" w:cs="Times New Roman"/>
            <w:color w:val="C51618"/>
            <w:sz w:val="24"/>
            <w:szCs w:val="24"/>
            <w:u w:val="single"/>
            <w:lang w:eastAsia="en-IE"/>
          </w:rPr>
          <w:t>pair a top-end graphics card with a budget CPU</w:t>
        </w:r>
      </w:hyperlink>
      <w:r w:rsidRPr="00274E97">
        <w:rPr>
          <w:rFonts w:ascii="inherit" w:eastAsia="Times New Roman" w:hAnsi="inherit" w:cs="Times New Roman"/>
          <w:sz w:val="24"/>
          <w:szCs w:val="24"/>
          <w:lang w:eastAsia="en-IE"/>
        </w:rPr>
        <w:t>, but the Core i5 can handle just about any single GPU you're likely to throw at it.</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28"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 xml:space="preserve">GPU: </w:t>
      </w:r>
      <w:proofErr w:type="spellStart"/>
      <w:r w:rsidRPr="00274E97">
        <w:rPr>
          <w:rFonts w:ascii="Arial" w:eastAsia="Times New Roman" w:hAnsi="Arial" w:cs="Arial"/>
          <w:b/>
          <w:bCs/>
          <w:color w:val="333333"/>
          <w:sz w:val="36"/>
          <w:szCs w:val="36"/>
          <w:lang w:eastAsia="en-IE"/>
        </w:rPr>
        <w:t>Nvidia</w:t>
      </w:r>
      <w:proofErr w:type="spellEnd"/>
      <w:r w:rsidRPr="00274E97">
        <w:rPr>
          <w:rFonts w:ascii="Arial" w:eastAsia="Times New Roman" w:hAnsi="Arial" w:cs="Arial"/>
          <w:b/>
          <w:bCs/>
          <w:color w:val="333333"/>
          <w:sz w:val="36"/>
          <w:szCs w:val="36"/>
          <w:lang w:eastAsia="en-IE"/>
        </w:rPr>
        <w:t xml:space="preserve"> </w:t>
      </w:r>
      <w:proofErr w:type="spellStart"/>
      <w:r w:rsidRPr="00274E97">
        <w:rPr>
          <w:rFonts w:ascii="Arial" w:eastAsia="Times New Roman" w:hAnsi="Arial" w:cs="Arial"/>
          <w:b/>
          <w:bCs/>
          <w:color w:val="333333"/>
          <w:sz w:val="36"/>
          <w:szCs w:val="36"/>
          <w:lang w:eastAsia="en-IE"/>
        </w:rPr>
        <w:t>GeForce</w:t>
      </w:r>
      <w:proofErr w:type="spellEnd"/>
      <w:r w:rsidRPr="00274E97">
        <w:rPr>
          <w:rFonts w:ascii="Arial" w:eastAsia="Times New Roman" w:hAnsi="Arial" w:cs="Arial"/>
          <w:b/>
          <w:bCs/>
          <w:color w:val="333333"/>
          <w:sz w:val="36"/>
          <w:szCs w:val="36"/>
          <w:lang w:eastAsia="en-IE"/>
        </w:rPr>
        <w:t xml:space="preserve"> GTX 1080</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lastRenderedPageBreak/>
        <w:t xml:space="preserve">Today's best </w:t>
      </w:r>
      <w:proofErr w:type="spellStart"/>
      <w:r w:rsidRPr="00274E97">
        <w:rPr>
          <w:rFonts w:ascii="inherit" w:eastAsia="Times New Roman" w:hAnsi="inherit" w:cs="Times New Roman"/>
          <w:b/>
          <w:bCs/>
          <w:sz w:val="27"/>
          <w:szCs w:val="27"/>
          <w:lang w:eastAsia="en-IE"/>
        </w:rPr>
        <w:t>GeForce</w:t>
      </w:r>
      <w:proofErr w:type="spellEnd"/>
      <w:r w:rsidRPr="00274E97">
        <w:rPr>
          <w:rFonts w:ascii="inherit" w:eastAsia="Times New Roman" w:hAnsi="inherit" w:cs="Times New Roman"/>
          <w:b/>
          <w:bCs/>
          <w:sz w:val="27"/>
          <w:szCs w:val="27"/>
          <w:lang w:eastAsia="en-IE"/>
        </w:rPr>
        <w:t xml:space="preserve"> GTX 1080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0" name="Picture 30" descr="Neweg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egg">
                      <a:hlinkClick r:id="rId18"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GIGABYTE </w:t>
      </w:r>
      <w:proofErr w:type="spellStart"/>
      <w:r w:rsidRPr="00274E97">
        <w:rPr>
          <w:rFonts w:ascii="inherit" w:eastAsia="Times New Roman" w:hAnsi="inherit" w:cs="Times New Roman"/>
          <w:sz w:val="21"/>
          <w:szCs w:val="21"/>
          <w:bdr w:val="none" w:sz="0" w:space="0" w:color="auto" w:frame="1"/>
          <w:lang w:eastAsia="en-IE"/>
        </w:rPr>
        <w:t>GeForce</w:t>
      </w:r>
      <w:proofErr w:type="spellEnd"/>
      <w:r w:rsidRPr="00274E97">
        <w:rPr>
          <w:rFonts w:ascii="inherit" w:eastAsia="Times New Roman" w:hAnsi="inherit" w:cs="Times New Roman"/>
          <w:sz w:val="21"/>
          <w:szCs w:val="21"/>
          <w:bdr w:val="none" w:sz="0" w:space="0" w:color="auto" w:frame="1"/>
          <w:lang w:eastAsia="en-IE"/>
        </w:rPr>
        <w:t xml:space="preserve"> GTX 1080 DirectX 12 GV-N1080TTOC-8GD Turbo OC Video Card</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€426.99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57"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31" name="Picture 31"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tqlkg.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2" name="Picture 32" descr="Amazon Germany">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mazon Germany">
                      <a:hlinkClick r:id="rId58"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Asus </w:t>
      </w:r>
      <w:proofErr w:type="spellStart"/>
      <w:r w:rsidRPr="00274E97">
        <w:rPr>
          <w:rFonts w:ascii="inherit" w:eastAsia="Times New Roman" w:hAnsi="inherit" w:cs="Times New Roman"/>
          <w:sz w:val="21"/>
          <w:szCs w:val="21"/>
          <w:bdr w:val="none" w:sz="0" w:space="0" w:color="auto" w:frame="1"/>
          <w:lang w:eastAsia="en-IE"/>
        </w:rPr>
        <w:t>GeForce</w:t>
      </w:r>
      <w:proofErr w:type="spellEnd"/>
      <w:r w:rsidRPr="00274E97">
        <w:rPr>
          <w:rFonts w:ascii="inherit" w:eastAsia="Times New Roman" w:hAnsi="inherit" w:cs="Times New Roman"/>
          <w:sz w:val="21"/>
          <w:szCs w:val="21"/>
          <w:bdr w:val="none" w:sz="0" w:space="0" w:color="auto" w:frame="1"/>
          <w:lang w:eastAsia="en-IE"/>
        </w:rPr>
        <w:t xml:space="preserve"> GTX 1080-8G Gaming </w:t>
      </w:r>
      <w:proofErr w:type="spellStart"/>
      <w:r w:rsidRPr="00274E97">
        <w:rPr>
          <w:rFonts w:ascii="inherit" w:eastAsia="Times New Roman" w:hAnsi="inherit" w:cs="Times New Roman"/>
          <w:sz w:val="21"/>
          <w:szCs w:val="21"/>
          <w:bdr w:val="none" w:sz="0" w:space="0" w:color="auto" w:frame="1"/>
          <w:lang w:eastAsia="en-IE"/>
        </w:rPr>
        <w:t>Grafikkarte</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PCIe</w:t>
      </w:r>
      <w:proofErr w:type="spellEnd"/>
      <w:r w:rsidRPr="00274E97">
        <w:rPr>
          <w:rFonts w:ascii="inherit" w:eastAsia="Times New Roman" w:hAnsi="inherit" w:cs="Times New Roman"/>
          <w:sz w:val="21"/>
          <w:szCs w:val="21"/>
          <w:bdr w:val="none" w:sz="0" w:space="0" w:color="auto" w:frame="1"/>
          <w:lang w:eastAsia="en-IE"/>
        </w:rPr>
        <w:t xml:space="preserve"> 3.0, 8GB GDDR5X </w:t>
      </w:r>
      <w:proofErr w:type="spellStart"/>
      <w:r w:rsidRPr="00274E97">
        <w:rPr>
          <w:rFonts w:ascii="inherit" w:eastAsia="Times New Roman" w:hAnsi="inherit" w:cs="Times New Roman"/>
          <w:sz w:val="21"/>
          <w:szCs w:val="21"/>
          <w:bdr w:val="none" w:sz="0" w:space="0" w:color="auto" w:frame="1"/>
          <w:lang w:eastAsia="en-IE"/>
        </w:rPr>
        <w:t>Speicher</w:t>
      </w:r>
      <w:proofErr w:type="spellEnd"/>
      <w:r w:rsidRPr="00274E97">
        <w:rPr>
          <w:rFonts w:ascii="inherit" w:eastAsia="Times New Roman" w:hAnsi="inherit" w:cs="Times New Roman"/>
          <w:sz w:val="21"/>
          <w:szCs w:val="21"/>
          <w:bdr w:val="none" w:sz="0" w:space="0" w:color="auto" w:frame="1"/>
          <w:lang w:eastAsia="en-IE"/>
        </w:rPr>
        <w:t>, HDMI,...</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€511</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5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3" name="Picture 33" descr="Amazon Spain">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mazon Spain">
                      <a:hlinkClick r:id="rId60"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Gigabyte VGA Gigabyte </w:t>
      </w:r>
      <w:proofErr w:type="spellStart"/>
      <w:r w:rsidRPr="00274E97">
        <w:rPr>
          <w:rFonts w:ascii="inherit" w:eastAsia="Times New Roman" w:hAnsi="inherit" w:cs="Times New Roman"/>
          <w:sz w:val="21"/>
          <w:szCs w:val="21"/>
          <w:bdr w:val="none" w:sz="0" w:space="0" w:color="auto" w:frame="1"/>
          <w:lang w:eastAsia="en-IE"/>
        </w:rPr>
        <w:t>Nvidia</w:t>
      </w:r>
      <w:proofErr w:type="spellEnd"/>
      <w:r w:rsidRPr="00274E97">
        <w:rPr>
          <w:rFonts w:ascii="inherit" w:eastAsia="Times New Roman" w:hAnsi="inherit" w:cs="Times New Roman"/>
          <w:sz w:val="21"/>
          <w:szCs w:val="21"/>
          <w:bdr w:val="none" w:sz="0" w:space="0" w:color="auto" w:frame="1"/>
          <w:lang w:eastAsia="en-IE"/>
        </w:rPr>
        <w:t xml:space="preserve"> G-Force GTX 1080 G1 - </w:t>
      </w:r>
      <w:proofErr w:type="spellStart"/>
      <w:r w:rsidRPr="00274E97">
        <w:rPr>
          <w:rFonts w:ascii="inherit" w:eastAsia="Times New Roman" w:hAnsi="inherit" w:cs="Times New Roman"/>
          <w:sz w:val="21"/>
          <w:szCs w:val="21"/>
          <w:bdr w:val="none" w:sz="0" w:space="0" w:color="auto" w:frame="1"/>
          <w:lang w:eastAsia="en-IE"/>
        </w:rPr>
        <w:t>Tarjeta</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Grafica</w:t>
      </w:r>
      <w:proofErr w:type="spellEnd"/>
      <w:r w:rsidRPr="00274E97">
        <w:rPr>
          <w:rFonts w:ascii="inherit" w:eastAsia="Times New Roman" w:hAnsi="inherit" w:cs="Times New Roman"/>
          <w:sz w:val="21"/>
          <w:szCs w:val="21"/>
          <w:bdr w:val="none" w:sz="0" w:space="0" w:color="auto" w:frame="1"/>
          <w:lang w:eastAsia="en-IE"/>
        </w:rPr>
        <w:t xml:space="preserve"> (8GB, GDDR5 PCI-E...</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€593.48</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6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4" name="Picture 34" descr="Amaz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azon">
                      <a:hlinkClick r:id="rId62" tgtFrame="&quot;_blank&quot;"/>
                    </pic:cNvPr>
                    <pic:cNvPicPr>
                      <a:picLocks noChangeAspect="1" noChangeArrowheads="1"/>
                    </pic:cNvPicPr>
                  </pic:nvPicPr>
                  <pic:blipFill>
                    <a:blip r:embed="rId3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GIGABYTE NVIDIA </w:t>
      </w:r>
      <w:proofErr w:type="spellStart"/>
      <w:r w:rsidRPr="00274E97">
        <w:rPr>
          <w:rFonts w:ascii="inherit" w:eastAsia="Times New Roman" w:hAnsi="inherit" w:cs="Times New Roman"/>
          <w:sz w:val="21"/>
          <w:szCs w:val="21"/>
          <w:bdr w:val="none" w:sz="0" w:space="0" w:color="auto" w:frame="1"/>
          <w:lang w:eastAsia="en-IE"/>
        </w:rPr>
        <w:t>GeForce</w:t>
      </w:r>
      <w:proofErr w:type="spellEnd"/>
      <w:r w:rsidRPr="00274E97">
        <w:rPr>
          <w:rFonts w:ascii="inherit" w:eastAsia="Times New Roman" w:hAnsi="inherit" w:cs="Times New Roman"/>
          <w:sz w:val="21"/>
          <w:szCs w:val="21"/>
          <w:bdr w:val="none" w:sz="0" w:space="0" w:color="auto" w:frame="1"/>
          <w:lang w:eastAsia="en-IE"/>
        </w:rPr>
        <w:t xml:space="preserve"> GTX 1080 G1 GAMING</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£499.98</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63"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64"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For a long time, this build recommended </w:t>
      </w:r>
      <w:proofErr w:type="spellStart"/>
      <w:r w:rsidRPr="00274E97">
        <w:rPr>
          <w:rFonts w:ascii="inherit" w:eastAsia="Times New Roman" w:hAnsi="inherit" w:cs="Times New Roman"/>
          <w:sz w:val="24"/>
          <w:szCs w:val="24"/>
          <w:lang w:eastAsia="en-IE"/>
        </w:rPr>
        <w:fldChar w:fldCharType="begin"/>
      </w:r>
      <w:r w:rsidRPr="00274E97">
        <w:rPr>
          <w:rFonts w:ascii="inherit" w:eastAsia="Times New Roman" w:hAnsi="inherit" w:cs="Times New Roman"/>
          <w:sz w:val="24"/>
          <w:szCs w:val="24"/>
          <w:lang w:eastAsia="en-IE"/>
        </w:rPr>
        <w:instrText xml:space="preserve"> HYPERLINK "http://www.pcgamer.com/the-geforce-gtx-1070-review/" \t "_blank" </w:instrText>
      </w:r>
      <w:r w:rsidRPr="00274E97">
        <w:rPr>
          <w:rFonts w:ascii="inherit" w:eastAsia="Times New Roman" w:hAnsi="inherit" w:cs="Times New Roman"/>
          <w:sz w:val="24"/>
          <w:szCs w:val="24"/>
          <w:lang w:eastAsia="en-IE"/>
        </w:rPr>
        <w:fldChar w:fldCharType="separate"/>
      </w:r>
      <w:r w:rsidRPr="00274E97">
        <w:rPr>
          <w:rFonts w:ascii="inherit" w:eastAsia="Times New Roman" w:hAnsi="inherit" w:cs="Times New Roman"/>
          <w:color w:val="C51618"/>
          <w:sz w:val="24"/>
          <w:szCs w:val="24"/>
          <w:u w:val="single"/>
          <w:lang w:eastAsia="en-IE"/>
        </w:rPr>
        <w:t>Nvidia's</w:t>
      </w:r>
      <w:proofErr w:type="spellEnd"/>
      <w:r w:rsidRPr="00274E97">
        <w:rPr>
          <w:rFonts w:ascii="inherit" w:eastAsia="Times New Roman" w:hAnsi="inherit" w:cs="Times New Roman"/>
          <w:color w:val="C51618"/>
          <w:sz w:val="24"/>
          <w:szCs w:val="24"/>
          <w:u w:val="single"/>
          <w:lang w:eastAsia="en-IE"/>
        </w:rPr>
        <w:t xml:space="preserve"> </w:t>
      </w:r>
      <w:proofErr w:type="spellStart"/>
      <w:r w:rsidRPr="00274E97">
        <w:rPr>
          <w:rFonts w:ascii="inherit" w:eastAsia="Times New Roman" w:hAnsi="inherit" w:cs="Times New Roman"/>
          <w:color w:val="C51618"/>
          <w:sz w:val="24"/>
          <w:szCs w:val="24"/>
          <w:u w:val="single"/>
          <w:lang w:eastAsia="en-IE"/>
        </w:rPr>
        <w:t>GeForce</w:t>
      </w:r>
      <w:proofErr w:type="spellEnd"/>
      <w:r w:rsidRPr="00274E97">
        <w:rPr>
          <w:rFonts w:ascii="inherit" w:eastAsia="Times New Roman" w:hAnsi="inherit" w:cs="Times New Roman"/>
          <w:color w:val="C51618"/>
          <w:sz w:val="24"/>
          <w:szCs w:val="24"/>
          <w:u w:val="single"/>
          <w:lang w:eastAsia="en-IE"/>
        </w:rPr>
        <w:t xml:space="preserve"> GTX 1070 GPU</w:t>
      </w:r>
      <w:r w:rsidRPr="00274E97">
        <w:rPr>
          <w:rFonts w:ascii="inherit" w:eastAsia="Times New Roman" w:hAnsi="inherit" w:cs="Times New Roman"/>
          <w:sz w:val="24"/>
          <w:szCs w:val="24"/>
          <w:lang w:eastAsia="en-IE"/>
        </w:rPr>
        <w:fldChar w:fldCharType="end"/>
      </w:r>
      <w:r w:rsidRPr="00274E97">
        <w:rPr>
          <w:rFonts w:ascii="inherit" w:eastAsia="Times New Roman" w:hAnsi="inherit" w:cs="Times New Roman"/>
          <w:sz w:val="24"/>
          <w:szCs w:val="24"/>
          <w:lang w:eastAsia="en-IE"/>
        </w:rPr>
        <w:t>. It's an outstanding card, and well worth consideration if you want to shave a hundred dollars off your build, but since prices have dropped on both the GTX 1070 and 1080, we were able to fit the 1070 into our $800 budget build, while the 1080 gets the nod here. </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Prices for the </w:t>
      </w:r>
      <w:hyperlink r:id="rId65" w:history="1">
        <w:r w:rsidRPr="00274E97">
          <w:rPr>
            <w:rFonts w:ascii="inherit" w:eastAsia="Times New Roman" w:hAnsi="inherit" w:cs="Times New Roman"/>
            <w:color w:val="C51618"/>
            <w:sz w:val="24"/>
            <w:szCs w:val="24"/>
            <w:u w:val="single"/>
            <w:lang w:eastAsia="en-IE"/>
          </w:rPr>
          <w:t>GTX 1080</w:t>
        </w:r>
      </w:hyperlink>
      <w:r w:rsidRPr="00274E97">
        <w:rPr>
          <w:rFonts w:ascii="inherit" w:eastAsia="Times New Roman" w:hAnsi="inherit" w:cs="Times New Roman"/>
          <w:sz w:val="24"/>
          <w:szCs w:val="24"/>
          <w:lang w:eastAsia="en-IE"/>
        </w:rPr>
        <w:t xml:space="preserve"> have dropped significantly since post-launch scarcity became less of an issue. With the advent of the GTX 1080 Ti, prices of the entire GTX 10-series of cards have dropped even further. This makes the GTX 1080 a much better value than at launch, with cards available for around $500, sometimes even cheaper on sale. It's also managed to largely avoid the </w:t>
      </w:r>
      <w:proofErr w:type="spellStart"/>
      <w:r w:rsidRPr="00274E97">
        <w:rPr>
          <w:rFonts w:ascii="inherit" w:eastAsia="Times New Roman" w:hAnsi="inherit" w:cs="Times New Roman"/>
          <w:sz w:val="24"/>
          <w:szCs w:val="24"/>
          <w:lang w:eastAsia="en-IE"/>
        </w:rPr>
        <w:t>cryptocurrency</w:t>
      </w:r>
      <w:proofErr w:type="spellEnd"/>
      <w:r w:rsidRPr="00274E97">
        <w:rPr>
          <w:rFonts w:ascii="inherit" w:eastAsia="Times New Roman" w:hAnsi="inherit" w:cs="Times New Roman"/>
          <w:sz w:val="24"/>
          <w:szCs w:val="24"/>
          <w:lang w:eastAsia="en-IE"/>
        </w:rPr>
        <w:t xml:space="preserve"> scarcity that is currently </w:t>
      </w:r>
      <w:hyperlink r:id="rId66" w:history="1">
        <w:r w:rsidRPr="00274E97">
          <w:rPr>
            <w:rFonts w:ascii="inherit" w:eastAsia="Times New Roman" w:hAnsi="inherit" w:cs="Times New Roman"/>
            <w:color w:val="C51618"/>
            <w:sz w:val="24"/>
            <w:szCs w:val="24"/>
            <w:u w:val="single"/>
            <w:lang w:eastAsia="en-IE"/>
          </w:rPr>
          <w:t>driving up prices</w:t>
        </w:r>
      </w:hyperlink>
      <w:r w:rsidRPr="00274E97">
        <w:rPr>
          <w:rFonts w:ascii="inherit" w:eastAsia="Times New Roman" w:hAnsi="inherit" w:cs="Times New Roman"/>
          <w:sz w:val="24"/>
          <w:szCs w:val="24"/>
          <w:lang w:eastAsia="en-IE"/>
        </w:rPr>
        <w:t> on mid-range GPUs.</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As for which GTX 1080 to buy, the modest factory </w:t>
      </w:r>
      <w:proofErr w:type="spellStart"/>
      <w:r w:rsidRPr="00274E97">
        <w:rPr>
          <w:rFonts w:ascii="inherit" w:eastAsia="Times New Roman" w:hAnsi="inherit" w:cs="Times New Roman"/>
          <w:sz w:val="24"/>
          <w:szCs w:val="24"/>
          <w:lang w:eastAsia="en-IE"/>
        </w:rPr>
        <w:t>overclocks</w:t>
      </w:r>
      <w:proofErr w:type="spellEnd"/>
      <w:r w:rsidRPr="00274E97">
        <w:rPr>
          <w:rFonts w:ascii="inherit" w:eastAsia="Times New Roman" w:hAnsi="inherit" w:cs="Times New Roman"/>
          <w:sz w:val="24"/>
          <w:szCs w:val="24"/>
          <w:lang w:eastAsia="en-IE"/>
        </w:rPr>
        <w:t xml:space="preserve"> don't make a huge difference, so we recommend buying </w:t>
      </w:r>
      <w:hyperlink r:id="rId67" w:tgtFrame="_blank" w:history="1">
        <w:r w:rsidRPr="00274E97">
          <w:rPr>
            <w:rFonts w:ascii="inherit" w:eastAsia="Times New Roman" w:hAnsi="inherit" w:cs="Times New Roman"/>
            <w:color w:val="C51618"/>
            <w:sz w:val="24"/>
            <w:szCs w:val="24"/>
            <w:u w:val="single"/>
            <w:lang w:eastAsia="en-IE"/>
          </w:rPr>
          <w:t>whichever 1080 is cheapest</w:t>
        </w:r>
      </w:hyperlink>
      <w:r w:rsidRPr="00274E97">
        <w:rPr>
          <w:rFonts w:ascii="inherit" w:eastAsia="Times New Roman" w:hAnsi="inherit" w:cs="Times New Roman"/>
          <w:sz w:val="24"/>
          <w:szCs w:val="24"/>
          <w:lang w:eastAsia="en-IE"/>
        </w:rPr>
        <w:t>.</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29"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Motherboard: MSI Z270 Gaming Pro Carbon</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Today's best MSI Z270 Gaming Pro Carbon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6" name="Picture 36" descr="Neweg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ewegg">
                      <a:hlinkClick r:id="rId68"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MSI Z270I GAMING PRO CARBON AC LGA 1151 Intel Z270 HDMI SATA 6Gb/s USB 3.1 Mini ITX...</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€135.99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6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37" name="Picture 37" descr="http://www.ftjcfx.com/image-6361382-1294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ftjcfx.com/image-6361382-12944383"/>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8" name="Picture 38" descr="Amazon Germany">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mazon Germany">
                      <a:hlinkClick r:id="rId70"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MSI Z270 GAMING PRO CARBON, LGA 1151, DDR4, HDMI,DVI 2x M.2 (1x Steel </w:t>
      </w:r>
      <w:proofErr w:type="spellStart"/>
      <w:r w:rsidRPr="00274E97">
        <w:rPr>
          <w:rFonts w:ascii="inherit" w:eastAsia="Times New Roman" w:hAnsi="inherit" w:cs="Times New Roman"/>
          <w:sz w:val="21"/>
          <w:szCs w:val="21"/>
          <w:bdr w:val="none" w:sz="0" w:space="0" w:color="auto" w:frame="1"/>
          <w:lang w:eastAsia="en-IE"/>
        </w:rPr>
        <w:t>Armor</w:t>
      </w:r>
      <w:proofErr w:type="spellEnd"/>
      <w:r w:rsidRPr="00274E97">
        <w:rPr>
          <w:rFonts w:ascii="inherit" w:eastAsia="Times New Roman" w:hAnsi="inherit" w:cs="Times New Roman"/>
          <w:sz w:val="21"/>
          <w:szCs w:val="21"/>
          <w:bdr w:val="none" w:sz="0" w:space="0" w:color="auto" w:frame="1"/>
          <w:lang w:eastAsia="en-IE"/>
        </w:rPr>
        <w:t>) &amp; 10x...</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€156.99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7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39" name="Picture 39" descr="Amazon Spain">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mazon Spain">
                      <a:hlinkClick r:id="rId72"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MSI Z270 GAMING PRO CARBON - </w:t>
      </w:r>
      <w:proofErr w:type="spellStart"/>
      <w:r w:rsidRPr="00274E97">
        <w:rPr>
          <w:rFonts w:ascii="inherit" w:eastAsia="Times New Roman" w:hAnsi="inherit" w:cs="Times New Roman"/>
          <w:sz w:val="21"/>
          <w:szCs w:val="21"/>
          <w:bdr w:val="none" w:sz="0" w:space="0" w:color="auto" w:frame="1"/>
          <w:lang w:eastAsia="en-IE"/>
        </w:rPr>
        <w:t>Placa</w:t>
      </w:r>
      <w:proofErr w:type="spellEnd"/>
      <w:r w:rsidRPr="00274E97">
        <w:rPr>
          <w:rFonts w:ascii="inherit" w:eastAsia="Times New Roman" w:hAnsi="inherit" w:cs="Times New Roman"/>
          <w:sz w:val="21"/>
          <w:szCs w:val="21"/>
          <w:bdr w:val="none" w:sz="0" w:space="0" w:color="auto" w:frame="1"/>
          <w:lang w:eastAsia="en-IE"/>
        </w:rPr>
        <w:t xml:space="preserve"> base Performance (Chipset Intel Z270, Mystic...</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€174.71</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73"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0" name="Picture 40" descr="Amazon Italy">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mazon Italy">
                      <a:hlinkClick r:id="rId74"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MSI performance Gaming Intel Z270 DDR4 HDMI USB 3 Mini-ITX </w:t>
      </w:r>
      <w:proofErr w:type="spellStart"/>
      <w:r w:rsidRPr="00274E97">
        <w:rPr>
          <w:rFonts w:ascii="inherit" w:eastAsia="Times New Roman" w:hAnsi="inherit" w:cs="Times New Roman"/>
          <w:sz w:val="21"/>
          <w:szCs w:val="21"/>
          <w:bdr w:val="none" w:sz="0" w:space="0" w:color="auto" w:frame="1"/>
          <w:lang w:eastAsia="en-IE"/>
        </w:rPr>
        <w:t>scheda</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madre</w:t>
      </w:r>
      <w:proofErr w:type="spellEnd"/>
      <w:r w:rsidRPr="00274E97">
        <w:rPr>
          <w:rFonts w:ascii="inherit" w:eastAsia="Times New Roman" w:hAnsi="inherit" w:cs="Times New Roman"/>
          <w:sz w:val="21"/>
          <w:szCs w:val="21"/>
          <w:bdr w:val="none" w:sz="0" w:space="0" w:color="auto" w:frame="1"/>
          <w:lang w:eastAsia="en-IE"/>
        </w:rPr>
        <w:t xml:space="preserve"> ATX</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€206.42</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75"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76"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MSI's Gaming Pro Carbon is an excellent midrange board that offers excellent performance and great features at an affordable price. The Z170 variant was a long-time top pick in our motherboard guide, and the Z270 version we're using here only improves upon things, with double the number of M.2 slots, more USB 3.1 ports, and bumping the audio to </w:t>
      </w:r>
      <w:proofErr w:type="spellStart"/>
      <w:r w:rsidRPr="00274E97">
        <w:rPr>
          <w:rFonts w:ascii="inherit" w:eastAsia="Times New Roman" w:hAnsi="inherit" w:cs="Times New Roman"/>
          <w:sz w:val="24"/>
          <w:szCs w:val="24"/>
          <w:lang w:eastAsia="en-IE"/>
        </w:rPr>
        <w:t>Realtek's</w:t>
      </w:r>
      <w:proofErr w:type="spellEnd"/>
      <w:r w:rsidRPr="00274E97">
        <w:rPr>
          <w:rFonts w:ascii="inherit" w:eastAsia="Times New Roman" w:hAnsi="inherit" w:cs="Times New Roman"/>
          <w:sz w:val="24"/>
          <w:szCs w:val="24"/>
          <w:lang w:eastAsia="en-IE"/>
        </w:rPr>
        <w:t xml:space="preserve"> ALC1220 codec. Styling-wise, you can keep things calm due to the board's neutral </w:t>
      </w:r>
      <w:proofErr w:type="spellStart"/>
      <w:r w:rsidRPr="00274E97">
        <w:rPr>
          <w:rFonts w:ascii="inherit" w:eastAsia="Times New Roman" w:hAnsi="inherit" w:cs="Times New Roman"/>
          <w:sz w:val="24"/>
          <w:szCs w:val="24"/>
          <w:lang w:eastAsia="en-IE"/>
        </w:rPr>
        <w:t>colors</w:t>
      </w:r>
      <w:proofErr w:type="spellEnd"/>
      <w:r w:rsidRPr="00274E97">
        <w:rPr>
          <w:rFonts w:ascii="inherit" w:eastAsia="Times New Roman" w:hAnsi="inherit" w:cs="Times New Roman"/>
          <w:sz w:val="24"/>
          <w:szCs w:val="24"/>
          <w:lang w:eastAsia="en-IE"/>
        </w:rPr>
        <w:t>, or go all-out with MSI's RGB LED Mystic Light implementation.</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lastRenderedPageBreak/>
        <w:t>On the performance side, the Z270 Gaming Pro Carbon is hard to beat. In our </w:t>
      </w:r>
      <w:hyperlink r:id="rId77" w:history="1">
        <w:r w:rsidRPr="00274E97">
          <w:rPr>
            <w:rFonts w:ascii="inherit" w:eastAsia="Times New Roman" w:hAnsi="inherit" w:cs="Times New Roman"/>
            <w:color w:val="C51618"/>
            <w:sz w:val="24"/>
            <w:szCs w:val="24"/>
            <w:u w:val="single"/>
            <w:lang w:eastAsia="en-IE"/>
          </w:rPr>
          <w:t>extensive motherboard testing</w:t>
        </w:r>
      </w:hyperlink>
      <w:r w:rsidRPr="00274E97">
        <w:rPr>
          <w:rFonts w:ascii="inherit" w:eastAsia="Times New Roman" w:hAnsi="inherit" w:cs="Times New Roman"/>
          <w:sz w:val="24"/>
          <w:szCs w:val="24"/>
          <w:lang w:eastAsia="en-IE"/>
        </w:rPr>
        <w:t xml:space="preserve">, the Gaming Pro Carbon is the lowest-cost motherboard to </w:t>
      </w:r>
      <w:proofErr w:type="spellStart"/>
      <w:r w:rsidRPr="00274E97">
        <w:rPr>
          <w:rFonts w:ascii="inherit" w:eastAsia="Times New Roman" w:hAnsi="inherit" w:cs="Times New Roman"/>
          <w:sz w:val="24"/>
          <w:szCs w:val="24"/>
          <w:lang w:eastAsia="en-IE"/>
        </w:rPr>
        <w:t>overclock</w:t>
      </w:r>
      <w:proofErr w:type="spellEnd"/>
      <w:r w:rsidRPr="00274E97">
        <w:rPr>
          <w:rFonts w:ascii="inherit" w:eastAsia="Times New Roman" w:hAnsi="inherit" w:cs="Times New Roman"/>
          <w:sz w:val="24"/>
          <w:szCs w:val="24"/>
          <w:lang w:eastAsia="en-IE"/>
        </w:rPr>
        <w:t xml:space="preserve"> the sample </w:t>
      </w:r>
      <w:proofErr w:type="spellStart"/>
      <w:r w:rsidRPr="00274E97">
        <w:rPr>
          <w:rFonts w:ascii="inherit" w:eastAsia="Times New Roman" w:hAnsi="inherit" w:cs="Times New Roman"/>
          <w:sz w:val="24"/>
          <w:szCs w:val="24"/>
          <w:lang w:eastAsia="en-IE"/>
        </w:rPr>
        <w:t>Kaby</w:t>
      </w:r>
      <w:proofErr w:type="spellEnd"/>
      <w:r w:rsidRPr="00274E97">
        <w:rPr>
          <w:rFonts w:ascii="inherit" w:eastAsia="Times New Roman" w:hAnsi="inherit" w:cs="Times New Roman"/>
          <w:sz w:val="24"/>
          <w:szCs w:val="24"/>
          <w:lang w:eastAsia="en-IE"/>
        </w:rPr>
        <w:t xml:space="preserve"> Lake i7-7700K processor used in testing to 5 GHz. We're only using an i5-7600K in this build, but this board will be able to </w:t>
      </w:r>
      <w:proofErr w:type="spellStart"/>
      <w:r w:rsidRPr="00274E97">
        <w:rPr>
          <w:rFonts w:ascii="inherit" w:eastAsia="Times New Roman" w:hAnsi="inherit" w:cs="Times New Roman"/>
          <w:sz w:val="24"/>
          <w:szCs w:val="24"/>
          <w:lang w:eastAsia="en-IE"/>
        </w:rPr>
        <w:t>overclock</w:t>
      </w:r>
      <w:proofErr w:type="spellEnd"/>
      <w:r w:rsidRPr="00274E97">
        <w:rPr>
          <w:rFonts w:ascii="inherit" w:eastAsia="Times New Roman" w:hAnsi="inherit" w:cs="Times New Roman"/>
          <w:sz w:val="24"/>
          <w:szCs w:val="24"/>
          <w:lang w:eastAsia="en-IE"/>
        </w:rPr>
        <w:t xml:space="preserve"> it well all the same.</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Building with the board also proves satisfying, as the previously unused area along the right edge is now populated with components, relaxing the tight layout considerably. Connectors for the CPU fan, system fan, and 1151 socket power all have improved access, for example, so your knuckles and fingertips will thank you. The only drawback is it doesn't have Wi-Fi or Bluetooth built in, so you'll need a </w:t>
      </w:r>
      <w:hyperlink r:id="rId78" w:history="1">
        <w:r w:rsidRPr="00274E97">
          <w:rPr>
            <w:rFonts w:ascii="inherit" w:eastAsia="Times New Roman" w:hAnsi="inherit" w:cs="Times New Roman"/>
            <w:color w:val="C51618"/>
            <w:sz w:val="24"/>
            <w:szCs w:val="24"/>
            <w:u w:val="single"/>
            <w:lang w:eastAsia="en-IE"/>
          </w:rPr>
          <w:t>USB Wi-Fi adapter</w:t>
        </w:r>
      </w:hyperlink>
      <w:r w:rsidRPr="00274E97">
        <w:rPr>
          <w:rFonts w:ascii="inherit" w:eastAsia="Times New Roman" w:hAnsi="inherit" w:cs="Times New Roman"/>
          <w:sz w:val="24"/>
          <w:szCs w:val="24"/>
          <w:lang w:eastAsia="en-IE"/>
        </w:rPr>
        <w:t> if you aren't planning on connecting via Ethernet. </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30"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 xml:space="preserve">Memory: 16GB (2x8GB) </w:t>
      </w:r>
      <w:proofErr w:type="spellStart"/>
      <w:r w:rsidRPr="00274E97">
        <w:rPr>
          <w:rFonts w:ascii="Arial" w:eastAsia="Times New Roman" w:hAnsi="Arial" w:cs="Arial"/>
          <w:b/>
          <w:bCs/>
          <w:color w:val="333333"/>
          <w:sz w:val="36"/>
          <w:szCs w:val="36"/>
          <w:lang w:eastAsia="en-IE"/>
        </w:rPr>
        <w:t>G.Skill</w:t>
      </w:r>
      <w:proofErr w:type="spellEnd"/>
      <w:r w:rsidRPr="00274E97">
        <w:rPr>
          <w:rFonts w:ascii="Arial" w:eastAsia="Times New Roman" w:hAnsi="Arial" w:cs="Arial"/>
          <w:b/>
          <w:bCs/>
          <w:color w:val="333333"/>
          <w:sz w:val="36"/>
          <w:szCs w:val="36"/>
          <w:lang w:eastAsia="en-IE"/>
        </w:rPr>
        <w:t xml:space="preserve"> </w:t>
      </w:r>
      <w:proofErr w:type="spellStart"/>
      <w:r w:rsidRPr="00274E97">
        <w:rPr>
          <w:rFonts w:ascii="Arial" w:eastAsia="Times New Roman" w:hAnsi="Arial" w:cs="Arial"/>
          <w:b/>
          <w:bCs/>
          <w:color w:val="333333"/>
          <w:sz w:val="36"/>
          <w:szCs w:val="36"/>
          <w:lang w:eastAsia="en-IE"/>
        </w:rPr>
        <w:t>Ripjaws</w:t>
      </w:r>
      <w:proofErr w:type="spellEnd"/>
      <w:r w:rsidRPr="00274E97">
        <w:rPr>
          <w:rFonts w:ascii="Arial" w:eastAsia="Times New Roman" w:hAnsi="Arial" w:cs="Arial"/>
          <w:b/>
          <w:bCs/>
          <w:color w:val="333333"/>
          <w:sz w:val="36"/>
          <w:szCs w:val="36"/>
          <w:lang w:eastAsia="en-IE"/>
        </w:rPr>
        <w:t xml:space="preserve"> V Series DDR4</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 xml:space="preserve">Today's best </w:t>
      </w:r>
      <w:proofErr w:type="spellStart"/>
      <w:r w:rsidRPr="00274E97">
        <w:rPr>
          <w:rFonts w:ascii="inherit" w:eastAsia="Times New Roman" w:hAnsi="inherit" w:cs="Times New Roman"/>
          <w:b/>
          <w:bCs/>
          <w:sz w:val="27"/>
          <w:szCs w:val="27"/>
          <w:lang w:eastAsia="en-IE"/>
        </w:rPr>
        <w:t>Ripjaws</w:t>
      </w:r>
      <w:proofErr w:type="spellEnd"/>
      <w:r w:rsidRPr="00274E97">
        <w:rPr>
          <w:rFonts w:ascii="inherit" w:eastAsia="Times New Roman" w:hAnsi="inherit" w:cs="Times New Roman"/>
          <w:b/>
          <w:bCs/>
          <w:sz w:val="27"/>
          <w:szCs w:val="27"/>
          <w:lang w:eastAsia="en-IE"/>
        </w:rPr>
        <w:t xml:space="preserve"> V Series DDR4-2666 16GB (2x8GB)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2" name="Picture 42" descr="Neweg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ewegg">
                      <a:hlinkClick r:id="rId2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G.SKILL </w:t>
      </w:r>
      <w:proofErr w:type="spellStart"/>
      <w:r w:rsidRPr="00274E97">
        <w:rPr>
          <w:rFonts w:ascii="inherit" w:eastAsia="Times New Roman" w:hAnsi="inherit" w:cs="Times New Roman"/>
          <w:sz w:val="21"/>
          <w:szCs w:val="21"/>
          <w:bdr w:val="none" w:sz="0" w:space="0" w:color="auto" w:frame="1"/>
          <w:lang w:eastAsia="en-IE"/>
        </w:rPr>
        <w:t>Ripjaws</w:t>
      </w:r>
      <w:proofErr w:type="spellEnd"/>
      <w:r w:rsidRPr="00274E97">
        <w:rPr>
          <w:rFonts w:ascii="inherit" w:eastAsia="Times New Roman" w:hAnsi="inherit" w:cs="Times New Roman"/>
          <w:sz w:val="21"/>
          <w:szCs w:val="21"/>
          <w:bdr w:val="none" w:sz="0" w:space="0" w:color="auto" w:frame="1"/>
          <w:lang w:eastAsia="en-IE"/>
        </w:rPr>
        <w:t xml:space="preserve"> V Series 16GB (2 x 8GB) 288-Pin DDR4 SDRAM DDR4 2133 (PC4 17000)...</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€128.99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7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43" name="Picture 43" descr="http://www.ftjcfx.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ftjcfx.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4" name="Picture 44" descr="Amazon Germany">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mazon Germany">
                      <a:hlinkClick r:id="rId80"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proofErr w:type="spellStart"/>
      <w:r w:rsidRPr="00274E97">
        <w:rPr>
          <w:rFonts w:ascii="inherit" w:eastAsia="Times New Roman" w:hAnsi="inherit" w:cs="Times New Roman"/>
          <w:sz w:val="21"/>
          <w:szCs w:val="21"/>
          <w:bdr w:val="none" w:sz="0" w:space="0" w:color="auto" w:frame="1"/>
          <w:lang w:eastAsia="en-IE"/>
        </w:rPr>
        <w:t>G.Skill</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Ripjaws</w:t>
      </w:r>
      <w:proofErr w:type="spellEnd"/>
      <w:r w:rsidRPr="00274E97">
        <w:rPr>
          <w:rFonts w:ascii="inherit" w:eastAsia="Times New Roman" w:hAnsi="inherit" w:cs="Times New Roman"/>
          <w:sz w:val="21"/>
          <w:szCs w:val="21"/>
          <w:bdr w:val="none" w:sz="0" w:space="0" w:color="auto" w:frame="1"/>
          <w:lang w:eastAsia="en-IE"/>
        </w:rPr>
        <w:t xml:space="preserve"> F4-2133C15D-16GVR </w:t>
      </w:r>
      <w:proofErr w:type="spellStart"/>
      <w:r w:rsidRPr="00274E97">
        <w:rPr>
          <w:rFonts w:ascii="inherit" w:eastAsia="Times New Roman" w:hAnsi="inherit" w:cs="Times New Roman"/>
          <w:sz w:val="21"/>
          <w:szCs w:val="21"/>
          <w:bdr w:val="none" w:sz="0" w:space="0" w:color="auto" w:frame="1"/>
          <w:lang w:eastAsia="en-IE"/>
        </w:rPr>
        <w:t>Arbeitsspeicher</w:t>
      </w:r>
      <w:proofErr w:type="spellEnd"/>
      <w:r w:rsidRPr="00274E97">
        <w:rPr>
          <w:rFonts w:ascii="inherit" w:eastAsia="Times New Roman" w:hAnsi="inherit" w:cs="Times New Roman"/>
          <w:sz w:val="21"/>
          <w:szCs w:val="21"/>
          <w:bdr w:val="none" w:sz="0" w:space="0" w:color="auto" w:frame="1"/>
          <w:lang w:eastAsia="en-IE"/>
        </w:rPr>
        <w:t xml:space="preserve"> 16GB PC 2133 (CL15, 2x...</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€147.19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81"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5" name="Picture 45" descr="Amazon Italy">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mazon Italy">
                      <a:hlinkClick r:id="rId82"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proofErr w:type="spellStart"/>
      <w:r w:rsidRPr="00274E97">
        <w:rPr>
          <w:rFonts w:ascii="inherit" w:eastAsia="Times New Roman" w:hAnsi="inherit" w:cs="Times New Roman"/>
          <w:sz w:val="21"/>
          <w:szCs w:val="21"/>
          <w:bdr w:val="none" w:sz="0" w:space="0" w:color="auto" w:frame="1"/>
          <w:lang w:eastAsia="en-IE"/>
        </w:rPr>
        <w:t>G.Skill</w:t>
      </w:r>
      <w:proofErr w:type="spellEnd"/>
      <w:r w:rsidRPr="00274E97">
        <w:rPr>
          <w:rFonts w:ascii="inherit" w:eastAsia="Times New Roman" w:hAnsi="inherit" w:cs="Times New Roman"/>
          <w:sz w:val="21"/>
          <w:szCs w:val="21"/>
          <w:bdr w:val="none" w:sz="0" w:space="0" w:color="auto" w:frame="1"/>
          <w:lang w:eastAsia="en-IE"/>
        </w:rPr>
        <w:t xml:space="preserve"> 16GB DDR4-2666 16GB DDR4 2666MHz memory module - memory modules (DDR4,...</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€150.19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83"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6" name="Picture 46" descr="Amazon Spain">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mazon Spain">
                      <a:hlinkClick r:id="rId84"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G-Skill F4-2666C15D-16GVR - </w:t>
      </w:r>
      <w:proofErr w:type="spellStart"/>
      <w:r w:rsidRPr="00274E97">
        <w:rPr>
          <w:rFonts w:ascii="inherit" w:eastAsia="Times New Roman" w:hAnsi="inherit" w:cs="Times New Roman"/>
          <w:sz w:val="21"/>
          <w:szCs w:val="21"/>
          <w:bdr w:val="none" w:sz="0" w:space="0" w:color="auto" w:frame="1"/>
          <w:lang w:eastAsia="en-IE"/>
        </w:rPr>
        <w:t>Memoria</w:t>
      </w:r>
      <w:proofErr w:type="spellEnd"/>
      <w:r w:rsidRPr="00274E97">
        <w:rPr>
          <w:rFonts w:ascii="inherit" w:eastAsia="Times New Roman" w:hAnsi="inherit" w:cs="Times New Roman"/>
          <w:sz w:val="21"/>
          <w:szCs w:val="21"/>
          <w:bdr w:val="none" w:sz="0" w:space="0" w:color="auto" w:frame="1"/>
          <w:lang w:eastAsia="en-IE"/>
        </w:rPr>
        <w:t xml:space="preserve"> RAM (16 GB, XMP 2.0, DDR4, 2666 MHz)</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€157.71</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85"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86"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Memory is one of the toughest components to make recommendations for, since it is especially susceptible to diminishing returns. You really just want a solid choice that will </w:t>
      </w:r>
      <w:hyperlink r:id="rId87" w:history="1">
        <w:r w:rsidRPr="00274E97">
          <w:rPr>
            <w:rFonts w:ascii="inherit" w:eastAsia="Times New Roman" w:hAnsi="inherit" w:cs="Times New Roman"/>
            <w:color w:val="C51618"/>
            <w:sz w:val="24"/>
            <w:szCs w:val="24"/>
            <w:u w:val="single"/>
            <w:lang w:eastAsia="en-IE"/>
          </w:rPr>
          <w:t>get the job done</w:t>
        </w:r>
      </w:hyperlink>
      <w:r w:rsidRPr="00274E97">
        <w:rPr>
          <w:rFonts w:ascii="inherit" w:eastAsia="Times New Roman" w:hAnsi="inherit" w:cs="Times New Roman"/>
          <w:sz w:val="24"/>
          <w:szCs w:val="24"/>
          <w:lang w:eastAsia="en-IE"/>
        </w:rPr>
        <w:t xml:space="preserve">. This is one of the reasons we went with </w:t>
      </w:r>
      <w:proofErr w:type="spellStart"/>
      <w:r w:rsidRPr="00274E97">
        <w:rPr>
          <w:rFonts w:ascii="inherit" w:eastAsia="Times New Roman" w:hAnsi="inherit" w:cs="Times New Roman"/>
          <w:sz w:val="24"/>
          <w:szCs w:val="24"/>
          <w:lang w:eastAsia="en-IE"/>
        </w:rPr>
        <w:t>G.Skil’s</w:t>
      </w:r>
      <w:proofErr w:type="spellEnd"/>
      <w:r w:rsidRPr="00274E97">
        <w:rPr>
          <w:rFonts w:ascii="inherit" w:eastAsia="Times New Roman" w:hAnsi="inherit" w:cs="Times New Roman"/>
          <w:sz w:val="24"/>
          <w:szCs w:val="24"/>
          <w:lang w:eastAsia="en-IE"/>
        </w:rPr>
        <w:t xml:space="preserve"> </w:t>
      </w:r>
      <w:proofErr w:type="spellStart"/>
      <w:r w:rsidRPr="00274E97">
        <w:rPr>
          <w:rFonts w:ascii="inherit" w:eastAsia="Times New Roman" w:hAnsi="inherit" w:cs="Times New Roman"/>
          <w:sz w:val="24"/>
          <w:szCs w:val="24"/>
          <w:lang w:eastAsia="en-IE"/>
        </w:rPr>
        <w:t>Ripjaws</w:t>
      </w:r>
      <w:proofErr w:type="spellEnd"/>
      <w:r w:rsidRPr="00274E97">
        <w:rPr>
          <w:rFonts w:ascii="inherit" w:eastAsia="Times New Roman" w:hAnsi="inherit" w:cs="Times New Roman"/>
          <w:sz w:val="24"/>
          <w:szCs w:val="24"/>
          <w:lang w:eastAsia="en-IE"/>
        </w:rPr>
        <w:t xml:space="preserve"> V Series. </w:t>
      </w:r>
      <w:proofErr w:type="spellStart"/>
      <w:r w:rsidRPr="00274E97">
        <w:rPr>
          <w:rFonts w:ascii="inherit" w:eastAsia="Times New Roman" w:hAnsi="inherit" w:cs="Times New Roman"/>
          <w:sz w:val="24"/>
          <w:szCs w:val="24"/>
          <w:lang w:eastAsia="en-IE"/>
        </w:rPr>
        <w:t>G.Skill’s</w:t>
      </w:r>
      <w:proofErr w:type="spellEnd"/>
      <w:r w:rsidRPr="00274E97">
        <w:rPr>
          <w:rFonts w:ascii="inherit" w:eastAsia="Times New Roman" w:hAnsi="inherit" w:cs="Times New Roman"/>
          <w:sz w:val="24"/>
          <w:szCs w:val="24"/>
          <w:lang w:eastAsia="en-IE"/>
        </w:rPr>
        <w:t xml:space="preserve"> </w:t>
      </w:r>
      <w:proofErr w:type="spellStart"/>
      <w:r w:rsidRPr="00274E97">
        <w:rPr>
          <w:rFonts w:ascii="inherit" w:eastAsia="Times New Roman" w:hAnsi="inherit" w:cs="Times New Roman"/>
          <w:sz w:val="24"/>
          <w:szCs w:val="24"/>
          <w:lang w:eastAsia="en-IE"/>
        </w:rPr>
        <w:t>Ripjaws</w:t>
      </w:r>
      <w:proofErr w:type="spellEnd"/>
      <w:r w:rsidRPr="00274E97">
        <w:rPr>
          <w:rFonts w:ascii="inherit" w:eastAsia="Times New Roman" w:hAnsi="inherit" w:cs="Times New Roman"/>
          <w:sz w:val="24"/>
          <w:szCs w:val="24"/>
          <w:lang w:eastAsia="en-IE"/>
        </w:rPr>
        <w:t xml:space="preserve"> (like Corsair’s Vengeance LPX, </w:t>
      </w:r>
      <w:proofErr w:type="spellStart"/>
      <w:r w:rsidRPr="00274E97">
        <w:rPr>
          <w:rFonts w:ascii="inherit" w:eastAsia="Times New Roman" w:hAnsi="inherit" w:cs="Times New Roman"/>
          <w:sz w:val="24"/>
          <w:szCs w:val="24"/>
          <w:lang w:eastAsia="en-IE"/>
        </w:rPr>
        <w:t>Crucial’s</w:t>
      </w:r>
      <w:proofErr w:type="spellEnd"/>
      <w:r w:rsidRPr="00274E97">
        <w:rPr>
          <w:rFonts w:ascii="inherit" w:eastAsia="Times New Roman" w:hAnsi="inherit" w:cs="Times New Roman"/>
          <w:sz w:val="24"/>
          <w:szCs w:val="24"/>
          <w:lang w:eastAsia="en-IE"/>
        </w:rPr>
        <w:t xml:space="preserve"> </w:t>
      </w:r>
      <w:proofErr w:type="spellStart"/>
      <w:r w:rsidRPr="00274E97">
        <w:rPr>
          <w:rFonts w:ascii="inherit" w:eastAsia="Times New Roman" w:hAnsi="inherit" w:cs="Times New Roman"/>
          <w:sz w:val="24"/>
          <w:szCs w:val="24"/>
          <w:lang w:eastAsia="en-IE"/>
        </w:rPr>
        <w:t>Ballistix</w:t>
      </w:r>
      <w:proofErr w:type="spellEnd"/>
      <w:r w:rsidRPr="00274E97">
        <w:rPr>
          <w:rFonts w:ascii="inherit" w:eastAsia="Times New Roman" w:hAnsi="inherit" w:cs="Times New Roman"/>
          <w:sz w:val="24"/>
          <w:szCs w:val="24"/>
          <w:lang w:eastAsia="en-IE"/>
        </w:rPr>
        <w:t xml:space="preserve">, Kingston </w:t>
      </w:r>
      <w:proofErr w:type="spellStart"/>
      <w:r w:rsidRPr="00274E97">
        <w:rPr>
          <w:rFonts w:ascii="inherit" w:eastAsia="Times New Roman" w:hAnsi="inherit" w:cs="Times New Roman"/>
          <w:sz w:val="24"/>
          <w:szCs w:val="24"/>
          <w:lang w:eastAsia="en-IE"/>
        </w:rPr>
        <w:t>HyperX</w:t>
      </w:r>
      <w:proofErr w:type="spellEnd"/>
      <w:r w:rsidRPr="00274E97">
        <w:rPr>
          <w:rFonts w:ascii="inherit" w:eastAsia="Times New Roman" w:hAnsi="inherit" w:cs="Times New Roman"/>
          <w:sz w:val="24"/>
          <w:szCs w:val="24"/>
          <w:lang w:eastAsia="en-IE"/>
        </w:rPr>
        <w:t xml:space="preserve">, and others) is one of the core memory brands that most people should go to, and </w:t>
      </w:r>
      <w:proofErr w:type="spellStart"/>
      <w:r w:rsidRPr="00274E97">
        <w:rPr>
          <w:rFonts w:ascii="inherit" w:eastAsia="Times New Roman" w:hAnsi="inherit" w:cs="Times New Roman"/>
          <w:sz w:val="24"/>
          <w:szCs w:val="24"/>
          <w:lang w:eastAsia="en-IE"/>
        </w:rPr>
        <w:t>G.Skill</w:t>
      </w:r>
      <w:proofErr w:type="spellEnd"/>
      <w:r w:rsidRPr="00274E97">
        <w:rPr>
          <w:rFonts w:ascii="inherit" w:eastAsia="Times New Roman" w:hAnsi="inherit" w:cs="Times New Roman"/>
          <w:sz w:val="24"/>
          <w:szCs w:val="24"/>
          <w:lang w:eastAsia="en-IE"/>
        </w:rPr>
        <w:t xml:space="preserve"> tends to use Samsung's memory modules, which RAM makers have told us are </w:t>
      </w:r>
      <w:hyperlink r:id="rId88" w:tgtFrame="_blank" w:history="1">
        <w:r w:rsidRPr="00274E97">
          <w:rPr>
            <w:rFonts w:ascii="inherit" w:eastAsia="Times New Roman" w:hAnsi="inherit" w:cs="Times New Roman"/>
            <w:color w:val="C51618"/>
            <w:sz w:val="24"/>
            <w:szCs w:val="24"/>
            <w:u w:val="single"/>
            <w:lang w:eastAsia="en-IE"/>
          </w:rPr>
          <w:t>the best around</w:t>
        </w:r>
      </w:hyperlink>
      <w:r w:rsidRPr="00274E97">
        <w:rPr>
          <w:rFonts w:ascii="inherit" w:eastAsia="Times New Roman" w:hAnsi="inherit" w:cs="Times New Roman"/>
          <w:sz w:val="24"/>
          <w:szCs w:val="24"/>
          <w:lang w:eastAsia="en-IE"/>
        </w:rPr>
        <w:t>. </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Most gamers won’t see the advantages of memory with sky-high clocks, so we aren't going to make a specific </w:t>
      </w:r>
      <w:proofErr w:type="spellStart"/>
      <w:r w:rsidRPr="00274E97">
        <w:rPr>
          <w:rFonts w:ascii="inherit" w:eastAsia="Times New Roman" w:hAnsi="inherit" w:cs="Times New Roman"/>
          <w:sz w:val="24"/>
          <w:szCs w:val="24"/>
          <w:lang w:eastAsia="en-IE"/>
        </w:rPr>
        <w:t>clockspeed</w:t>
      </w:r>
      <w:proofErr w:type="spellEnd"/>
      <w:r w:rsidRPr="00274E97">
        <w:rPr>
          <w:rFonts w:ascii="inherit" w:eastAsia="Times New Roman" w:hAnsi="inherit" w:cs="Times New Roman"/>
          <w:sz w:val="24"/>
          <w:szCs w:val="24"/>
          <w:lang w:eastAsia="en-IE"/>
        </w:rPr>
        <w:t xml:space="preserve"> recommendation, but it’s good to get a kit that’s above the slowest speed, 2133MHz. Unfortunately, DDR4 prices </w:t>
      </w:r>
      <w:hyperlink r:id="rId89" w:history="1">
        <w:r w:rsidRPr="00274E97">
          <w:rPr>
            <w:rFonts w:ascii="inherit" w:eastAsia="Times New Roman" w:hAnsi="inherit" w:cs="Times New Roman"/>
            <w:color w:val="C51618"/>
            <w:sz w:val="24"/>
            <w:szCs w:val="24"/>
            <w:u w:val="single"/>
            <w:lang w:eastAsia="en-IE"/>
          </w:rPr>
          <w:t>have been rising</w:t>
        </w:r>
      </w:hyperlink>
      <w:r w:rsidRPr="00274E97">
        <w:rPr>
          <w:rFonts w:ascii="inherit" w:eastAsia="Times New Roman" w:hAnsi="inherit" w:cs="Times New Roman"/>
          <w:sz w:val="24"/>
          <w:szCs w:val="24"/>
          <w:lang w:eastAsia="en-IE"/>
        </w:rPr>
        <w:t xml:space="preserve"> in the last few months, due to increased demand from both PC builders and </w:t>
      </w:r>
      <w:proofErr w:type="spellStart"/>
      <w:r w:rsidRPr="00274E97">
        <w:rPr>
          <w:rFonts w:ascii="inherit" w:eastAsia="Times New Roman" w:hAnsi="inherit" w:cs="Times New Roman"/>
          <w:sz w:val="24"/>
          <w:szCs w:val="24"/>
          <w:lang w:eastAsia="en-IE"/>
        </w:rPr>
        <w:t>smartphones</w:t>
      </w:r>
      <w:proofErr w:type="spellEnd"/>
      <w:r w:rsidRPr="00274E97">
        <w:rPr>
          <w:rFonts w:ascii="inherit" w:eastAsia="Times New Roman" w:hAnsi="inherit" w:cs="Times New Roman"/>
          <w:sz w:val="24"/>
          <w:szCs w:val="24"/>
          <w:lang w:eastAsia="en-IE"/>
        </w:rPr>
        <w:t xml:space="preserve">. Memory prices change often, so you can always find a deal near this price point. Grab whatever </w:t>
      </w:r>
      <w:proofErr w:type="spellStart"/>
      <w:r w:rsidRPr="00274E97">
        <w:rPr>
          <w:rFonts w:ascii="inherit" w:eastAsia="Times New Roman" w:hAnsi="inherit" w:cs="Times New Roman"/>
          <w:sz w:val="24"/>
          <w:szCs w:val="24"/>
          <w:lang w:eastAsia="en-IE"/>
        </w:rPr>
        <w:t>clockspeed</w:t>
      </w:r>
      <w:proofErr w:type="spellEnd"/>
      <w:r w:rsidRPr="00274E97">
        <w:rPr>
          <w:rFonts w:ascii="inherit" w:eastAsia="Times New Roman" w:hAnsi="inherit" w:cs="Times New Roman"/>
          <w:sz w:val="24"/>
          <w:szCs w:val="24"/>
          <w:lang w:eastAsia="en-IE"/>
        </w:rPr>
        <w:t xml:space="preserve"> is cheapest at the time, and remember that sometimes tighter timings are more important than raw bandwidth.</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31"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Storage: Intel 600p 512GB M.2 SSD </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Today's best Intel 600p 512GB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8" name="Picture 48" descr="Amazon Germany">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mazon Germany">
                      <a:hlinkClick r:id="rId22"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Intel SSDPEKKW512G7X1 Solid-state Drive 600p Series 512 GB </w:t>
      </w:r>
      <w:proofErr w:type="spellStart"/>
      <w:r w:rsidRPr="00274E97">
        <w:rPr>
          <w:rFonts w:ascii="inherit" w:eastAsia="Times New Roman" w:hAnsi="inherit" w:cs="Times New Roman"/>
          <w:sz w:val="21"/>
          <w:szCs w:val="21"/>
          <w:bdr w:val="none" w:sz="0" w:space="0" w:color="auto" w:frame="1"/>
          <w:lang w:eastAsia="en-IE"/>
        </w:rPr>
        <w:t>schwarz</w:t>
      </w:r>
      <w:proofErr w:type="spellEnd"/>
      <w:r w:rsidRPr="00274E97">
        <w:rPr>
          <w:rFonts w:ascii="inherit" w:eastAsia="Times New Roman" w:hAnsi="inherit" w:cs="Times New Roman"/>
          <w:sz w:val="21"/>
          <w:szCs w:val="21"/>
          <w:bdr w:val="none" w:sz="0" w:space="0" w:color="auto" w:frame="1"/>
          <w:lang w:eastAsia="en-IE"/>
        </w:rPr>
        <w:t>/</w:t>
      </w:r>
      <w:proofErr w:type="spellStart"/>
      <w:r w:rsidRPr="00274E97">
        <w:rPr>
          <w:rFonts w:ascii="inherit" w:eastAsia="Times New Roman" w:hAnsi="inherit" w:cs="Times New Roman"/>
          <w:sz w:val="21"/>
          <w:szCs w:val="21"/>
          <w:bdr w:val="none" w:sz="0" w:space="0" w:color="auto" w:frame="1"/>
          <w:lang w:eastAsia="en-IE"/>
        </w:rPr>
        <w:t>grün</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€173.05</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90"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49" name="Picture 49" descr="Amazon Spain">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mazon Spain">
                      <a:hlinkClick r:id="rId91"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Intel - 600p </w:t>
      </w:r>
      <w:proofErr w:type="spellStart"/>
      <w:r w:rsidRPr="00274E97">
        <w:rPr>
          <w:rFonts w:ascii="inherit" w:eastAsia="Times New Roman" w:hAnsi="inherit" w:cs="Times New Roman"/>
          <w:sz w:val="21"/>
          <w:szCs w:val="21"/>
          <w:bdr w:val="none" w:sz="0" w:space="0" w:color="auto" w:frame="1"/>
          <w:lang w:eastAsia="en-IE"/>
        </w:rPr>
        <w:t>ssd</w:t>
      </w:r>
      <w:proofErr w:type="spellEnd"/>
      <w:r w:rsidRPr="00274E97">
        <w:rPr>
          <w:rFonts w:ascii="inherit" w:eastAsia="Times New Roman" w:hAnsi="inherit" w:cs="Times New Roman"/>
          <w:sz w:val="21"/>
          <w:szCs w:val="21"/>
          <w:bdr w:val="none" w:sz="0" w:space="0" w:color="auto" w:frame="1"/>
          <w:lang w:eastAsia="en-IE"/>
        </w:rPr>
        <w:t xml:space="preserve"> 512 </w:t>
      </w:r>
      <w:proofErr w:type="spellStart"/>
      <w:r w:rsidRPr="00274E97">
        <w:rPr>
          <w:rFonts w:ascii="inherit" w:eastAsia="Times New Roman" w:hAnsi="inherit" w:cs="Times New Roman"/>
          <w:sz w:val="21"/>
          <w:szCs w:val="21"/>
          <w:bdr w:val="none" w:sz="0" w:space="0" w:color="auto" w:frame="1"/>
          <w:lang w:eastAsia="en-IE"/>
        </w:rPr>
        <w:t>gb</w:t>
      </w:r>
      <w:proofErr w:type="spellEnd"/>
      <w:r w:rsidRPr="00274E97">
        <w:rPr>
          <w:rFonts w:ascii="inherit" w:eastAsia="Times New Roman" w:hAnsi="inherit" w:cs="Times New Roman"/>
          <w:sz w:val="21"/>
          <w:szCs w:val="21"/>
          <w:bdr w:val="none" w:sz="0" w:space="0" w:color="auto" w:frame="1"/>
          <w:lang w:eastAsia="en-IE"/>
        </w:rPr>
        <w:t xml:space="preserve"> m.2 80 mm </w:t>
      </w:r>
      <w:proofErr w:type="spellStart"/>
      <w:r w:rsidRPr="00274E97">
        <w:rPr>
          <w:rFonts w:ascii="inherit" w:eastAsia="Times New Roman" w:hAnsi="inherit" w:cs="Times New Roman"/>
          <w:sz w:val="21"/>
          <w:szCs w:val="21"/>
          <w:bdr w:val="none" w:sz="0" w:space="0" w:color="auto" w:frame="1"/>
          <w:lang w:eastAsia="en-IE"/>
        </w:rPr>
        <w:t>pcie</w:t>
      </w:r>
      <w:proofErr w:type="spellEnd"/>
      <w:r w:rsidRPr="00274E97">
        <w:rPr>
          <w:rFonts w:ascii="inherit" w:eastAsia="Times New Roman" w:hAnsi="inherit" w:cs="Times New Roman"/>
          <w:sz w:val="21"/>
          <w:szCs w:val="21"/>
          <w:bdr w:val="none" w:sz="0" w:space="0" w:color="auto" w:frame="1"/>
          <w:lang w:eastAsia="en-IE"/>
        </w:rPr>
        <w:t xml:space="preserve"> 3.0 x4 </w:t>
      </w:r>
      <w:proofErr w:type="spellStart"/>
      <w:r w:rsidRPr="00274E97">
        <w:rPr>
          <w:rFonts w:ascii="inherit" w:eastAsia="Times New Roman" w:hAnsi="inherit" w:cs="Times New Roman"/>
          <w:sz w:val="21"/>
          <w:szCs w:val="21"/>
          <w:bdr w:val="none" w:sz="0" w:space="0" w:color="auto" w:frame="1"/>
          <w:lang w:eastAsia="en-IE"/>
        </w:rPr>
        <w:t>tlc</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€183.82</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92"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0" name="Picture 50" descr="Amazon Italy">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mazon Italy">
                      <a:hlinkClick r:id="rId93"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Intel - </w:t>
      </w:r>
      <w:proofErr w:type="spellStart"/>
      <w:r w:rsidRPr="00274E97">
        <w:rPr>
          <w:rFonts w:ascii="inherit" w:eastAsia="Times New Roman" w:hAnsi="inherit" w:cs="Times New Roman"/>
          <w:sz w:val="21"/>
          <w:szCs w:val="21"/>
          <w:bdr w:val="none" w:sz="0" w:space="0" w:color="auto" w:frame="1"/>
          <w:lang w:eastAsia="en-IE"/>
        </w:rPr>
        <w:t>Unità</w:t>
      </w:r>
      <w:proofErr w:type="spellEnd"/>
      <w:r w:rsidRPr="00274E97">
        <w:rPr>
          <w:rFonts w:ascii="inherit" w:eastAsia="Times New Roman" w:hAnsi="inherit" w:cs="Times New Roman"/>
          <w:sz w:val="21"/>
          <w:szCs w:val="21"/>
          <w:bdr w:val="none" w:sz="0" w:space="0" w:color="auto" w:frame="1"/>
          <w:lang w:eastAsia="en-IE"/>
        </w:rPr>
        <w:t xml:space="preserve"> SSD 600p Series 512 GB SSD, </w:t>
      </w:r>
      <w:proofErr w:type="spellStart"/>
      <w:r w:rsidRPr="00274E97">
        <w:rPr>
          <w:rFonts w:ascii="inherit" w:eastAsia="Times New Roman" w:hAnsi="inherit" w:cs="Times New Roman"/>
          <w:sz w:val="21"/>
          <w:szCs w:val="21"/>
          <w:bdr w:val="none" w:sz="0" w:space="0" w:color="auto" w:frame="1"/>
          <w:lang w:eastAsia="en-IE"/>
        </w:rPr>
        <w:t>PCIe</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NVMe</w:t>
      </w:r>
      <w:proofErr w:type="spellEnd"/>
      <w:r w:rsidRPr="00274E97">
        <w:rPr>
          <w:rFonts w:ascii="inherit" w:eastAsia="Times New Roman" w:hAnsi="inherit" w:cs="Times New Roman"/>
          <w:sz w:val="21"/>
          <w:szCs w:val="21"/>
          <w:bdr w:val="none" w:sz="0" w:space="0" w:color="auto" w:frame="1"/>
          <w:lang w:eastAsia="en-IE"/>
        </w:rPr>
        <w:t xml:space="preserve"> M.2 - </w:t>
      </w:r>
      <w:proofErr w:type="spellStart"/>
      <w:r w:rsidRPr="00274E97">
        <w:rPr>
          <w:rFonts w:ascii="inherit" w:eastAsia="Times New Roman" w:hAnsi="inherit" w:cs="Times New Roman"/>
          <w:sz w:val="21"/>
          <w:szCs w:val="21"/>
          <w:bdr w:val="none" w:sz="0" w:space="0" w:color="auto" w:frame="1"/>
          <w:lang w:eastAsia="en-IE"/>
        </w:rPr>
        <w:t>Metallico</w:t>
      </w:r>
      <w:proofErr w:type="spellEnd"/>
      <w:r w:rsidRPr="00274E97">
        <w:rPr>
          <w:rFonts w:ascii="inherit" w:eastAsia="Times New Roman" w:hAnsi="inherit" w:cs="Times New Roman"/>
          <w:sz w:val="21"/>
          <w:szCs w:val="21"/>
          <w:bdr w:val="none" w:sz="0" w:space="0" w:color="auto" w:frame="1"/>
          <w:lang w:eastAsia="en-IE"/>
        </w:rPr>
        <w:t xml:space="preserve"> (SSDPEKKW512G7X1)...</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€187.99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9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51" name="Picture 51" descr="Amazon">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mazon">
                      <a:hlinkClick r:id="rId95" tgtFrame="&quot;_blank&quot;"/>
                    </pic:cNvPr>
                    <pic:cNvPicPr>
                      <a:picLocks noChangeAspect="1" noChangeArrowheads="1"/>
                    </pic:cNvPicPr>
                  </pic:nvPicPr>
                  <pic:blipFill>
                    <a:blip r:embed="rId3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Intel 600p Series 512 GB SSD, </w:t>
      </w:r>
      <w:proofErr w:type="spellStart"/>
      <w:r w:rsidRPr="00274E97">
        <w:rPr>
          <w:rFonts w:ascii="inherit" w:eastAsia="Times New Roman" w:hAnsi="inherit" w:cs="Times New Roman"/>
          <w:sz w:val="21"/>
          <w:szCs w:val="21"/>
          <w:bdr w:val="none" w:sz="0" w:space="0" w:color="auto" w:frame="1"/>
          <w:lang w:eastAsia="en-IE"/>
        </w:rPr>
        <w:t>PCIe</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NVMe</w:t>
      </w:r>
      <w:proofErr w:type="spellEnd"/>
      <w:r w:rsidRPr="00274E97">
        <w:rPr>
          <w:rFonts w:ascii="inherit" w:eastAsia="Times New Roman" w:hAnsi="inherit" w:cs="Times New Roman"/>
          <w:sz w:val="21"/>
          <w:szCs w:val="21"/>
          <w:bdr w:val="none" w:sz="0" w:space="0" w:color="auto" w:frame="1"/>
          <w:lang w:eastAsia="en-IE"/>
        </w:rPr>
        <w:t xml:space="preserve"> M.2 Solid State Drive - Metallic...</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£184.87</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96"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97"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Storage is one of the most subjective parts of any build, as people can have wildly different opinions on how much storage they need in their rig. Obviously, more is better, but prices can easily skyrocket if going that route. But regardless of size, the most important factor when choosing storage is speed. </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At PC Gamer, we've reached a point where spinning disc drives are simply not worth our time. If you’ve never used an SSD-powered system before, the difference between running on an SSD and HDD is like night and day. We consider it an essential part of any gaming PC—as such, even our super-cheap </w:t>
      </w:r>
      <w:hyperlink r:id="rId98" w:history="1">
        <w:r w:rsidRPr="00274E97">
          <w:rPr>
            <w:rFonts w:ascii="inherit" w:eastAsia="Times New Roman" w:hAnsi="inherit" w:cs="Times New Roman"/>
            <w:color w:val="C51618"/>
            <w:sz w:val="24"/>
            <w:szCs w:val="24"/>
            <w:u w:val="single"/>
            <w:lang w:eastAsia="en-IE"/>
          </w:rPr>
          <w:t>sub-$500 build</w:t>
        </w:r>
      </w:hyperlink>
      <w:r w:rsidRPr="00274E97">
        <w:rPr>
          <w:rFonts w:ascii="inherit" w:eastAsia="Times New Roman" w:hAnsi="inherit" w:cs="Times New Roman"/>
          <w:sz w:val="24"/>
          <w:szCs w:val="24"/>
          <w:lang w:eastAsia="en-IE"/>
        </w:rPr>
        <w:t> uses an SSD.</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For this build, you have a couple of choices all around the same price point. Our primary recommendation is a 512GB Intel 600p M.2 SSD. It's a low-end pick, as far as </w:t>
      </w:r>
      <w:proofErr w:type="spellStart"/>
      <w:r w:rsidRPr="00274E97">
        <w:rPr>
          <w:rFonts w:ascii="inherit" w:eastAsia="Times New Roman" w:hAnsi="inherit" w:cs="Times New Roman"/>
          <w:sz w:val="24"/>
          <w:szCs w:val="24"/>
          <w:lang w:eastAsia="en-IE"/>
        </w:rPr>
        <w:t>NVMe</w:t>
      </w:r>
      <w:proofErr w:type="spellEnd"/>
      <w:r w:rsidRPr="00274E97">
        <w:rPr>
          <w:rFonts w:ascii="inherit" w:eastAsia="Times New Roman" w:hAnsi="inherit" w:cs="Times New Roman"/>
          <w:sz w:val="24"/>
          <w:szCs w:val="24"/>
          <w:lang w:eastAsia="en-IE"/>
        </w:rPr>
        <w:t xml:space="preserve"> drives are concerned—especially compared to the ultra-</w:t>
      </w:r>
      <w:proofErr w:type="spellStart"/>
      <w:r w:rsidRPr="00274E97">
        <w:rPr>
          <w:rFonts w:ascii="inherit" w:eastAsia="Times New Roman" w:hAnsi="inherit" w:cs="Times New Roman"/>
          <w:sz w:val="24"/>
          <w:szCs w:val="24"/>
          <w:lang w:eastAsia="en-IE"/>
        </w:rPr>
        <w:t>luxe</w:t>
      </w:r>
      <w:proofErr w:type="spellEnd"/>
      <w:r w:rsidRPr="00274E97">
        <w:rPr>
          <w:rFonts w:ascii="inherit" w:eastAsia="Times New Roman" w:hAnsi="inherit" w:cs="Times New Roman"/>
          <w:sz w:val="24"/>
          <w:szCs w:val="24"/>
          <w:lang w:eastAsia="en-IE"/>
        </w:rPr>
        <w:t xml:space="preserve"> Samsung 960 Pro, but it also costs half as much. M.2/</w:t>
      </w:r>
      <w:proofErr w:type="spellStart"/>
      <w:r w:rsidRPr="00274E97">
        <w:rPr>
          <w:rFonts w:ascii="inherit" w:eastAsia="Times New Roman" w:hAnsi="inherit" w:cs="Times New Roman"/>
          <w:sz w:val="24"/>
          <w:szCs w:val="24"/>
          <w:lang w:eastAsia="en-IE"/>
        </w:rPr>
        <w:t>NVMe</w:t>
      </w:r>
      <w:proofErr w:type="spellEnd"/>
      <w:r w:rsidRPr="00274E97">
        <w:rPr>
          <w:rFonts w:ascii="inherit" w:eastAsia="Times New Roman" w:hAnsi="inherit" w:cs="Times New Roman"/>
          <w:sz w:val="24"/>
          <w:szCs w:val="24"/>
          <w:lang w:eastAsia="en-IE"/>
        </w:rPr>
        <w:t xml:space="preserve"> drives are the cream-of-the-crop when it comes to storage speed, so even a budget M.2 drive delivers on performance in a big way. </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The 512GB Intel 600p is our pick for </w:t>
      </w:r>
      <w:hyperlink r:id="rId99" w:history="1">
        <w:r w:rsidRPr="00274E97">
          <w:rPr>
            <w:rFonts w:ascii="inherit" w:eastAsia="Times New Roman" w:hAnsi="inherit" w:cs="Times New Roman"/>
            <w:color w:val="C51618"/>
            <w:sz w:val="24"/>
            <w:szCs w:val="24"/>
            <w:u w:val="single"/>
            <w:lang w:eastAsia="en-IE"/>
          </w:rPr>
          <w:t xml:space="preserve">best budget </w:t>
        </w:r>
        <w:proofErr w:type="spellStart"/>
        <w:r w:rsidRPr="00274E97">
          <w:rPr>
            <w:rFonts w:ascii="inherit" w:eastAsia="Times New Roman" w:hAnsi="inherit" w:cs="Times New Roman"/>
            <w:color w:val="C51618"/>
            <w:sz w:val="24"/>
            <w:szCs w:val="24"/>
            <w:u w:val="single"/>
            <w:lang w:eastAsia="en-IE"/>
          </w:rPr>
          <w:t>NVMe</w:t>
        </w:r>
        <w:proofErr w:type="spellEnd"/>
        <w:r w:rsidRPr="00274E97">
          <w:rPr>
            <w:rFonts w:ascii="inherit" w:eastAsia="Times New Roman" w:hAnsi="inherit" w:cs="Times New Roman"/>
            <w:color w:val="C51618"/>
            <w:sz w:val="24"/>
            <w:szCs w:val="24"/>
            <w:u w:val="single"/>
            <w:lang w:eastAsia="en-IE"/>
          </w:rPr>
          <w:t xml:space="preserve"> SSD</w:t>
        </w:r>
      </w:hyperlink>
      <w:r w:rsidRPr="00274E97">
        <w:rPr>
          <w:rFonts w:ascii="inherit" w:eastAsia="Times New Roman" w:hAnsi="inherit" w:cs="Times New Roman"/>
          <w:sz w:val="24"/>
          <w:szCs w:val="24"/>
          <w:lang w:eastAsia="en-IE"/>
        </w:rPr>
        <w:t>. At around $170, it generally beats the similarly-priced Samsung 850 EVO—a long-standing mainstay in the SSD game—though it is a tad bit slower when it comes to random Writes. 512GB gives you more than enough room for your OS and a handful of games, and we really can't stress enough how nice it is spending as little time as possible on loading screens.</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Alternatively, for around the same price you could pair a </w:t>
      </w:r>
      <w:hyperlink r:id="rId100" w:tgtFrame="_blank" w:history="1">
        <w:r w:rsidRPr="00274E97">
          <w:rPr>
            <w:rFonts w:ascii="inherit" w:eastAsia="Times New Roman" w:hAnsi="inherit" w:cs="Times New Roman"/>
            <w:color w:val="C51618"/>
            <w:sz w:val="24"/>
            <w:szCs w:val="24"/>
            <w:u w:val="single"/>
            <w:lang w:eastAsia="en-IE"/>
          </w:rPr>
          <w:t>250GB Samsung 960 EVO</w:t>
        </w:r>
      </w:hyperlink>
      <w:r w:rsidRPr="00274E97">
        <w:rPr>
          <w:rFonts w:ascii="inherit" w:eastAsia="Times New Roman" w:hAnsi="inherit" w:cs="Times New Roman"/>
          <w:sz w:val="24"/>
          <w:szCs w:val="24"/>
          <w:lang w:eastAsia="en-IE"/>
        </w:rPr>
        <w:t> (~$130) with a </w:t>
      </w:r>
      <w:hyperlink r:id="rId101" w:tgtFrame="_blank" w:history="1">
        <w:r w:rsidRPr="00274E97">
          <w:rPr>
            <w:rFonts w:ascii="inherit" w:eastAsia="Times New Roman" w:hAnsi="inherit" w:cs="Times New Roman"/>
            <w:color w:val="C51618"/>
            <w:sz w:val="24"/>
            <w:szCs w:val="24"/>
            <w:u w:val="single"/>
            <w:lang w:eastAsia="en-IE"/>
          </w:rPr>
          <w:t>1TB HDD</w:t>
        </w:r>
      </w:hyperlink>
      <w:r w:rsidRPr="00274E97">
        <w:rPr>
          <w:rFonts w:ascii="inherit" w:eastAsia="Times New Roman" w:hAnsi="inherit" w:cs="Times New Roman"/>
          <w:sz w:val="24"/>
          <w:szCs w:val="24"/>
          <w:lang w:eastAsia="en-IE"/>
        </w:rPr>
        <w:t> (~$50). The 960 EVO will load your OS and whatever games you can fit on it even faster than the 600p, but with game sizes often ballooning above 50GB these days, you won't have room to install more than a handful at a time. The 1TB HDD picks up the slack in that regard, but it means any games installed there will load on the slower side of things. </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32"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 xml:space="preserve">CPU Cooler: Cooler Master Hyper 212 </w:t>
      </w:r>
      <w:proofErr w:type="spellStart"/>
      <w:r w:rsidRPr="00274E97">
        <w:rPr>
          <w:rFonts w:ascii="Arial" w:eastAsia="Times New Roman" w:hAnsi="Arial" w:cs="Arial"/>
          <w:b/>
          <w:bCs/>
          <w:color w:val="333333"/>
          <w:sz w:val="36"/>
          <w:szCs w:val="36"/>
          <w:lang w:eastAsia="en-IE"/>
        </w:rPr>
        <w:t>Evo</w:t>
      </w:r>
      <w:proofErr w:type="spellEnd"/>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 xml:space="preserve">Today's best Cooler Master Hyper 212 </w:t>
      </w:r>
      <w:proofErr w:type="spellStart"/>
      <w:r w:rsidRPr="00274E97">
        <w:rPr>
          <w:rFonts w:ascii="inherit" w:eastAsia="Times New Roman" w:hAnsi="inherit" w:cs="Times New Roman"/>
          <w:b/>
          <w:bCs/>
          <w:sz w:val="27"/>
          <w:szCs w:val="27"/>
          <w:lang w:eastAsia="en-IE"/>
        </w:rPr>
        <w:t>Evo</w:t>
      </w:r>
      <w:proofErr w:type="spellEnd"/>
      <w:r w:rsidRPr="00274E97">
        <w:rPr>
          <w:rFonts w:ascii="inherit" w:eastAsia="Times New Roman" w:hAnsi="inherit" w:cs="Times New Roman"/>
          <w:b/>
          <w:bCs/>
          <w:sz w:val="27"/>
          <w:szCs w:val="27"/>
          <w:lang w:eastAsia="en-IE"/>
        </w:rPr>
        <w:t xml:space="preserve">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3" name="Picture 53" descr="Amazon Germany">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mazon Germany">
                      <a:hlinkClick r:id="rId26"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Cooler Master X Dream i117 CPU-</w:t>
      </w:r>
      <w:proofErr w:type="spellStart"/>
      <w:r w:rsidRPr="00274E97">
        <w:rPr>
          <w:rFonts w:ascii="inherit" w:eastAsia="Times New Roman" w:hAnsi="inherit" w:cs="Times New Roman"/>
          <w:sz w:val="21"/>
          <w:szCs w:val="21"/>
          <w:bdr w:val="none" w:sz="0" w:space="0" w:color="auto" w:frame="1"/>
          <w:lang w:eastAsia="en-IE"/>
        </w:rPr>
        <w:t>Kühler</w:t>
      </w:r>
      <w:proofErr w:type="spellEnd"/>
      <w:r w:rsidRPr="00274E97">
        <w:rPr>
          <w:rFonts w:ascii="inherit" w:eastAsia="Times New Roman" w:hAnsi="inherit" w:cs="Times New Roman"/>
          <w:sz w:val="21"/>
          <w:szCs w:val="21"/>
          <w:bdr w:val="none" w:sz="0" w:space="0" w:color="auto" w:frame="1"/>
          <w:lang w:eastAsia="en-IE"/>
        </w:rPr>
        <w:t xml:space="preserve"> (RR-X117-18FP-R1)</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€13.55</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02"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lastRenderedPageBreak/>
        <w:drawing>
          <wp:inline distT="0" distB="0" distL="0" distR="0">
            <wp:extent cx="1219200" cy="609600"/>
            <wp:effectExtent l="0" t="0" r="0" b="0"/>
            <wp:docPr id="54" name="Picture 54" descr="Amazon Spain">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mazon Spain">
                      <a:hlinkClick r:id="rId103"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Cooler Master Hyper 212 </w:t>
      </w:r>
      <w:proofErr w:type="spellStart"/>
      <w:r w:rsidRPr="00274E97">
        <w:rPr>
          <w:rFonts w:ascii="inherit" w:eastAsia="Times New Roman" w:hAnsi="inherit" w:cs="Times New Roman"/>
          <w:sz w:val="21"/>
          <w:szCs w:val="21"/>
          <w:bdr w:val="none" w:sz="0" w:space="0" w:color="auto" w:frame="1"/>
          <w:lang w:eastAsia="en-IE"/>
        </w:rPr>
        <w:t>Evo</w:t>
      </w:r>
      <w:proofErr w:type="spellEnd"/>
      <w:r w:rsidRPr="00274E97">
        <w:rPr>
          <w:rFonts w:ascii="inherit" w:eastAsia="Times New Roman" w:hAnsi="inherit" w:cs="Times New Roman"/>
          <w:sz w:val="21"/>
          <w:szCs w:val="21"/>
          <w:bdr w:val="none" w:sz="0" w:space="0" w:color="auto" w:frame="1"/>
          <w:lang w:eastAsia="en-IE"/>
        </w:rPr>
        <w:t xml:space="preserve"> - </w:t>
      </w:r>
      <w:proofErr w:type="spellStart"/>
      <w:r w:rsidRPr="00274E97">
        <w:rPr>
          <w:rFonts w:ascii="inherit" w:eastAsia="Times New Roman" w:hAnsi="inherit" w:cs="Times New Roman"/>
          <w:sz w:val="21"/>
          <w:szCs w:val="21"/>
          <w:bdr w:val="none" w:sz="0" w:space="0" w:color="auto" w:frame="1"/>
          <w:lang w:eastAsia="en-IE"/>
        </w:rPr>
        <w:t>Ventilador</w:t>
      </w:r>
      <w:proofErr w:type="spellEnd"/>
      <w:r w:rsidRPr="00274E97">
        <w:rPr>
          <w:rFonts w:ascii="inherit" w:eastAsia="Times New Roman" w:hAnsi="inherit" w:cs="Times New Roman"/>
          <w:sz w:val="21"/>
          <w:szCs w:val="21"/>
          <w:bdr w:val="none" w:sz="0" w:space="0" w:color="auto" w:frame="1"/>
          <w:lang w:eastAsia="en-IE"/>
        </w:rPr>
        <w:t xml:space="preserve"> de CPU, Negro</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€36.44</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0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5" name="Picture 55" descr="Amazon">
              <a:hlinkClick xmlns:a="http://schemas.openxmlformats.org/drawingml/2006/main" r:id="rId10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mazon">
                      <a:hlinkClick r:id="rId105" tgtFrame="&quot;_blank&quot;"/>
                    </pic:cNvPr>
                    <pic:cNvPicPr>
                      <a:picLocks noChangeAspect="1" noChangeArrowheads="1"/>
                    </pic:cNvPicPr>
                  </pic:nvPicPr>
                  <pic:blipFill>
                    <a:blip r:embed="rId3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Cooler Master </w:t>
      </w:r>
      <w:proofErr w:type="spellStart"/>
      <w:r w:rsidRPr="00274E97">
        <w:rPr>
          <w:rFonts w:ascii="inherit" w:eastAsia="Times New Roman" w:hAnsi="inherit" w:cs="Times New Roman"/>
          <w:sz w:val="21"/>
          <w:szCs w:val="21"/>
          <w:bdr w:val="none" w:sz="0" w:space="0" w:color="auto" w:frame="1"/>
          <w:lang w:eastAsia="en-IE"/>
        </w:rPr>
        <w:t>MasterAir</w:t>
      </w:r>
      <w:proofErr w:type="spellEnd"/>
      <w:r w:rsidRPr="00274E97">
        <w:rPr>
          <w:rFonts w:ascii="inherit" w:eastAsia="Times New Roman" w:hAnsi="inherit" w:cs="Times New Roman"/>
          <w:sz w:val="21"/>
          <w:szCs w:val="21"/>
          <w:bdr w:val="none" w:sz="0" w:space="0" w:color="auto" w:frame="1"/>
          <w:lang w:eastAsia="en-IE"/>
        </w:rPr>
        <w:t xml:space="preserve"> Pro 3 CPU Air Cooler '3 </w:t>
      </w:r>
      <w:proofErr w:type="spellStart"/>
      <w:r w:rsidRPr="00274E97">
        <w:rPr>
          <w:rFonts w:ascii="inherit" w:eastAsia="Times New Roman" w:hAnsi="inherit" w:cs="Times New Roman"/>
          <w:sz w:val="21"/>
          <w:szCs w:val="21"/>
          <w:bdr w:val="none" w:sz="0" w:space="0" w:color="auto" w:frame="1"/>
          <w:lang w:eastAsia="en-IE"/>
        </w:rPr>
        <w:t>Heatpipes</w:t>
      </w:r>
      <w:proofErr w:type="spellEnd"/>
      <w:r w:rsidRPr="00274E97">
        <w:rPr>
          <w:rFonts w:ascii="inherit" w:eastAsia="Times New Roman" w:hAnsi="inherit" w:cs="Times New Roman"/>
          <w:sz w:val="21"/>
          <w:szCs w:val="21"/>
          <w:bdr w:val="none" w:sz="0" w:space="0" w:color="auto" w:frame="1"/>
          <w:lang w:eastAsia="en-IE"/>
        </w:rPr>
        <w:t>, 1x 120mm PWM Fan, 4-Pin...</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£22.86</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06"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6" name="Picture 56" descr="Novatech Ltd">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Novatech Ltd">
                      <a:hlinkClick r:id="rId107" tgtFrame="&quot;_blank&quot;"/>
                    </pic:cNvPr>
                    <pic:cNvPicPr>
                      <a:picLocks noChangeAspect="1" noChangeArrowheads="1"/>
                    </pic:cNvPicPr>
                  </pic:nvPicPr>
                  <pic:blipFill>
                    <a:blip r:embed="rId10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Cooler Master Hyper 212 EVO CPU Cooler - LGA2066 Support</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£26.99</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09"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110"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As much as we love all-in-one water coolers, sometimes we need a slap to the face: "Hey stupid, there are really great air coolers out there too!" The Hyper 212 is one of those coolers, and builders should always consider this cooler in their </w:t>
      </w:r>
      <w:proofErr w:type="spellStart"/>
      <w:r w:rsidRPr="00274E97">
        <w:rPr>
          <w:rFonts w:ascii="inherit" w:eastAsia="Times New Roman" w:hAnsi="inherit" w:cs="Times New Roman"/>
          <w:sz w:val="24"/>
          <w:szCs w:val="24"/>
          <w:lang w:eastAsia="en-IE"/>
        </w:rPr>
        <w:t>lineup</w:t>
      </w:r>
      <w:proofErr w:type="spellEnd"/>
      <w:r w:rsidRPr="00274E97">
        <w:rPr>
          <w:rFonts w:ascii="inherit" w:eastAsia="Times New Roman" w:hAnsi="inherit" w:cs="Times New Roman"/>
          <w:sz w:val="24"/>
          <w:szCs w:val="24"/>
          <w:lang w:eastAsia="en-IE"/>
        </w:rPr>
        <w:t xml:space="preserve"> of possible components. (Unless, of course, you need a low-profile cooler for a slim case.)</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The downside to using an air cooler is that the heat from the CPU is dumped into your case. As long as you have plenty of airflow, this isn’t a problem.  All-in-one coolers help keep the ambient temperature in your case lower, but are pricier and take up a lot of room. </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Keep in mind that Intel’s K-model </w:t>
      </w:r>
      <w:proofErr w:type="spellStart"/>
      <w:r w:rsidRPr="00274E97">
        <w:rPr>
          <w:rFonts w:ascii="inherit" w:eastAsia="Times New Roman" w:hAnsi="inherit" w:cs="Times New Roman"/>
          <w:sz w:val="24"/>
          <w:szCs w:val="24"/>
          <w:lang w:eastAsia="en-IE"/>
        </w:rPr>
        <w:t>Kaby</w:t>
      </w:r>
      <w:proofErr w:type="spellEnd"/>
      <w:r w:rsidRPr="00274E97">
        <w:rPr>
          <w:rFonts w:ascii="inherit" w:eastAsia="Times New Roman" w:hAnsi="inherit" w:cs="Times New Roman"/>
          <w:sz w:val="24"/>
          <w:szCs w:val="24"/>
          <w:lang w:eastAsia="en-IE"/>
        </w:rPr>
        <w:t xml:space="preserve"> Lake CPUs don’t ship with coolers in the box, so buying an aftermarket cooler of some sort is required with these CPUs. If attaching an aftermarket cooler feels too risky given your </w:t>
      </w:r>
      <w:proofErr w:type="spellStart"/>
      <w:r w:rsidRPr="00274E97">
        <w:rPr>
          <w:rFonts w:ascii="inherit" w:eastAsia="Times New Roman" w:hAnsi="inherit" w:cs="Times New Roman"/>
          <w:sz w:val="24"/>
          <w:szCs w:val="24"/>
          <w:lang w:eastAsia="en-IE"/>
        </w:rPr>
        <w:t>skillset</w:t>
      </w:r>
      <w:proofErr w:type="spellEnd"/>
      <w:r w:rsidRPr="00274E97">
        <w:rPr>
          <w:rFonts w:ascii="inherit" w:eastAsia="Times New Roman" w:hAnsi="inherit" w:cs="Times New Roman"/>
          <w:sz w:val="24"/>
          <w:szCs w:val="24"/>
          <w:lang w:eastAsia="en-IE"/>
        </w:rPr>
        <w:t>, you can always consider a locked processor for your first build. Non-K model CPUs come with coolers that are (literally) a snap to install, and have thermal paste pre-applied.</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If you're willing to spend a bit more, a nice AIO liquid cooler is a worthy investment, especially if you're planning on </w:t>
      </w:r>
      <w:proofErr w:type="spellStart"/>
      <w:r w:rsidRPr="00274E97">
        <w:rPr>
          <w:rFonts w:ascii="inherit" w:eastAsia="Times New Roman" w:hAnsi="inherit" w:cs="Times New Roman"/>
          <w:sz w:val="24"/>
          <w:szCs w:val="24"/>
          <w:lang w:eastAsia="en-IE"/>
        </w:rPr>
        <w:t>overclocking</w:t>
      </w:r>
      <w:proofErr w:type="spellEnd"/>
      <w:r w:rsidRPr="00274E97">
        <w:rPr>
          <w:rFonts w:ascii="inherit" w:eastAsia="Times New Roman" w:hAnsi="inherit" w:cs="Times New Roman"/>
          <w:sz w:val="24"/>
          <w:szCs w:val="24"/>
          <w:lang w:eastAsia="en-IE"/>
        </w:rPr>
        <w:t xml:space="preserve"> the CPU. Corsair's </w:t>
      </w:r>
      <w:hyperlink r:id="rId111" w:tgtFrame="_blank" w:history="1">
        <w:r w:rsidRPr="00274E97">
          <w:rPr>
            <w:rFonts w:ascii="inherit" w:eastAsia="Times New Roman" w:hAnsi="inherit" w:cs="Times New Roman"/>
            <w:color w:val="C51618"/>
            <w:sz w:val="24"/>
            <w:szCs w:val="24"/>
            <w:u w:val="single"/>
            <w:lang w:eastAsia="en-IE"/>
          </w:rPr>
          <w:t>H60</w:t>
        </w:r>
      </w:hyperlink>
      <w:r w:rsidRPr="00274E97">
        <w:rPr>
          <w:rFonts w:ascii="inherit" w:eastAsia="Times New Roman" w:hAnsi="inherit" w:cs="Times New Roman"/>
          <w:sz w:val="24"/>
          <w:szCs w:val="24"/>
          <w:lang w:eastAsia="en-IE"/>
        </w:rPr>
        <w:t>is a nice entry-level pick on that front, or the </w:t>
      </w:r>
      <w:hyperlink r:id="rId112" w:tgtFrame="_blank" w:history="1">
        <w:r w:rsidRPr="00274E97">
          <w:rPr>
            <w:rFonts w:ascii="inherit" w:eastAsia="Times New Roman" w:hAnsi="inherit" w:cs="Times New Roman"/>
            <w:color w:val="C51618"/>
            <w:sz w:val="24"/>
            <w:szCs w:val="24"/>
            <w:u w:val="single"/>
            <w:lang w:eastAsia="en-IE"/>
          </w:rPr>
          <w:t>H110i</w:t>
        </w:r>
      </w:hyperlink>
      <w:r w:rsidRPr="00274E97">
        <w:rPr>
          <w:rFonts w:ascii="inherit" w:eastAsia="Times New Roman" w:hAnsi="inherit" w:cs="Times New Roman"/>
          <w:sz w:val="24"/>
          <w:szCs w:val="24"/>
          <w:lang w:eastAsia="en-IE"/>
        </w:rPr>
        <w:t> if you want to go one step further. </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33"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 xml:space="preserve">PSU: EVGA </w:t>
      </w:r>
      <w:proofErr w:type="spellStart"/>
      <w:r w:rsidRPr="00274E97">
        <w:rPr>
          <w:rFonts w:ascii="Arial" w:eastAsia="Times New Roman" w:hAnsi="Arial" w:cs="Arial"/>
          <w:b/>
          <w:bCs/>
          <w:color w:val="333333"/>
          <w:sz w:val="36"/>
          <w:szCs w:val="36"/>
          <w:lang w:eastAsia="en-IE"/>
        </w:rPr>
        <w:t>SuperNOVA</w:t>
      </w:r>
      <w:proofErr w:type="spellEnd"/>
      <w:r w:rsidRPr="00274E97">
        <w:rPr>
          <w:rFonts w:ascii="Arial" w:eastAsia="Times New Roman" w:hAnsi="Arial" w:cs="Arial"/>
          <w:b/>
          <w:bCs/>
          <w:color w:val="333333"/>
          <w:sz w:val="36"/>
          <w:szCs w:val="36"/>
          <w:lang w:eastAsia="en-IE"/>
        </w:rPr>
        <w:t xml:space="preserve"> 650W</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lastRenderedPageBreak/>
        <w:t xml:space="preserve">Today's best EVGA </w:t>
      </w:r>
      <w:proofErr w:type="spellStart"/>
      <w:r w:rsidRPr="00274E97">
        <w:rPr>
          <w:rFonts w:ascii="inherit" w:eastAsia="Times New Roman" w:hAnsi="inherit" w:cs="Times New Roman"/>
          <w:b/>
          <w:bCs/>
          <w:sz w:val="27"/>
          <w:szCs w:val="27"/>
          <w:lang w:eastAsia="en-IE"/>
        </w:rPr>
        <w:t>SuperNOVA</w:t>
      </w:r>
      <w:proofErr w:type="spellEnd"/>
      <w:r w:rsidRPr="00274E97">
        <w:rPr>
          <w:rFonts w:ascii="inherit" w:eastAsia="Times New Roman" w:hAnsi="inherit" w:cs="Times New Roman"/>
          <w:b/>
          <w:bCs/>
          <w:sz w:val="27"/>
          <w:szCs w:val="27"/>
          <w:lang w:eastAsia="en-IE"/>
        </w:rPr>
        <w:t xml:space="preserve"> G1 650W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8" name="Picture 58" descr="Amazon Spain">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mazon Spain">
                      <a:hlinkClick r:id="rId113"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EVGA 650W MODULAR 80+ Platinum PSU 650W - </w:t>
      </w:r>
      <w:proofErr w:type="spellStart"/>
      <w:r w:rsidRPr="00274E97">
        <w:rPr>
          <w:rFonts w:ascii="inherit" w:eastAsia="Times New Roman" w:hAnsi="inherit" w:cs="Times New Roman"/>
          <w:sz w:val="21"/>
          <w:szCs w:val="21"/>
          <w:bdr w:val="none" w:sz="0" w:space="0" w:color="auto" w:frame="1"/>
          <w:lang w:eastAsia="en-IE"/>
        </w:rPr>
        <w:t>Fuente</w:t>
      </w:r>
      <w:proofErr w:type="spellEnd"/>
      <w:r w:rsidRPr="00274E97">
        <w:rPr>
          <w:rFonts w:ascii="inherit" w:eastAsia="Times New Roman" w:hAnsi="inherit" w:cs="Times New Roman"/>
          <w:sz w:val="21"/>
          <w:szCs w:val="21"/>
          <w:bdr w:val="none" w:sz="0" w:space="0" w:color="auto" w:frame="1"/>
          <w:lang w:eastAsia="en-IE"/>
        </w:rPr>
        <w:t xml:space="preserve"> de </w:t>
      </w:r>
      <w:proofErr w:type="spellStart"/>
      <w:r w:rsidRPr="00274E97">
        <w:rPr>
          <w:rFonts w:ascii="inherit" w:eastAsia="Times New Roman" w:hAnsi="inherit" w:cs="Times New Roman"/>
          <w:sz w:val="21"/>
          <w:szCs w:val="21"/>
          <w:bdr w:val="none" w:sz="0" w:space="0" w:color="auto" w:frame="1"/>
          <w:lang w:eastAsia="en-IE"/>
        </w:rPr>
        <w:t>alimentación</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€136.71</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1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59" name="Picture 59" descr="Amazon Italy">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mazon Italy">
                      <a:hlinkClick r:id="rId115"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EVGA 650W MODULAR 80+ Platinum PSU 650W - power supply units</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€143.36</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16"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0" name="Picture 60" descr="Amazon Germany">
              <a:hlinkClick xmlns:a="http://schemas.openxmlformats.org/drawingml/2006/main" r:id="rId1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mazon Germany">
                      <a:hlinkClick r:id="rId117"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EVGA </w:t>
      </w:r>
      <w:proofErr w:type="spellStart"/>
      <w:r w:rsidRPr="00274E97">
        <w:rPr>
          <w:rFonts w:ascii="inherit" w:eastAsia="Times New Roman" w:hAnsi="inherit" w:cs="Times New Roman"/>
          <w:sz w:val="21"/>
          <w:szCs w:val="21"/>
          <w:bdr w:val="none" w:sz="0" w:space="0" w:color="auto" w:frame="1"/>
          <w:lang w:eastAsia="en-IE"/>
        </w:rPr>
        <w:t>SuperNOVA</w:t>
      </w:r>
      <w:proofErr w:type="spellEnd"/>
      <w:r w:rsidRPr="00274E97">
        <w:rPr>
          <w:rFonts w:ascii="inherit" w:eastAsia="Times New Roman" w:hAnsi="inherit" w:cs="Times New Roman"/>
          <w:sz w:val="21"/>
          <w:szCs w:val="21"/>
          <w:bdr w:val="none" w:sz="0" w:space="0" w:color="auto" w:frame="1"/>
          <w:lang w:eastAsia="en-IE"/>
        </w:rPr>
        <w:t xml:space="preserve"> Gold </w:t>
      </w:r>
      <w:proofErr w:type="spellStart"/>
      <w:r w:rsidRPr="00274E97">
        <w:rPr>
          <w:rFonts w:ascii="inherit" w:eastAsia="Times New Roman" w:hAnsi="inherit" w:cs="Times New Roman"/>
          <w:sz w:val="21"/>
          <w:szCs w:val="21"/>
          <w:bdr w:val="none" w:sz="0" w:space="0" w:color="auto" w:frame="1"/>
          <w:lang w:eastAsia="en-IE"/>
        </w:rPr>
        <w:t>Vollständiges</w:t>
      </w:r>
      <w:proofErr w:type="spellEnd"/>
      <w:r w:rsidRPr="00274E97">
        <w:rPr>
          <w:rFonts w:ascii="inherit" w:eastAsia="Times New Roman" w:hAnsi="inherit" w:cs="Times New Roman"/>
          <w:sz w:val="21"/>
          <w:szCs w:val="21"/>
          <w:bdr w:val="none" w:sz="0" w:space="0" w:color="auto" w:frame="1"/>
          <w:lang w:eastAsia="en-IE"/>
        </w:rPr>
        <w:t xml:space="preserve"> Modular-</w:t>
      </w:r>
      <w:proofErr w:type="spellStart"/>
      <w:r w:rsidRPr="00274E97">
        <w:rPr>
          <w:rFonts w:ascii="inherit" w:eastAsia="Times New Roman" w:hAnsi="inherit" w:cs="Times New Roman"/>
          <w:sz w:val="21"/>
          <w:szCs w:val="21"/>
          <w:bdr w:val="none" w:sz="0" w:space="0" w:color="auto" w:frame="1"/>
          <w:lang w:eastAsia="en-IE"/>
        </w:rPr>
        <w:t>Netzteil</w:t>
      </w:r>
      <w:proofErr w:type="spellEnd"/>
      <w:r w:rsidRPr="00274E97">
        <w:rPr>
          <w:rFonts w:ascii="inherit" w:eastAsia="Times New Roman" w:hAnsi="inherit" w:cs="Times New Roman"/>
          <w:sz w:val="21"/>
          <w:szCs w:val="21"/>
          <w:bdr w:val="none" w:sz="0" w:space="0" w:color="auto" w:frame="1"/>
          <w:lang w:eastAsia="en-IE"/>
        </w:rPr>
        <w:t xml:space="preserve"> 650 W</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€145.03</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18"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1" name="Picture 61" descr="Amazon">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mazon">
                      <a:hlinkClick r:id="rId119" tgtFrame="&quot;_blank&quot;"/>
                    </pic:cNvPr>
                    <pic:cNvPicPr>
                      <a:picLocks noChangeAspect="1" noChangeArrowheads="1"/>
                    </pic:cNvPicPr>
                  </pic:nvPicPr>
                  <pic:blipFill>
                    <a:blip r:embed="rId3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EVGA Supernova 650 W Gs Gold 80+ Modular Power Supply Unit</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£82.94</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20"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121"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 xml:space="preserve">Power supplies are one of the least sexy parts of any build. After all, it’s hard to tell them apart in terms of features. EVGA’s </w:t>
      </w:r>
      <w:proofErr w:type="spellStart"/>
      <w:r w:rsidRPr="00274E97">
        <w:rPr>
          <w:rFonts w:ascii="inherit" w:eastAsia="Times New Roman" w:hAnsi="inherit" w:cs="Times New Roman"/>
          <w:sz w:val="24"/>
          <w:szCs w:val="24"/>
          <w:lang w:eastAsia="en-IE"/>
        </w:rPr>
        <w:t>SuperNOVA</w:t>
      </w:r>
      <w:proofErr w:type="spellEnd"/>
      <w:r w:rsidRPr="00274E97">
        <w:rPr>
          <w:rFonts w:ascii="inherit" w:eastAsia="Times New Roman" w:hAnsi="inherit" w:cs="Times New Roman"/>
          <w:sz w:val="24"/>
          <w:szCs w:val="24"/>
          <w:lang w:eastAsia="en-IE"/>
        </w:rPr>
        <w:t xml:space="preserve"> series of modular PSUs are solidly made and come at a reasonable price.</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Most power supplies from the bigger names are generally great for a build, but we wouldn’t recommend that you put your money in anything with a warranty of less than five years or an efficiency rating below 80 Plus Gold.</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We personally tend to go with modular PSUs where possible. It means less cable mess inside the case, since you don’t have to stash unused cables somewhere. Instead, the unused cables have to find a home in your closet.</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If you’ve got a minute, be sure to </w:t>
      </w:r>
      <w:r w:rsidRPr="00274E97">
        <w:rPr>
          <w:rFonts w:ascii="inherit" w:eastAsia="Times New Roman" w:hAnsi="inherit" w:cs="Times New Roman"/>
          <w:sz w:val="24"/>
          <w:szCs w:val="24"/>
          <w:lang w:eastAsia="en-IE"/>
        </w:rPr>
        <w:fldChar w:fldCharType="begin"/>
      </w:r>
      <w:r w:rsidRPr="00274E97">
        <w:rPr>
          <w:rFonts w:ascii="inherit" w:eastAsia="Times New Roman" w:hAnsi="inherit" w:cs="Times New Roman"/>
          <w:sz w:val="24"/>
          <w:szCs w:val="24"/>
          <w:lang w:eastAsia="en-IE"/>
        </w:rPr>
        <w:instrText xml:space="preserve"> HYPERLINK "http://www.pcgamer.com/how-to-pick-the-right-power-supply/" </w:instrText>
      </w:r>
      <w:r w:rsidRPr="00274E97">
        <w:rPr>
          <w:rFonts w:ascii="inherit" w:eastAsia="Times New Roman" w:hAnsi="inherit" w:cs="Times New Roman"/>
          <w:sz w:val="24"/>
          <w:szCs w:val="24"/>
          <w:lang w:eastAsia="en-IE"/>
        </w:rPr>
        <w:fldChar w:fldCharType="separate"/>
      </w:r>
      <w:ins w:id="7" w:author="Unknown">
        <w:r w:rsidRPr="00274E97">
          <w:rPr>
            <w:rFonts w:ascii="inherit" w:eastAsia="Times New Roman" w:hAnsi="inherit" w:cs="Times New Roman"/>
            <w:color w:val="C51618"/>
            <w:sz w:val="24"/>
            <w:szCs w:val="24"/>
            <w:u w:val="single"/>
            <w:lang w:eastAsia="en-IE"/>
          </w:rPr>
          <w:t>read this article on what to look for in a PSU</w:t>
        </w:r>
      </w:ins>
      <w:r w:rsidRPr="00274E97">
        <w:rPr>
          <w:rFonts w:ascii="inherit" w:eastAsia="Times New Roman" w:hAnsi="inherit" w:cs="Times New Roman"/>
          <w:sz w:val="24"/>
          <w:szCs w:val="24"/>
          <w:lang w:eastAsia="en-IE"/>
        </w:rPr>
        <w:fldChar w:fldCharType="end"/>
      </w:r>
      <w:r w:rsidRPr="00274E97">
        <w:rPr>
          <w:rFonts w:ascii="inherit" w:eastAsia="Times New Roman" w:hAnsi="inherit" w:cs="Times New Roman"/>
          <w:sz w:val="24"/>
          <w:szCs w:val="24"/>
          <w:lang w:eastAsia="en-IE"/>
        </w:rPr>
        <w:t>.</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pict>
          <v:shape id="_x0000_i1034" type="#_x0000_t75" alt="" style="width:24pt;height:24pt"/>
        </w:pict>
      </w:r>
    </w:p>
    <w:p w:rsidR="00274E97" w:rsidRPr="00274E97" w:rsidRDefault="00274E97" w:rsidP="00274E97">
      <w:pPr>
        <w:shd w:val="clear" w:color="auto" w:fill="EDEDED"/>
        <w:spacing w:after="120" w:line="450" w:lineRule="atLeast"/>
        <w:textAlignment w:val="baseline"/>
        <w:outlineLvl w:val="2"/>
        <w:rPr>
          <w:rFonts w:ascii="Arial" w:eastAsia="Times New Roman" w:hAnsi="Arial" w:cs="Arial"/>
          <w:b/>
          <w:bCs/>
          <w:color w:val="333333"/>
          <w:sz w:val="36"/>
          <w:szCs w:val="36"/>
          <w:lang w:eastAsia="en-IE"/>
        </w:rPr>
      </w:pPr>
      <w:r w:rsidRPr="00274E97">
        <w:rPr>
          <w:rFonts w:ascii="Arial" w:eastAsia="Times New Roman" w:hAnsi="Arial" w:cs="Arial"/>
          <w:b/>
          <w:bCs/>
          <w:color w:val="333333"/>
          <w:sz w:val="36"/>
          <w:szCs w:val="36"/>
          <w:lang w:eastAsia="en-IE"/>
        </w:rPr>
        <w:t>Case: NZXT S340</w:t>
      </w:r>
    </w:p>
    <w:p w:rsidR="00274E97" w:rsidRPr="00274E97" w:rsidRDefault="00274E97" w:rsidP="00274E97">
      <w:pPr>
        <w:spacing w:after="0" w:line="240" w:lineRule="auto"/>
        <w:textAlignment w:val="baseline"/>
        <w:outlineLvl w:val="1"/>
        <w:rPr>
          <w:rFonts w:ascii="inherit" w:eastAsia="Times New Roman" w:hAnsi="inherit" w:cs="Times New Roman"/>
          <w:b/>
          <w:bCs/>
          <w:sz w:val="27"/>
          <w:szCs w:val="27"/>
          <w:lang w:eastAsia="en-IE"/>
        </w:rPr>
      </w:pPr>
      <w:r w:rsidRPr="00274E97">
        <w:rPr>
          <w:rFonts w:ascii="inherit" w:eastAsia="Times New Roman" w:hAnsi="inherit" w:cs="Times New Roman"/>
          <w:b/>
          <w:bCs/>
          <w:sz w:val="27"/>
          <w:szCs w:val="27"/>
          <w:lang w:eastAsia="en-IE"/>
        </w:rPr>
        <w:t xml:space="preserve">Today's best </w:t>
      </w:r>
      <w:proofErr w:type="spellStart"/>
      <w:r w:rsidRPr="00274E97">
        <w:rPr>
          <w:rFonts w:ascii="inherit" w:eastAsia="Times New Roman" w:hAnsi="inherit" w:cs="Times New Roman"/>
          <w:b/>
          <w:bCs/>
          <w:sz w:val="27"/>
          <w:szCs w:val="27"/>
          <w:lang w:eastAsia="en-IE"/>
        </w:rPr>
        <w:t>nzxt</w:t>
      </w:r>
      <w:proofErr w:type="spellEnd"/>
      <w:r w:rsidRPr="00274E97">
        <w:rPr>
          <w:rFonts w:ascii="inherit" w:eastAsia="Times New Roman" w:hAnsi="inherit" w:cs="Times New Roman"/>
          <w:b/>
          <w:bCs/>
          <w:sz w:val="27"/>
          <w:szCs w:val="27"/>
          <w:lang w:eastAsia="en-IE"/>
        </w:rPr>
        <w:t xml:space="preserve"> s340 deals</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3" name="Picture 63" descr="Neweg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ewegg">
                      <a:hlinkClick r:id="rId31" tgtFrame="&quot;_blank&quot;"/>
                    </pic:cNvPr>
                    <pic:cNvPicPr>
                      <a:picLocks noChangeAspect="1" noChangeArrowheads="1"/>
                    </pic:cNvPicPr>
                  </pic:nvPicPr>
                  <pic:blipFill>
                    <a:blip r:embed="rId1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NZXT S340 Matte Black/Red Steel ATX Mid Tower Case</w:t>
      </w:r>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€63.99</w:t>
      </w:r>
    </w:p>
    <w:p w:rsidR="00274E97" w:rsidRPr="00274E97" w:rsidRDefault="00274E97" w:rsidP="00274E97">
      <w:pPr>
        <w:spacing w:after="0" w:line="240" w:lineRule="auto"/>
        <w:textAlignment w:val="baseline"/>
        <w:rPr>
          <w:rFonts w:ascii="inherit" w:eastAsia="Times New Roman" w:hAnsi="inherit" w:cs="Times New Roman"/>
          <w:sz w:val="24"/>
          <w:szCs w:val="24"/>
          <w:lang w:eastAsia="en-IE"/>
        </w:rPr>
      </w:pPr>
      <w:hyperlink r:id="rId122"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sz w:val="24"/>
          <w:szCs w:val="24"/>
          <w:lang w:eastAsia="en-IE"/>
        </w:rPr>
        <w:drawing>
          <wp:inline distT="0" distB="0" distL="0" distR="0">
            <wp:extent cx="9525" cy="9525"/>
            <wp:effectExtent l="0" t="0" r="0" b="0"/>
            <wp:docPr id="64" name="Picture 64" descr="http://www.tqlkg.com/image-6361382-1294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tqlkg.com/image-6361382-12944385"/>
                    <pic:cNvPicPr>
                      <a:picLocks noChangeAspect="1" noChangeArrowheads="1"/>
                    </pic:cNvPicPr>
                  </pic:nvPicPr>
                  <pic:blipFill>
                    <a:blip r:embed="rId15"/>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5" name="Picture 65" descr="Amazon Spain">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mazon Spain">
                      <a:hlinkClick r:id="rId123" tgtFrame="&quot;_blank&quot;"/>
                    </pic:cNvPr>
                    <pic:cNvPicPr>
                      <a:picLocks noChangeAspect="1" noChangeArrowheads="1"/>
                    </pic:cNvPicPr>
                  </pic:nvPicPr>
                  <pic:blipFill>
                    <a:blip r:embed="rId43"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 xml:space="preserve">NZXT CA-S340MB-GB - </w:t>
      </w:r>
      <w:proofErr w:type="spellStart"/>
      <w:r w:rsidRPr="00274E97">
        <w:rPr>
          <w:rFonts w:ascii="inherit" w:eastAsia="Times New Roman" w:hAnsi="inherit" w:cs="Times New Roman"/>
          <w:sz w:val="21"/>
          <w:szCs w:val="21"/>
          <w:bdr w:val="none" w:sz="0" w:space="0" w:color="auto" w:frame="1"/>
          <w:lang w:eastAsia="en-IE"/>
        </w:rPr>
        <w:t>Caja</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para</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ordenador</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azul</w:t>
      </w:r>
      <w:proofErr w:type="spellEnd"/>
      <w:r w:rsidRPr="00274E97">
        <w:rPr>
          <w:rFonts w:ascii="inherit" w:eastAsia="Times New Roman" w:hAnsi="inherit" w:cs="Times New Roman"/>
          <w:sz w:val="21"/>
          <w:szCs w:val="21"/>
          <w:bdr w:val="none" w:sz="0" w:space="0" w:color="auto" w:frame="1"/>
          <w:lang w:eastAsia="en-IE"/>
        </w:rPr>
        <w:t xml:space="preserve"> negro/</w:t>
      </w:r>
      <w:proofErr w:type="spellStart"/>
      <w:r w:rsidRPr="00274E97">
        <w:rPr>
          <w:rFonts w:ascii="inherit" w:eastAsia="Times New Roman" w:hAnsi="inherit" w:cs="Times New Roman"/>
          <w:sz w:val="21"/>
          <w:szCs w:val="21"/>
          <w:bdr w:val="none" w:sz="0" w:space="0" w:color="auto" w:frame="1"/>
          <w:lang w:eastAsia="en-IE"/>
        </w:rPr>
        <w:t>azul</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€69.95</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24"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6" name="Picture 66" descr="Amazon Italy">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mazon Italy">
                      <a:hlinkClick r:id="rId125" tgtFrame="&quot;_blank&quot;"/>
                    </pic:cNvPr>
                    <pic:cNvPicPr>
                      <a:picLocks noChangeAspect="1" noChangeArrowheads="1"/>
                    </pic:cNvPicPr>
                  </pic:nvPicPr>
                  <pic:blipFill>
                    <a:blip r:embed="rId48"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proofErr w:type="spellStart"/>
      <w:r w:rsidRPr="00274E97">
        <w:rPr>
          <w:rFonts w:ascii="inherit" w:eastAsia="Times New Roman" w:hAnsi="inherit" w:cs="Times New Roman"/>
          <w:sz w:val="21"/>
          <w:szCs w:val="21"/>
          <w:bdr w:val="none" w:sz="0" w:space="0" w:color="auto" w:frame="1"/>
          <w:lang w:eastAsia="en-IE"/>
        </w:rPr>
        <w:t>Nzxt</w:t>
      </w:r>
      <w:proofErr w:type="spellEnd"/>
      <w:r w:rsidRPr="00274E97">
        <w:rPr>
          <w:rFonts w:ascii="inherit" w:eastAsia="Times New Roman" w:hAnsi="inherit" w:cs="Times New Roman"/>
          <w:sz w:val="21"/>
          <w:szCs w:val="21"/>
          <w:bdr w:val="none" w:sz="0" w:space="0" w:color="auto" w:frame="1"/>
          <w:lang w:eastAsia="en-IE"/>
        </w:rPr>
        <w:t xml:space="preserve"> Ca-S340W-W1 </w:t>
      </w:r>
      <w:proofErr w:type="spellStart"/>
      <w:r w:rsidRPr="00274E97">
        <w:rPr>
          <w:rFonts w:ascii="inherit" w:eastAsia="Times New Roman" w:hAnsi="inherit" w:cs="Times New Roman"/>
          <w:sz w:val="21"/>
          <w:szCs w:val="21"/>
          <w:bdr w:val="none" w:sz="0" w:space="0" w:color="auto" w:frame="1"/>
          <w:lang w:eastAsia="en-IE"/>
        </w:rPr>
        <w:t>Casse</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da</w:t>
      </w:r>
      <w:proofErr w:type="spellEnd"/>
      <w:r w:rsidRPr="00274E97">
        <w:rPr>
          <w:rFonts w:ascii="inherit" w:eastAsia="Times New Roman" w:hAnsi="inherit" w:cs="Times New Roman"/>
          <w:sz w:val="21"/>
          <w:szCs w:val="21"/>
          <w:bdr w:val="none" w:sz="0" w:space="0" w:color="auto" w:frame="1"/>
          <w:lang w:eastAsia="en-IE"/>
        </w:rPr>
        <w:t xml:space="preserve"> Gaming, </w:t>
      </w:r>
      <w:proofErr w:type="spellStart"/>
      <w:r w:rsidRPr="00274E97">
        <w:rPr>
          <w:rFonts w:ascii="inherit" w:eastAsia="Times New Roman" w:hAnsi="inherit" w:cs="Times New Roman"/>
          <w:sz w:val="21"/>
          <w:szCs w:val="21"/>
          <w:bdr w:val="none" w:sz="0" w:space="0" w:color="auto" w:frame="1"/>
          <w:lang w:eastAsia="en-IE"/>
        </w:rPr>
        <w:t>Bianco</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€77.98</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26"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r>
        <w:rPr>
          <w:rFonts w:ascii="inherit" w:eastAsia="Times New Roman" w:hAnsi="inherit" w:cs="Times New Roman"/>
          <w:noProof/>
          <w:color w:val="C51618"/>
          <w:sz w:val="24"/>
          <w:szCs w:val="24"/>
          <w:bdr w:val="none" w:sz="0" w:space="0" w:color="auto" w:frame="1"/>
          <w:lang w:eastAsia="en-IE"/>
        </w:rPr>
        <w:drawing>
          <wp:inline distT="0" distB="0" distL="0" distR="0">
            <wp:extent cx="1219200" cy="609600"/>
            <wp:effectExtent l="0" t="0" r="0" b="0"/>
            <wp:docPr id="67" name="Picture 67" descr="Amazon Germany">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mazon Germany">
                      <a:hlinkClick r:id="rId127" tgtFrame="&quot;_blank&quot;"/>
                    </pic:cNvPr>
                    <pic:cNvPicPr>
                      <a:picLocks noChangeAspect="1" noChangeArrowheads="1"/>
                    </pic:cNvPicPr>
                  </pic:nvPicPr>
                  <pic:blipFill>
                    <a:blip r:embed="rId24" cstate="print"/>
                    <a:srcRect/>
                    <a:stretch>
                      <a:fillRect/>
                    </a:stretch>
                  </pic:blipFill>
                  <pic:spPr bwMode="auto">
                    <a:xfrm>
                      <a:off x="0" y="0"/>
                      <a:ext cx="1219200" cy="609600"/>
                    </a:xfrm>
                    <a:prstGeom prst="rect">
                      <a:avLst/>
                    </a:prstGeom>
                    <a:noFill/>
                    <a:ln w="9525">
                      <a:noFill/>
                      <a:miter lim="800000"/>
                      <a:headEnd/>
                      <a:tailEnd/>
                    </a:ln>
                  </pic:spPr>
                </pic:pic>
              </a:graphicData>
            </a:graphic>
          </wp:inline>
        </w:drawing>
      </w:r>
    </w:p>
    <w:p w:rsidR="00274E97" w:rsidRPr="00274E97" w:rsidRDefault="00274E97" w:rsidP="00274E97">
      <w:pPr>
        <w:spacing w:after="100" w:line="330" w:lineRule="atLeast"/>
        <w:textAlignment w:val="baseline"/>
        <w:rPr>
          <w:rFonts w:ascii="inherit" w:eastAsia="Times New Roman" w:hAnsi="inherit" w:cs="Times New Roman"/>
          <w:sz w:val="21"/>
          <w:szCs w:val="21"/>
          <w:lang w:eastAsia="en-IE"/>
        </w:rPr>
      </w:pPr>
      <w:r w:rsidRPr="00274E97">
        <w:rPr>
          <w:rFonts w:ascii="inherit" w:eastAsia="Times New Roman" w:hAnsi="inherit" w:cs="Times New Roman"/>
          <w:sz w:val="21"/>
          <w:szCs w:val="21"/>
          <w:bdr w:val="none" w:sz="0" w:space="0" w:color="auto" w:frame="1"/>
          <w:lang w:eastAsia="en-IE"/>
        </w:rPr>
        <w:t>NZXT "CA-S340W-W1" S340 Steel ATX Mid Tower PC-</w:t>
      </w:r>
      <w:proofErr w:type="spellStart"/>
      <w:r w:rsidRPr="00274E97">
        <w:rPr>
          <w:rFonts w:ascii="inherit" w:eastAsia="Times New Roman" w:hAnsi="inherit" w:cs="Times New Roman"/>
          <w:sz w:val="21"/>
          <w:szCs w:val="21"/>
          <w:bdr w:val="none" w:sz="0" w:space="0" w:color="auto" w:frame="1"/>
          <w:lang w:eastAsia="en-IE"/>
        </w:rPr>
        <w:t>Gehäuse</w:t>
      </w:r>
      <w:proofErr w:type="spellEnd"/>
      <w:r w:rsidRPr="00274E97">
        <w:rPr>
          <w:rFonts w:ascii="inherit" w:eastAsia="Times New Roman" w:hAnsi="inherit" w:cs="Times New Roman"/>
          <w:sz w:val="21"/>
          <w:szCs w:val="21"/>
          <w:bdr w:val="none" w:sz="0" w:space="0" w:color="auto" w:frame="1"/>
          <w:lang w:eastAsia="en-IE"/>
        </w:rPr>
        <w:t xml:space="preserve"> </w:t>
      </w:r>
      <w:proofErr w:type="spellStart"/>
      <w:r w:rsidRPr="00274E97">
        <w:rPr>
          <w:rFonts w:ascii="inherit" w:eastAsia="Times New Roman" w:hAnsi="inherit" w:cs="Times New Roman"/>
          <w:sz w:val="21"/>
          <w:szCs w:val="21"/>
          <w:bdr w:val="none" w:sz="0" w:space="0" w:color="auto" w:frame="1"/>
          <w:lang w:eastAsia="en-IE"/>
        </w:rPr>
        <w:t>weiß</w:t>
      </w:r>
      <w:proofErr w:type="spellEnd"/>
    </w:p>
    <w:p w:rsidR="00274E97" w:rsidRPr="00274E97" w:rsidRDefault="00274E97" w:rsidP="00274E97">
      <w:pPr>
        <w:spacing w:after="75" w:line="240" w:lineRule="auto"/>
        <w:jc w:val="center"/>
        <w:textAlignment w:val="baseline"/>
        <w:rPr>
          <w:rFonts w:ascii="inherit" w:eastAsia="Times New Roman" w:hAnsi="inherit" w:cs="Times New Roman"/>
          <w:sz w:val="21"/>
          <w:szCs w:val="21"/>
          <w:lang w:eastAsia="en-IE"/>
        </w:rPr>
      </w:pPr>
      <w:r w:rsidRPr="00274E97">
        <w:rPr>
          <w:rFonts w:ascii="inherit" w:eastAsia="Times New Roman" w:hAnsi="inherit" w:cs="Times New Roman"/>
          <w:b/>
          <w:bCs/>
          <w:color w:val="DC191B"/>
          <w:sz w:val="27"/>
          <w:lang w:eastAsia="en-IE"/>
        </w:rPr>
        <w:t>€79.80</w:t>
      </w:r>
    </w:p>
    <w:p w:rsidR="00274E97" w:rsidRPr="00274E97" w:rsidRDefault="00274E97" w:rsidP="00274E97">
      <w:pPr>
        <w:spacing w:after="100" w:line="240" w:lineRule="auto"/>
        <w:textAlignment w:val="baseline"/>
        <w:rPr>
          <w:rFonts w:ascii="inherit" w:eastAsia="Times New Roman" w:hAnsi="inherit" w:cs="Times New Roman"/>
          <w:sz w:val="24"/>
          <w:szCs w:val="24"/>
          <w:lang w:eastAsia="en-IE"/>
        </w:rPr>
      </w:pPr>
      <w:hyperlink r:id="rId128" w:tgtFrame="_blank" w:history="1">
        <w:r w:rsidRPr="00274E97">
          <w:rPr>
            <w:rFonts w:ascii="inherit" w:eastAsia="Times New Roman" w:hAnsi="inherit" w:cs="Times New Roman"/>
            <w:b/>
            <w:bCs/>
            <w:caps/>
            <w:color w:val="FFFFFF"/>
            <w:sz w:val="24"/>
            <w:szCs w:val="24"/>
            <w:u w:val="single"/>
            <w:lang w:eastAsia="en-IE"/>
          </w:rPr>
          <w:t>VIEW</w:t>
        </w:r>
      </w:hyperlink>
    </w:p>
    <w:p w:rsidR="00274E97" w:rsidRPr="00274E97" w:rsidRDefault="00274E97" w:rsidP="00274E97">
      <w:pPr>
        <w:spacing w:line="555" w:lineRule="atLeast"/>
        <w:jc w:val="center"/>
        <w:textAlignment w:val="baseline"/>
        <w:rPr>
          <w:rFonts w:ascii="inherit" w:eastAsia="Times New Roman" w:hAnsi="inherit" w:cs="Times New Roman"/>
          <w:sz w:val="18"/>
          <w:szCs w:val="18"/>
          <w:lang w:eastAsia="en-IE"/>
        </w:rPr>
      </w:pPr>
      <w:r w:rsidRPr="00274E97">
        <w:rPr>
          <w:rFonts w:ascii="inherit" w:eastAsia="Times New Roman" w:hAnsi="inherit" w:cs="Times New Roman"/>
          <w:sz w:val="21"/>
          <w:lang w:eastAsia="en-IE"/>
        </w:rPr>
        <w:t xml:space="preserve">We check over 130 million products every day for the best </w:t>
      </w:r>
      <w:proofErr w:type="spellStart"/>
      <w:r w:rsidRPr="00274E97">
        <w:rPr>
          <w:rFonts w:ascii="inherit" w:eastAsia="Times New Roman" w:hAnsi="inherit" w:cs="Times New Roman"/>
          <w:sz w:val="21"/>
          <w:lang w:eastAsia="en-IE"/>
        </w:rPr>
        <w:t>prices</w:t>
      </w:r>
      <w:hyperlink r:id="rId129" w:history="1">
        <w:r w:rsidRPr="00274E97">
          <w:rPr>
            <w:rFonts w:ascii="inherit" w:eastAsia="Times New Roman" w:hAnsi="inherit" w:cs="Times New Roman"/>
            <w:b/>
            <w:bCs/>
            <w:caps/>
            <w:color w:val="FFFFFF"/>
            <w:sz w:val="21"/>
            <w:lang w:eastAsia="en-IE"/>
          </w:rPr>
          <w:t>VIEW</w:t>
        </w:r>
        <w:proofErr w:type="spellEnd"/>
        <w:r w:rsidRPr="00274E97">
          <w:rPr>
            <w:rFonts w:ascii="inherit" w:eastAsia="Times New Roman" w:hAnsi="inherit" w:cs="Times New Roman"/>
            <w:b/>
            <w:bCs/>
            <w:caps/>
            <w:color w:val="FFFFFF"/>
            <w:sz w:val="21"/>
            <w:lang w:eastAsia="en-IE"/>
          </w:rPr>
          <w:t xml:space="preserve"> ALL DEALS</w:t>
        </w:r>
      </w:hyperlink>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The NZXT S340 offers a lot for a mid-tower that's pretty well priced. It has enough room for all your components, including space for two full size hard drives and two SSDs, and even gives you room for water cooling (up to a 240mm radiator) if you want it. We aren't using a ton of that space with the components we've chosen here, but it's nice having extra space to assemble your parts in, especially for first-time builders.</w:t>
      </w:r>
    </w:p>
    <w:p w:rsidR="00274E97" w:rsidRPr="00274E97" w:rsidRDefault="00274E97" w:rsidP="00274E97">
      <w:pPr>
        <w:spacing w:after="240"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lastRenderedPageBreak/>
        <w:t>Cable management is good thanks to ample room behind the NZXT vertical strut, and anyone with some zip ties and half a brain about them could easily wrangle their power cables. That said, we're recommending a modular PSU to save on the mess. </w:t>
      </w:r>
    </w:p>
    <w:p w:rsidR="00274E97" w:rsidRPr="00274E97" w:rsidRDefault="00274E97" w:rsidP="00274E97">
      <w:pPr>
        <w:spacing w:line="240" w:lineRule="auto"/>
        <w:textAlignment w:val="baseline"/>
        <w:rPr>
          <w:rFonts w:ascii="inherit" w:eastAsia="Times New Roman" w:hAnsi="inherit" w:cs="Times New Roman"/>
          <w:sz w:val="24"/>
          <w:szCs w:val="24"/>
          <w:lang w:eastAsia="en-IE"/>
        </w:rPr>
      </w:pPr>
      <w:r w:rsidRPr="00274E97">
        <w:rPr>
          <w:rFonts w:ascii="inherit" w:eastAsia="Times New Roman" w:hAnsi="inherit" w:cs="Times New Roman"/>
          <w:sz w:val="24"/>
          <w:szCs w:val="24"/>
          <w:lang w:eastAsia="en-IE"/>
        </w:rPr>
        <w:t>As noted in our guide to the </w:t>
      </w:r>
      <w:hyperlink r:id="rId130" w:history="1">
        <w:r w:rsidRPr="00274E97">
          <w:rPr>
            <w:rFonts w:ascii="inherit" w:eastAsia="Times New Roman" w:hAnsi="inherit" w:cs="Times New Roman"/>
            <w:color w:val="C51618"/>
            <w:sz w:val="24"/>
            <w:szCs w:val="24"/>
            <w:u w:val="single"/>
            <w:lang w:eastAsia="en-IE"/>
          </w:rPr>
          <w:t>best ATX mid-tower cases</w:t>
        </w:r>
      </w:hyperlink>
      <w:r w:rsidRPr="00274E97">
        <w:rPr>
          <w:rFonts w:ascii="inherit" w:eastAsia="Times New Roman" w:hAnsi="inherit" w:cs="Times New Roman"/>
          <w:sz w:val="24"/>
          <w:szCs w:val="24"/>
          <w:lang w:eastAsia="en-IE"/>
        </w:rPr>
        <w:t>, we've built several PCs using the S340 and love it. The clean look goes well on any desk and doesn't obnoxiously stand out like many so-called "gaming cases." The plastic feels like quality high-gloss stuff, not the kind of bullshit you'd find on a no-name brand case. </w:t>
      </w:r>
    </w:p>
    <w:p w:rsidR="00DF3C15" w:rsidRDefault="00DF3C15"/>
    <w:sectPr w:rsidR="00DF3C15" w:rsidSect="00DF3C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519E"/>
    <w:multiLevelType w:val="multilevel"/>
    <w:tmpl w:val="AD3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4E97"/>
    <w:rsid w:val="00274E97"/>
    <w:rsid w:val="00DF3C1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C15"/>
  </w:style>
  <w:style w:type="paragraph" w:styleId="Heading1">
    <w:name w:val="heading 1"/>
    <w:basedOn w:val="Normal"/>
    <w:link w:val="Heading1Char"/>
    <w:uiPriority w:val="9"/>
    <w:qFormat/>
    <w:rsid w:val="00274E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274E97"/>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274E97"/>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5">
    <w:name w:val="heading 5"/>
    <w:basedOn w:val="Normal"/>
    <w:link w:val="Heading5Char"/>
    <w:uiPriority w:val="9"/>
    <w:qFormat/>
    <w:rsid w:val="00274E97"/>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E97"/>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274E97"/>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274E97"/>
    <w:rPr>
      <w:rFonts w:ascii="Times New Roman" w:eastAsia="Times New Roman" w:hAnsi="Times New Roman" w:cs="Times New Roman"/>
      <w:b/>
      <w:bCs/>
      <w:sz w:val="27"/>
      <w:szCs w:val="27"/>
      <w:lang w:eastAsia="en-IE"/>
    </w:rPr>
  </w:style>
  <w:style w:type="character" w:customStyle="1" w:styleId="Heading5Char">
    <w:name w:val="Heading 5 Char"/>
    <w:basedOn w:val="DefaultParagraphFont"/>
    <w:link w:val="Heading5"/>
    <w:uiPriority w:val="9"/>
    <w:rsid w:val="00274E97"/>
    <w:rPr>
      <w:rFonts w:ascii="Times New Roman" w:eastAsia="Times New Roman" w:hAnsi="Times New Roman" w:cs="Times New Roman"/>
      <w:b/>
      <w:bCs/>
      <w:sz w:val="20"/>
      <w:szCs w:val="20"/>
      <w:lang w:eastAsia="en-IE"/>
    </w:rPr>
  </w:style>
  <w:style w:type="paragraph" w:customStyle="1" w:styleId="byline">
    <w:name w:val="byline"/>
    <w:basedOn w:val="Normal"/>
    <w:rsid w:val="00274E9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wrap">
    <w:name w:val="no-wrap"/>
    <w:basedOn w:val="DefaultParagraphFont"/>
    <w:rsid w:val="00274E97"/>
  </w:style>
  <w:style w:type="character" w:styleId="Hyperlink">
    <w:name w:val="Hyperlink"/>
    <w:basedOn w:val="DefaultParagraphFont"/>
    <w:uiPriority w:val="99"/>
    <w:semiHidden/>
    <w:unhideWhenUsed/>
    <w:rsid w:val="00274E97"/>
    <w:rPr>
      <w:color w:val="0000FF"/>
      <w:u w:val="single"/>
    </w:rPr>
  </w:style>
  <w:style w:type="character" w:styleId="FollowedHyperlink">
    <w:name w:val="FollowedHyperlink"/>
    <w:basedOn w:val="DefaultParagraphFont"/>
    <w:uiPriority w:val="99"/>
    <w:semiHidden/>
    <w:unhideWhenUsed/>
    <w:rsid w:val="00274E97"/>
    <w:rPr>
      <w:color w:val="800080"/>
      <w:u w:val="single"/>
    </w:rPr>
  </w:style>
  <w:style w:type="paragraph" w:customStyle="1" w:styleId="bordeaux-image-check">
    <w:name w:val="bordeaux-image-check"/>
    <w:basedOn w:val="Normal"/>
    <w:rsid w:val="00274E97"/>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274E9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74E97"/>
    <w:rPr>
      <w:b/>
      <w:bCs/>
    </w:rPr>
  </w:style>
  <w:style w:type="character" w:customStyle="1" w:styleId="hawk-display-price-label">
    <w:name w:val="hawk-display-price-label"/>
    <w:basedOn w:val="DefaultParagraphFont"/>
    <w:rsid w:val="00274E97"/>
  </w:style>
  <w:style w:type="character" w:customStyle="1" w:styleId="hawk-hawk-footer-description">
    <w:name w:val="hawk-hawk-footer-description"/>
    <w:basedOn w:val="DefaultParagraphFont"/>
    <w:rsid w:val="00274E97"/>
  </w:style>
  <w:style w:type="character" w:customStyle="1" w:styleId="hawk-all-deals-default-label">
    <w:name w:val="hawk-all-deals-default-label"/>
    <w:basedOn w:val="DefaultParagraphFont"/>
    <w:rsid w:val="00274E97"/>
  </w:style>
  <w:style w:type="paragraph" w:styleId="BalloonText">
    <w:name w:val="Balloon Text"/>
    <w:basedOn w:val="Normal"/>
    <w:link w:val="BalloonTextChar"/>
    <w:uiPriority w:val="99"/>
    <w:semiHidden/>
    <w:unhideWhenUsed/>
    <w:rsid w:val="00274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370421">
      <w:bodyDiv w:val="1"/>
      <w:marLeft w:val="0"/>
      <w:marRight w:val="0"/>
      <w:marTop w:val="0"/>
      <w:marBottom w:val="0"/>
      <w:divBdr>
        <w:top w:val="none" w:sz="0" w:space="0" w:color="auto"/>
        <w:left w:val="none" w:sz="0" w:space="0" w:color="auto"/>
        <w:bottom w:val="none" w:sz="0" w:space="0" w:color="auto"/>
        <w:right w:val="none" w:sz="0" w:space="0" w:color="auto"/>
      </w:divBdr>
      <w:divsChild>
        <w:div w:id="1855339073">
          <w:marLeft w:val="0"/>
          <w:marRight w:val="0"/>
          <w:marTop w:val="0"/>
          <w:marBottom w:val="0"/>
          <w:divBdr>
            <w:top w:val="none" w:sz="0" w:space="0" w:color="auto"/>
            <w:left w:val="none" w:sz="0" w:space="0" w:color="auto"/>
            <w:bottom w:val="none" w:sz="0" w:space="0" w:color="auto"/>
            <w:right w:val="none" w:sz="0" w:space="0" w:color="auto"/>
          </w:divBdr>
        </w:div>
        <w:div w:id="674645785">
          <w:marLeft w:val="0"/>
          <w:marRight w:val="0"/>
          <w:marTop w:val="0"/>
          <w:marBottom w:val="600"/>
          <w:divBdr>
            <w:top w:val="none" w:sz="0" w:space="0" w:color="auto"/>
            <w:left w:val="none" w:sz="0" w:space="0" w:color="auto"/>
            <w:bottom w:val="none" w:sz="0" w:space="0" w:color="auto"/>
            <w:right w:val="none" w:sz="0" w:space="0" w:color="auto"/>
          </w:divBdr>
          <w:divsChild>
            <w:div w:id="135489043">
              <w:marLeft w:val="360"/>
              <w:marRight w:val="0"/>
              <w:marTop w:val="72"/>
              <w:marBottom w:val="360"/>
              <w:divBdr>
                <w:top w:val="none" w:sz="0" w:space="0" w:color="auto"/>
                <w:left w:val="none" w:sz="0" w:space="0" w:color="auto"/>
                <w:bottom w:val="none" w:sz="0" w:space="0" w:color="auto"/>
                <w:right w:val="none" w:sz="0" w:space="0" w:color="auto"/>
              </w:divBdr>
              <w:divsChild>
                <w:div w:id="1960450146">
                  <w:marLeft w:val="0"/>
                  <w:marRight w:val="0"/>
                  <w:marTop w:val="0"/>
                  <w:marBottom w:val="0"/>
                  <w:divBdr>
                    <w:top w:val="none" w:sz="0" w:space="0" w:color="auto"/>
                    <w:left w:val="none" w:sz="0" w:space="0" w:color="auto"/>
                    <w:bottom w:val="none" w:sz="0" w:space="0" w:color="auto"/>
                    <w:right w:val="none" w:sz="0" w:space="0" w:color="auto"/>
                  </w:divBdr>
                </w:div>
              </w:divsChild>
            </w:div>
            <w:div w:id="766771693">
              <w:marLeft w:val="0"/>
              <w:marRight w:val="0"/>
              <w:marTop w:val="0"/>
              <w:marBottom w:val="0"/>
              <w:divBdr>
                <w:top w:val="none" w:sz="0" w:space="0" w:color="auto"/>
                <w:left w:val="none" w:sz="0" w:space="0" w:color="auto"/>
                <w:bottom w:val="none" w:sz="0" w:space="0" w:color="auto"/>
                <w:right w:val="none" w:sz="0" w:space="0" w:color="auto"/>
              </w:divBdr>
              <w:divsChild>
                <w:div w:id="642463265">
                  <w:marLeft w:val="0"/>
                  <w:marRight w:val="0"/>
                  <w:marTop w:val="0"/>
                  <w:marBottom w:val="450"/>
                  <w:divBdr>
                    <w:top w:val="none" w:sz="0" w:space="0" w:color="auto"/>
                    <w:left w:val="none" w:sz="0" w:space="0" w:color="auto"/>
                    <w:bottom w:val="none" w:sz="0" w:space="0" w:color="auto"/>
                    <w:right w:val="none" w:sz="0" w:space="0" w:color="auto"/>
                  </w:divBdr>
                  <w:divsChild>
                    <w:div w:id="486021776">
                      <w:marLeft w:val="0"/>
                      <w:marRight w:val="0"/>
                      <w:marTop w:val="0"/>
                      <w:marBottom w:val="0"/>
                      <w:divBdr>
                        <w:top w:val="none" w:sz="0" w:space="0" w:color="auto"/>
                        <w:left w:val="none" w:sz="0" w:space="0" w:color="auto"/>
                        <w:bottom w:val="none" w:sz="0" w:space="0" w:color="auto"/>
                        <w:right w:val="none" w:sz="0" w:space="0" w:color="auto"/>
                      </w:divBdr>
                      <w:divsChild>
                        <w:div w:id="65030183">
                          <w:marLeft w:val="60"/>
                          <w:marRight w:val="60"/>
                          <w:marTop w:val="0"/>
                          <w:marBottom w:val="0"/>
                          <w:divBdr>
                            <w:top w:val="none" w:sz="0" w:space="0" w:color="auto"/>
                            <w:left w:val="none" w:sz="0" w:space="0" w:color="auto"/>
                            <w:bottom w:val="none" w:sz="0" w:space="0" w:color="auto"/>
                            <w:right w:val="none" w:sz="0" w:space="0" w:color="auto"/>
                          </w:divBdr>
                          <w:divsChild>
                            <w:div w:id="238364441">
                              <w:marLeft w:val="0"/>
                              <w:marRight w:val="0"/>
                              <w:marTop w:val="0"/>
                              <w:marBottom w:val="0"/>
                              <w:divBdr>
                                <w:top w:val="none" w:sz="0" w:space="0" w:color="auto"/>
                                <w:left w:val="none" w:sz="0" w:space="0" w:color="auto"/>
                                <w:bottom w:val="none" w:sz="0" w:space="0" w:color="auto"/>
                                <w:right w:val="none" w:sz="0" w:space="0" w:color="auto"/>
                              </w:divBdr>
                              <w:divsChild>
                                <w:div w:id="1968898397">
                                  <w:marLeft w:val="0"/>
                                  <w:marRight w:val="0"/>
                                  <w:marTop w:val="0"/>
                                  <w:marBottom w:val="0"/>
                                  <w:divBdr>
                                    <w:top w:val="none" w:sz="0" w:space="0" w:color="auto"/>
                                    <w:left w:val="none" w:sz="0" w:space="0" w:color="auto"/>
                                    <w:bottom w:val="dotted" w:sz="6" w:space="0" w:color="CCCCCC"/>
                                    <w:right w:val="none" w:sz="0" w:space="0" w:color="auto"/>
                                  </w:divBdr>
                                  <w:divsChild>
                                    <w:div w:id="1066879554">
                                      <w:marLeft w:val="0"/>
                                      <w:marRight w:val="0"/>
                                      <w:marTop w:val="0"/>
                                      <w:marBottom w:val="0"/>
                                      <w:divBdr>
                                        <w:top w:val="none" w:sz="0" w:space="0" w:color="auto"/>
                                        <w:left w:val="none" w:sz="0" w:space="0" w:color="auto"/>
                                        <w:bottom w:val="none" w:sz="0" w:space="0" w:color="auto"/>
                                        <w:right w:val="none" w:sz="0" w:space="0" w:color="auto"/>
                                      </w:divBdr>
                                      <w:divsChild>
                                        <w:div w:id="637340833">
                                          <w:marLeft w:val="0"/>
                                          <w:marRight w:val="0"/>
                                          <w:marTop w:val="100"/>
                                          <w:marBottom w:val="100"/>
                                          <w:divBdr>
                                            <w:top w:val="none" w:sz="0" w:space="0" w:color="auto"/>
                                            <w:left w:val="none" w:sz="0" w:space="0" w:color="auto"/>
                                            <w:bottom w:val="none" w:sz="0" w:space="0" w:color="auto"/>
                                            <w:right w:val="none" w:sz="0" w:space="0" w:color="auto"/>
                                          </w:divBdr>
                                          <w:divsChild>
                                            <w:div w:id="17319625">
                                              <w:marLeft w:val="0"/>
                                              <w:marRight w:val="0"/>
                                              <w:marTop w:val="0"/>
                                              <w:marBottom w:val="0"/>
                                              <w:divBdr>
                                                <w:top w:val="none" w:sz="0" w:space="0" w:color="auto"/>
                                                <w:left w:val="none" w:sz="0" w:space="0" w:color="auto"/>
                                                <w:bottom w:val="none" w:sz="0" w:space="0" w:color="auto"/>
                                                <w:right w:val="none" w:sz="0" w:space="0" w:color="auto"/>
                                              </w:divBdr>
                                            </w:div>
                                          </w:divsChild>
                                        </w:div>
                                        <w:div w:id="133185121">
                                          <w:marLeft w:val="0"/>
                                          <w:marRight w:val="0"/>
                                          <w:marTop w:val="100"/>
                                          <w:marBottom w:val="100"/>
                                          <w:divBdr>
                                            <w:top w:val="none" w:sz="0" w:space="0" w:color="auto"/>
                                            <w:left w:val="none" w:sz="0" w:space="0" w:color="auto"/>
                                            <w:bottom w:val="none" w:sz="0" w:space="0" w:color="auto"/>
                                            <w:right w:val="none" w:sz="0" w:space="0" w:color="auto"/>
                                          </w:divBdr>
                                        </w:div>
                                        <w:div w:id="142937928">
                                          <w:marLeft w:val="0"/>
                                          <w:marRight w:val="0"/>
                                          <w:marTop w:val="100"/>
                                          <w:marBottom w:val="100"/>
                                          <w:divBdr>
                                            <w:top w:val="none" w:sz="0" w:space="0" w:color="auto"/>
                                            <w:left w:val="none" w:sz="0" w:space="0" w:color="auto"/>
                                            <w:bottom w:val="none" w:sz="0" w:space="0" w:color="auto"/>
                                            <w:right w:val="none" w:sz="0" w:space="0" w:color="auto"/>
                                          </w:divBdr>
                                          <w:divsChild>
                                            <w:div w:id="627202051">
                                              <w:marLeft w:val="0"/>
                                              <w:marRight w:val="0"/>
                                              <w:marTop w:val="0"/>
                                              <w:marBottom w:val="0"/>
                                              <w:divBdr>
                                                <w:top w:val="none" w:sz="0" w:space="0" w:color="auto"/>
                                                <w:left w:val="none" w:sz="0" w:space="0" w:color="auto"/>
                                                <w:bottom w:val="none" w:sz="0" w:space="0" w:color="auto"/>
                                                <w:right w:val="none" w:sz="0" w:space="0" w:color="auto"/>
                                              </w:divBdr>
                                            </w:div>
                                          </w:divsChild>
                                        </w:div>
                                        <w:div w:id="1634291622">
                                          <w:marLeft w:val="0"/>
                                          <w:marRight w:val="0"/>
                                          <w:marTop w:val="75"/>
                                          <w:marBottom w:val="75"/>
                                          <w:divBdr>
                                            <w:top w:val="none" w:sz="0" w:space="0" w:color="auto"/>
                                            <w:left w:val="none" w:sz="0" w:space="0" w:color="auto"/>
                                            <w:bottom w:val="none" w:sz="0" w:space="0" w:color="auto"/>
                                            <w:right w:val="none" w:sz="0" w:space="0" w:color="auto"/>
                                          </w:divBdr>
                                          <w:divsChild>
                                            <w:div w:id="1001474112">
                                              <w:marLeft w:val="0"/>
                                              <w:marRight w:val="0"/>
                                              <w:marTop w:val="0"/>
                                              <w:marBottom w:val="0"/>
                                              <w:divBdr>
                                                <w:top w:val="none" w:sz="0" w:space="0" w:color="auto"/>
                                                <w:left w:val="none" w:sz="0" w:space="0" w:color="auto"/>
                                                <w:bottom w:val="none" w:sz="0" w:space="0" w:color="auto"/>
                                                <w:right w:val="none" w:sz="0" w:space="0" w:color="auto"/>
                                              </w:divBdr>
                                              <w:divsChild>
                                                <w:div w:id="13259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0870">
                                          <w:marLeft w:val="0"/>
                                          <w:marRight w:val="0"/>
                                          <w:marTop w:val="100"/>
                                          <w:marBottom w:val="100"/>
                                          <w:divBdr>
                                            <w:top w:val="none" w:sz="0" w:space="0" w:color="auto"/>
                                            <w:left w:val="none" w:sz="0" w:space="0" w:color="auto"/>
                                            <w:bottom w:val="none" w:sz="0" w:space="0" w:color="auto"/>
                                            <w:right w:val="none" w:sz="0" w:space="0" w:color="auto"/>
                                          </w:divBdr>
                                          <w:divsChild>
                                            <w:div w:id="1100415758">
                                              <w:marLeft w:val="0"/>
                                              <w:marRight w:val="0"/>
                                              <w:marTop w:val="0"/>
                                              <w:marBottom w:val="0"/>
                                              <w:divBdr>
                                                <w:top w:val="none" w:sz="0" w:space="0" w:color="auto"/>
                                                <w:left w:val="none" w:sz="0" w:space="0" w:color="auto"/>
                                                <w:bottom w:val="none" w:sz="0" w:space="0" w:color="auto"/>
                                                <w:right w:val="none" w:sz="0" w:space="0" w:color="auto"/>
                                              </w:divBdr>
                                            </w:div>
                                            <w:div w:id="9649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1969">
                                  <w:marLeft w:val="0"/>
                                  <w:marRight w:val="0"/>
                                  <w:marTop w:val="0"/>
                                  <w:marBottom w:val="0"/>
                                  <w:divBdr>
                                    <w:top w:val="none" w:sz="0" w:space="0" w:color="auto"/>
                                    <w:left w:val="none" w:sz="0" w:space="0" w:color="auto"/>
                                    <w:bottom w:val="dotted" w:sz="6" w:space="0" w:color="CCCCCC"/>
                                    <w:right w:val="none" w:sz="0" w:space="0" w:color="auto"/>
                                  </w:divBdr>
                                  <w:divsChild>
                                    <w:div w:id="772431673">
                                      <w:marLeft w:val="0"/>
                                      <w:marRight w:val="0"/>
                                      <w:marTop w:val="0"/>
                                      <w:marBottom w:val="0"/>
                                      <w:divBdr>
                                        <w:top w:val="none" w:sz="0" w:space="0" w:color="auto"/>
                                        <w:left w:val="none" w:sz="0" w:space="0" w:color="auto"/>
                                        <w:bottom w:val="none" w:sz="0" w:space="0" w:color="auto"/>
                                        <w:right w:val="none" w:sz="0" w:space="0" w:color="auto"/>
                                      </w:divBdr>
                                      <w:divsChild>
                                        <w:div w:id="1083797456">
                                          <w:marLeft w:val="0"/>
                                          <w:marRight w:val="0"/>
                                          <w:marTop w:val="100"/>
                                          <w:marBottom w:val="100"/>
                                          <w:divBdr>
                                            <w:top w:val="none" w:sz="0" w:space="0" w:color="auto"/>
                                            <w:left w:val="none" w:sz="0" w:space="0" w:color="auto"/>
                                            <w:bottom w:val="none" w:sz="0" w:space="0" w:color="auto"/>
                                            <w:right w:val="none" w:sz="0" w:space="0" w:color="auto"/>
                                          </w:divBdr>
                                          <w:divsChild>
                                            <w:div w:id="1614899085">
                                              <w:marLeft w:val="0"/>
                                              <w:marRight w:val="0"/>
                                              <w:marTop w:val="0"/>
                                              <w:marBottom w:val="0"/>
                                              <w:divBdr>
                                                <w:top w:val="none" w:sz="0" w:space="0" w:color="auto"/>
                                                <w:left w:val="none" w:sz="0" w:space="0" w:color="auto"/>
                                                <w:bottom w:val="none" w:sz="0" w:space="0" w:color="auto"/>
                                                <w:right w:val="none" w:sz="0" w:space="0" w:color="auto"/>
                                              </w:divBdr>
                                            </w:div>
                                          </w:divsChild>
                                        </w:div>
                                        <w:div w:id="975067323">
                                          <w:marLeft w:val="0"/>
                                          <w:marRight w:val="0"/>
                                          <w:marTop w:val="100"/>
                                          <w:marBottom w:val="100"/>
                                          <w:divBdr>
                                            <w:top w:val="none" w:sz="0" w:space="0" w:color="auto"/>
                                            <w:left w:val="none" w:sz="0" w:space="0" w:color="auto"/>
                                            <w:bottom w:val="none" w:sz="0" w:space="0" w:color="auto"/>
                                            <w:right w:val="none" w:sz="0" w:space="0" w:color="auto"/>
                                          </w:divBdr>
                                        </w:div>
                                        <w:div w:id="124589755">
                                          <w:marLeft w:val="0"/>
                                          <w:marRight w:val="0"/>
                                          <w:marTop w:val="100"/>
                                          <w:marBottom w:val="100"/>
                                          <w:divBdr>
                                            <w:top w:val="none" w:sz="0" w:space="0" w:color="auto"/>
                                            <w:left w:val="none" w:sz="0" w:space="0" w:color="auto"/>
                                            <w:bottom w:val="none" w:sz="0" w:space="0" w:color="auto"/>
                                            <w:right w:val="none" w:sz="0" w:space="0" w:color="auto"/>
                                          </w:divBdr>
                                          <w:divsChild>
                                            <w:div w:id="397360506">
                                              <w:marLeft w:val="0"/>
                                              <w:marRight w:val="0"/>
                                              <w:marTop w:val="0"/>
                                              <w:marBottom w:val="0"/>
                                              <w:divBdr>
                                                <w:top w:val="none" w:sz="0" w:space="0" w:color="auto"/>
                                                <w:left w:val="none" w:sz="0" w:space="0" w:color="auto"/>
                                                <w:bottom w:val="none" w:sz="0" w:space="0" w:color="auto"/>
                                                <w:right w:val="none" w:sz="0" w:space="0" w:color="auto"/>
                                              </w:divBdr>
                                            </w:div>
                                          </w:divsChild>
                                        </w:div>
                                        <w:div w:id="219948014">
                                          <w:marLeft w:val="0"/>
                                          <w:marRight w:val="0"/>
                                          <w:marTop w:val="75"/>
                                          <w:marBottom w:val="75"/>
                                          <w:divBdr>
                                            <w:top w:val="none" w:sz="0" w:space="0" w:color="auto"/>
                                            <w:left w:val="none" w:sz="0" w:space="0" w:color="auto"/>
                                            <w:bottom w:val="none" w:sz="0" w:space="0" w:color="auto"/>
                                            <w:right w:val="none" w:sz="0" w:space="0" w:color="auto"/>
                                          </w:divBdr>
                                          <w:divsChild>
                                            <w:div w:id="1132865355">
                                              <w:marLeft w:val="0"/>
                                              <w:marRight w:val="0"/>
                                              <w:marTop w:val="0"/>
                                              <w:marBottom w:val="0"/>
                                              <w:divBdr>
                                                <w:top w:val="none" w:sz="0" w:space="0" w:color="auto"/>
                                                <w:left w:val="none" w:sz="0" w:space="0" w:color="auto"/>
                                                <w:bottom w:val="none" w:sz="0" w:space="0" w:color="auto"/>
                                                <w:right w:val="none" w:sz="0" w:space="0" w:color="auto"/>
                                              </w:divBdr>
                                              <w:divsChild>
                                                <w:div w:id="1205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172">
                                          <w:marLeft w:val="0"/>
                                          <w:marRight w:val="0"/>
                                          <w:marTop w:val="100"/>
                                          <w:marBottom w:val="100"/>
                                          <w:divBdr>
                                            <w:top w:val="none" w:sz="0" w:space="0" w:color="auto"/>
                                            <w:left w:val="none" w:sz="0" w:space="0" w:color="auto"/>
                                            <w:bottom w:val="none" w:sz="0" w:space="0" w:color="auto"/>
                                            <w:right w:val="none" w:sz="0" w:space="0" w:color="auto"/>
                                          </w:divBdr>
                                          <w:divsChild>
                                            <w:div w:id="1896577915">
                                              <w:marLeft w:val="0"/>
                                              <w:marRight w:val="0"/>
                                              <w:marTop w:val="0"/>
                                              <w:marBottom w:val="0"/>
                                              <w:divBdr>
                                                <w:top w:val="none" w:sz="0" w:space="0" w:color="auto"/>
                                                <w:left w:val="none" w:sz="0" w:space="0" w:color="auto"/>
                                                <w:bottom w:val="none" w:sz="0" w:space="0" w:color="auto"/>
                                                <w:right w:val="none" w:sz="0" w:space="0" w:color="auto"/>
                                              </w:divBdr>
                                            </w:div>
                                            <w:div w:id="9299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3690">
                                  <w:marLeft w:val="0"/>
                                  <w:marRight w:val="0"/>
                                  <w:marTop w:val="0"/>
                                  <w:marBottom w:val="0"/>
                                  <w:divBdr>
                                    <w:top w:val="none" w:sz="0" w:space="0" w:color="auto"/>
                                    <w:left w:val="none" w:sz="0" w:space="0" w:color="auto"/>
                                    <w:bottom w:val="dotted" w:sz="6" w:space="0" w:color="CCCCCC"/>
                                    <w:right w:val="none" w:sz="0" w:space="0" w:color="auto"/>
                                  </w:divBdr>
                                  <w:divsChild>
                                    <w:div w:id="433866188">
                                      <w:marLeft w:val="0"/>
                                      <w:marRight w:val="0"/>
                                      <w:marTop w:val="0"/>
                                      <w:marBottom w:val="0"/>
                                      <w:divBdr>
                                        <w:top w:val="none" w:sz="0" w:space="0" w:color="auto"/>
                                        <w:left w:val="none" w:sz="0" w:space="0" w:color="auto"/>
                                        <w:bottom w:val="none" w:sz="0" w:space="0" w:color="auto"/>
                                        <w:right w:val="none" w:sz="0" w:space="0" w:color="auto"/>
                                      </w:divBdr>
                                      <w:divsChild>
                                        <w:div w:id="1158881771">
                                          <w:marLeft w:val="0"/>
                                          <w:marRight w:val="0"/>
                                          <w:marTop w:val="100"/>
                                          <w:marBottom w:val="100"/>
                                          <w:divBdr>
                                            <w:top w:val="none" w:sz="0" w:space="0" w:color="auto"/>
                                            <w:left w:val="none" w:sz="0" w:space="0" w:color="auto"/>
                                            <w:bottom w:val="none" w:sz="0" w:space="0" w:color="auto"/>
                                            <w:right w:val="none" w:sz="0" w:space="0" w:color="auto"/>
                                          </w:divBdr>
                                          <w:divsChild>
                                            <w:div w:id="2014871386">
                                              <w:marLeft w:val="0"/>
                                              <w:marRight w:val="0"/>
                                              <w:marTop w:val="0"/>
                                              <w:marBottom w:val="0"/>
                                              <w:divBdr>
                                                <w:top w:val="none" w:sz="0" w:space="0" w:color="auto"/>
                                                <w:left w:val="none" w:sz="0" w:space="0" w:color="auto"/>
                                                <w:bottom w:val="none" w:sz="0" w:space="0" w:color="auto"/>
                                                <w:right w:val="none" w:sz="0" w:space="0" w:color="auto"/>
                                              </w:divBdr>
                                            </w:div>
                                          </w:divsChild>
                                        </w:div>
                                        <w:div w:id="868102708">
                                          <w:marLeft w:val="0"/>
                                          <w:marRight w:val="0"/>
                                          <w:marTop w:val="100"/>
                                          <w:marBottom w:val="100"/>
                                          <w:divBdr>
                                            <w:top w:val="none" w:sz="0" w:space="0" w:color="auto"/>
                                            <w:left w:val="none" w:sz="0" w:space="0" w:color="auto"/>
                                            <w:bottom w:val="none" w:sz="0" w:space="0" w:color="auto"/>
                                            <w:right w:val="none" w:sz="0" w:space="0" w:color="auto"/>
                                          </w:divBdr>
                                        </w:div>
                                        <w:div w:id="1292133735">
                                          <w:marLeft w:val="0"/>
                                          <w:marRight w:val="0"/>
                                          <w:marTop w:val="100"/>
                                          <w:marBottom w:val="100"/>
                                          <w:divBdr>
                                            <w:top w:val="none" w:sz="0" w:space="0" w:color="auto"/>
                                            <w:left w:val="none" w:sz="0" w:space="0" w:color="auto"/>
                                            <w:bottom w:val="none" w:sz="0" w:space="0" w:color="auto"/>
                                            <w:right w:val="none" w:sz="0" w:space="0" w:color="auto"/>
                                          </w:divBdr>
                                          <w:divsChild>
                                            <w:div w:id="10108844">
                                              <w:marLeft w:val="0"/>
                                              <w:marRight w:val="0"/>
                                              <w:marTop w:val="0"/>
                                              <w:marBottom w:val="0"/>
                                              <w:divBdr>
                                                <w:top w:val="none" w:sz="0" w:space="0" w:color="auto"/>
                                                <w:left w:val="none" w:sz="0" w:space="0" w:color="auto"/>
                                                <w:bottom w:val="none" w:sz="0" w:space="0" w:color="auto"/>
                                                <w:right w:val="none" w:sz="0" w:space="0" w:color="auto"/>
                                              </w:divBdr>
                                            </w:div>
                                          </w:divsChild>
                                        </w:div>
                                        <w:div w:id="428162702">
                                          <w:marLeft w:val="0"/>
                                          <w:marRight w:val="0"/>
                                          <w:marTop w:val="75"/>
                                          <w:marBottom w:val="75"/>
                                          <w:divBdr>
                                            <w:top w:val="none" w:sz="0" w:space="0" w:color="auto"/>
                                            <w:left w:val="none" w:sz="0" w:space="0" w:color="auto"/>
                                            <w:bottom w:val="none" w:sz="0" w:space="0" w:color="auto"/>
                                            <w:right w:val="none" w:sz="0" w:space="0" w:color="auto"/>
                                          </w:divBdr>
                                          <w:divsChild>
                                            <w:div w:id="1875657707">
                                              <w:marLeft w:val="0"/>
                                              <w:marRight w:val="0"/>
                                              <w:marTop w:val="0"/>
                                              <w:marBottom w:val="0"/>
                                              <w:divBdr>
                                                <w:top w:val="none" w:sz="0" w:space="0" w:color="auto"/>
                                                <w:left w:val="none" w:sz="0" w:space="0" w:color="auto"/>
                                                <w:bottom w:val="none" w:sz="0" w:space="0" w:color="auto"/>
                                                <w:right w:val="none" w:sz="0" w:space="0" w:color="auto"/>
                                              </w:divBdr>
                                              <w:divsChild>
                                                <w:div w:id="10825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757">
                                          <w:marLeft w:val="0"/>
                                          <w:marRight w:val="0"/>
                                          <w:marTop w:val="100"/>
                                          <w:marBottom w:val="100"/>
                                          <w:divBdr>
                                            <w:top w:val="none" w:sz="0" w:space="0" w:color="auto"/>
                                            <w:left w:val="none" w:sz="0" w:space="0" w:color="auto"/>
                                            <w:bottom w:val="none" w:sz="0" w:space="0" w:color="auto"/>
                                            <w:right w:val="none" w:sz="0" w:space="0" w:color="auto"/>
                                          </w:divBdr>
                                          <w:divsChild>
                                            <w:div w:id="1878810586">
                                              <w:marLeft w:val="0"/>
                                              <w:marRight w:val="0"/>
                                              <w:marTop w:val="0"/>
                                              <w:marBottom w:val="0"/>
                                              <w:divBdr>
                                                <w:top w:val="none" w:sz="0" w:space="0" w:color="auto"/>
                                                <w:left w:val="none" w:sz="0" w:space="0" w:color="auto"/>
                                                <w:bottom w:val="none" w:sz="0" w:space="0" w:color="auto"/>
                                                <w:right w:val="none" w:sz="0" w:space="0" w:color="auto"/>
                                              </w:divBdr>
                                            </w:div>
                                            <w:div w:id="13477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948">
                                  <w:marLeft w:val="0"/>
                                  <w:marRight w:val="0"/>
                                  <w:marTop w:val="0"/>
                                  <w:marBottom w:val="0"/>
                                  <w:divBdr>
                                    <w:top w:val="none" w:sz="0" w:space="0" w:color="auto"/>
                                    <w:left w:val="none" w:sz="0" w:space="0" w:color="auto"/>
                                    <w:bottom w:val="dotted" w:sz="6" w:space="0" w:color="CCCCCC"/>
                                    <w:right w:val="none" w:sz="0" w:space="0" w:color="auto"/>
                                  </w:divBdr>
                                  <w:divsChild>
                                    <w:div w:id="284777678">
                                      <w:marLeft w:val="0"/>
                                      <w:marRight w:val="0"/>
                                      <w:marTop w:val="0"/>
                                      <w:marBottom w:val="0"/>
                                      <w:divBdr>
                                        <w:top w:val="none" w:sz="0" w:space="0" w:color="auto"/>
                                        <w:left w:val="none" w:sz="0" w:space="0" w:color="auto"/>
                                        <w:bottom w:val="none" w:sz="0" w:space="0" w:color="auto"/>
                                        <w:right w:val="none" w:sz="0" w:space="0" w:color="auto"/>
                                      </w:divBdr>
                                      <w:divsChild>
                                        <w:div w:id="1123764991">
                                          <w:marLeft w:val="0"/>
                                          <w:marRight w:val="0"/>
                                          <w:marTop w:val="100"/>
                                          <w:marBottom w:val="100"/>
                                          <w:divBdr>
                                            <w:top w:val="none" w:sz="0" w:space="0" w:color="auto"/>
                                            <w:left w:val="none" w:sz="0" w:space="0" w:color="auto"/>
                                            <w:bottom w:val="none" w:sz="0" w:space="0" w:color="auto"/>
                                            <w:right w:val="none" w:sz="0" w:space="0" w:color="auto"/>
                                          </w:divBdr>
                                          <w:divsChild>
                                            <w:div w:id="666055295">
                                              <w:marLeft w:val="0"/>
                                              <w:marRight w:val="0"/>
                                              <w:marTop w:val="0"/>
                                              <w:marBottom w:val="0"/>
                                              <w:divBdr>
                                                <w:top w:val="none" w:sz="0" w:space="0" w:color="auto"/>
                                                <w:left w:val="none" w:sz="0" w:space="0" w:color="auto"/>
                                                <w:bottom w:val="none" w:sz="0" w:space="0" w:color="auto"/>
                                                <w:right w:val="none" w:sz="0" w:space="0" w:color="auto"/>
                                              </w:divBdr>
                                            </w:div>
                                          </w:divsChild>
                                        </w:div>
                                        <w:div w:id="1043797473">
                                          <w:marLeft w:val="0"/>
                                          <w:marRight w:val="0"/>
                                          <w:marTop w:val="100"/>
                                          <w:marBottom w:val="100"/>
                                          <w:divBdr>
                                            <w:top w:val="none" w:sz="0" w:space="0" w:color="auto"/>
                                            <w:left w:val="none" w:sz="0" w:space="0" w:color="auto"/>
                                            <w:bottom w:val="none" w:sz="0" w:space="0" w:color="auto"/>
                                            <w:right w:val="none" w:sz="0" w:space="0" w:color="auto"/>
                                          </w:divBdr>
                                        </w:div>
                                        <w:div w:id="1849715031">
                                          <w:marLeft w:val="0"/>
                                          <w:marRight w:val="0"/>
                                          <w:marTop w:val="100"/>
                                          <w:marBottom w:val="100"/>
                                          <w:divBdr>
                                            <w:top w:val="none" w:sz="0" w:space="0" w:color="auto"/>
                                            <w:left w:val="none" w:sz="0" w:space="0" w:color="auto"/>
                                            <w:bottom w:val="none" w:sz="0" w:space="0" w:color="auto"/>
                                            <w:right w:val="none" w:sz="0" w:space="0" w:color="auto"/>
                                          </w:divBdr>
                                          <w:divsChild>
                                            <w:div w:id="1999074962">
                                              <w:marLeft w:val="0"/>
                                              <w:marRight w:val="0"/>
                                              <w:marTop w:val="0"/>
                                              <w:marBottom w:val="0"/>
                                              <w:divBdr>
                                                <w:top w:val="none" w:sz="0" w:space="0" w:color="auto"/>
                                                <w:left w:val="none" w:sz="0" w:space="0" w:color="auto"/>
                                                <w:bottom w:val="none" w:sz="0" w:space="0" w:color="auto"/>
                                                <w:right w:val="none" w:sz="0" w:space="0" w:color="auto"/>
                                              </w:divBdr>
                                            </w:div>
                                          </w:divsChild>
                                        </w:div>
                                        <w:div w:id="1819573609">
                                          <w:marLeft w:val="0"/>
                                          <w:marRight w:val="0"/>
                                          <w:marTop w:val="75"/>
                                          <w:marBottom w:val="75"/>
                                          <w:divBdr>
                                            <w:top w:val="none" w:sz="0" w:space="0" w:color="auto"/>
                                            <w:left w:val="none" w:sz="0" w:space="0" w:color="auto"/>
                                            <w:bottom w:val="none" w:sz="0" w:space="0" w:color="auto"/>
                                            <w:right w:val="none" w:sz="0" w:space="0" w:color="auto"/>
                                          </w:divBdr>
                                          <w:divsChild>
                                            <w:div w:id="1347711657">
                                              <w:marLeft w:val="0"/>
                                              <w:marRight w:val="0"/>
                                              <w:marTop w:val="0"/>
                                              <w:marBottom w:val="0"/>
                                              <w:divBdr>
                                                <w:top w:val="none" w:sz="0" w:space="0" w:color="auto"/>
                                                <w:left w:val="none" w:sz="0" w:space="0" w:color="auto"/>
                                                <w:bottom w:val="none" w:sz="0" w:space="0" w:color="auto"/>
                                                <w:right w:val="none" w:sz="0" w:space="0" w:color="auto"/>
                                              </w:divBdr>
                                              <w:divsChild>
                                                <w:div w:id="11232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45">
                                          <w:marLeft w:val="0"/>
                                          <w:marRight w:val="0"/>
                                          <w:marTop w:val="100"/>
                                          <w:marBottom w:val="100"/>
                                          <w:divBdr>
                                            <w:top w:val="none" w:sz="0" w:space="0" w:color="auto"/>
                                            <w:left w:val="none" w:sz="0" w:space="0" w:color="auto"/>
                                            <w:bottom w:val="none" w:sz="0" w:space="0" w:color="auto"/>
                                            <w:right w:val="none" w:sz="0" w:space="0" w:color="auto"/>
                                          </w:divBdr>
                                          <w:divsChild>
                                            <w:div w:id="13961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38548">
                                  <w:marLeft w:val="0"/>
                                  <w:marRight w:val="0"/>
                                  <w:marTop w:val="0"/>
                                  <w:marBottom w:val="0"/>
                                  <w:divBdr>
                                    <w:top w:val="none" w:sz="0" w:space="0" w:color="auto"/>
                                    <w:left w:val="none" w:sz="0" w:space="0" w:color="auto"/>
                                    <w:bottom w:val="dotted" w:sz="6" w:space="0" w:color="CCCCCC"/>
                                    <w:right w:val="none" w:sz="0" w:space="0" w:color="auto"/>
                                  </w:divBdr>
                                  <w:divsChild>
                                    <w:div w:id="1644582794">
                                      <w:marLeft w:val="0"/>
                                      <w:marRight w:val="0"/>
                                      <w:marTop w:val="0"/>
                                      <w:marBottom w:val="0"/>
                                      <w:divBdr>
                                        <w:top w:val="none" w:sz="0" w:space="0" w:color="auto"/>
                                        <w:left w:val="none" w:sz="0" w:space="0" w:color="auto"/>
                                        <w:bottom w:val="none" w:sz="0" w:space="0" w:color="auto"/>
                                        <w:right w:val="none" w:sz="0" w:space="0" w:color="auto"/>
                                      </w:divBdr>
                                      <w:divsChild>
                                        <w:div w:id="427584622">
                                          <w:marLeft w:val="0"/>
                                          <w:marRight w:val="0"/>
                                          <w:marTop w:val="100"/>
                                          <w:marBottom w:val="100"/>
                                          <w:divBdr>
                                            <w:top w:val="none" w:sz="0" w:space="0" w:color="auto"/>
                                            <w:left w:val="none" w:sz="0" w:space="0" w:color="auto"/>
                                            <w:bottom w:val="none" w:sz="0" w:space="0" w:color="auto"/>
                                            <w:right w:val="none" w:sz="0" w:space="0" w:color="auto"/>
                                          </w:divBdr>
                                          <w:divsChild>
                                            <w:div w:id="242880961">
                                              <w:marLeft w:val="0"/>
                                              <w:marRight w:val="0"/>
                                              <w:marTop w:val="0"/>
                                              <w:marBottom w:val="0"/>
                                              <w:divBdr>
                                                <w:top w:val="none" w:sz="0" w:space="0" w:color="auto"/>
                                                <w:left w:val="none" w:sz="0" w:space="0" w:color="auto"/>
                                                <w:bottom w:val="none" w:sz="0" w:space="0" w:color="auto"/>
                                                <w:right w:val="none" w:sz="0" w:space="0" w:color="auto"/>
                                              </w:divBdr>
                                            </w:div>
                                          </w:divsChild>
                                        </w:div>
                                        <w:div w:id="1644431528">
                                          <w:marLeft w:val="0"/>
                                          <w:marRight w:val="0"/>
                                          <w:marTop w:val="100"/>
                                          <w:marBottom w:val="100"/>
                                          <w:divBdr>
                                            <w:top w:val="none" w:sz="0" w:space="0" w:color="auto"/>
                                            <w:left w:val="none" w:sz="0" w:space="0" w:color="auto"/>
                                            <w:bottom w:val="none" w:sz="0" w:space="0" w:color="auto"/>
                                            <w:right w:val="none" w:sz="0" w:space="0" w:color="auto"/>
                                          </w:divBdr>
                                        </w:div>
                                        <w:div w:id="757865037">
                                          <w:marLeft w:val="0"/>
                                          <w:marRight w:val="0"/>
                                          <w:marTop w:val="100"/>
                                          <w:marBottom w:val="100"/>
                                          <w:divBdr>
                                            <w:top w:val="none" w:sz="0" w:space="0" w:color="auto"/>
                                            <w:left w:val="none" w:sz="0" w:space="0" w:color="auto"/>
                                            <w:bottom w:val="none" w:sz="0" w:space="0" w:color="auto"/>
                                            <w:right w:val="none" w:sz="0" w:space="0" w:color="auto"/>
                                          </w:divBdr>
                                          <w:divsChild>
                                            <w:div w:id="291131979">
                                              <w:marLeft w:val="0"/>
                                              <w:marRight w:val="0"/>
                                              <w:marTop w:val="0"/>
                                              <w:marBottom w:val="0"/>
                                              <w:divBdr>
                                                <w:top w:val="none" w:sz="0" w:space="0" w:color="auto"/>
                                                <w:left w:val="none" w:sz="0" w:space="0" w:color="auto"/>
                                                <w:bottom w:val="none" w:sz="0" w:space="0" w:color="auto"/>
                                                <w:right w:val="none" w:sz="0" w:space="0" w:color="auto"/>
                                              </w:divBdr>
                                            </w:div>
                                          </w:divsChild>
                                        </w:div>
                                        <w:div w:id="160126974">
                                          <w:marLeft w:val="0"/>
                                          <w:marRight w:val="0"/>
                                          <w:marTop w:val="75"/>
                                          <w:marBottom w:val="75"/>
                                          <w:divBdr>
                                            <w:top w:val="none" w:sz="0" w:space="0" w:color="auto"/>
                                            <w:left w:val="none" w:sz="0" w:space="0" w:color="auto"/>
                                            <w:bottom w:val="none" w:sz="0" w:space="0" w:color="auto"/>
                                            <w:right w:val="none" w:sz="0" w:space="0" w:color="auto"/>
                                          </w:divBdr>
                                          <w:divsChild>
                                            <w:div w:id="40136252">
                                              <w:marLeft w:val="0"/>
                                              <w:marRight w:val="0"/>
                                              <w:marTop w:val="0"/>
                                              <w:marBottom w:val="0"/>
                                              <w:divBdr>
                                                <w:top w:val="none" w:sz="0" w:space="0" w:color="auto"/>
                                                <w:left w:val="none" w:sz="0" w:space="0" w:color="auto"/>
                                                <w:bottom w:val="none" w:sz="0" w:space="0" w:color="auto"/>
                                                <w:right w:val="none" w:sz="0" w:space="0" w:color="auto"/>
                                              </w:divBdr>
                                              <w:divsChild>
                                                <w:div w:id="163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761">
                                          <w:marLeft w:val="0"/>
                                          <w:marRight w:val="0"/>
                                          <w:marTop w:val="100"/>
                                          <w:marBottom w:val="100"/>
                                          <w:divBdr>
                                            <w:top w:val="none" w:sz="0" w:space="0" w:color="auto"/>
                                            <w:left w:val="none" w:sz="0" w:space="0" w:color="auto"/>
                                            <w:bottom w:val="none" w:sz="0" w:space="0" w:color="auto"/>
                                            <w:right w:val="none" w:sz="0" w:space="0" w:color="auto"/>
                                          </w:divBdr>
                                          <w:divsChild>
                                            <w:div w:id="15884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449726">
                                  <w:marLeft w:val="0"/>
                                  <w:marRight w:val="0"/>
                                  <w:marTop w:val="0"/>
                                  <w:marBottom w:val="0"/>
                                  <w:divBdr>
                                    <w:top w:val="none" w:sz="0" w:space="0" w:color="auto"/>
                                    <w:left w:val="none" w:sz="0" w:space="0" w:color="auto"/>
                                    <w:bottom w:val="dotted" w:sz="6" w:space="0" w:color="CCCCCC"/>
                                    <w:right w:val="none" w:sz="0" w:space="0" w:color="auto"/>
                                  </w:divBdr>
                                  <w:divsChild>
                                    <w:div w:id="739407792">
                                      <w:marLeft w:val="0"/>
                                      <w:marRight w:val="0"/>
                                      <w:marTop w:val="0"/>
                                      <w:marBottom w:val="0"/>
                                      <w:divBdr>
                                        <w:top w:val="none" w:sz="0" w:space="0" w:color="auto"/>
                                        <w:left w:val="none" w:sz="0" w:space="0" w:color="auto"/>
                                        <w:bottom w:val="none" w:sz="0" w:space="0" w:color="auto"/>
                                        <w:right w:val="none" w:sz="0" w:space="0" w:color="auto"/>
                                      </w:divBdr>
                                      <w:divsChild>
                                        <w:div w:id="1706057672">
                                          <w:marLeft w:val="0"/>
                                          <w:marRight w:val="0"/>
                                          <w:marTop w:val="100"/>
                                          <w:marBottom w:val="100"/>
                                          <w:divBdr>
                                            <w:top w:val="none" w:sz="0" w:space="0" w:color="auto"/>
                                            <w:left w:val="none" w:sz="0" w:space="0" w:color="auto"/>
                                            <w:bottom w:val="none" w:sz="0" w:space="0" w:color="auto"/>
                                            <w:right w:val="none" w:sz="0" w:space="0" w:color="auto"/>
                                          </w:divBdr>
                                          <w:divsChild>
                                            <w:div w:id="983394414">
                                              <w:marLeft w:val="0"/>
                                              <w:marRight w:val="0"/>
                                              <w:marTop w:val="0"/>
                                              <w:marBottom w:val="0"/>
                                              <w:divBdr>
                                                <w:top w:val="none" w:sz="0" w:space="0" w:color="auto"/>
                                                <w:left w:val="none" w:sz="0" w:space="0" w:color="auto"/>
                                                <w:bottom w:val="none" w:sz="0" w:space="0" w:color="auto"/>
                                                <w:right w:val="none" w:sz="0" w:space="0" w:color="auto"/>
                                              </w:divBdr>
                                            </w:div>
                                          </w:divsChild>
                                        </w:div>
                                        <w:div w:id="417408108">
                                          <w:marLeft w:val="0"/>
                                          <w:marRight w:val="0"/>
                                          <w:marTop w:val="100"/>
                                          <w:marBottom w:val="100"/>
                                          <w:divBdr>
                                            <w:top w:val="none" w:sz="0" w:space="0" w:color="auto"/>
                                            <w:left w:val="none" w:sz="0" w:space="0" w:color="auto"/>
                                            <w:bottom w:val="none" w:sz="0" w:space="0" w:color="auto"/>
                                            <w:right w:val="none" w:sz="0" w:space="0" w:color="auto"/>
                                          </w:divBdr>
                                        </w:div>
                                        <w:div w:id="1100876894">
                                          <w:marLeft w:val="0"/>
                                          <w:marRight w:val="0"/>
                                          <w:marTop w:val="100"/>
                                          <w:marBottom w:val="100"/>
                                          <w:divBdr>
                                            <w:top w:val="none" w:sz="0" w:space="0" w:color="auto"/>
                                            <w:left w:val="none" w:sz="0" w:space="0" w:color="auto"/>
                                            <w:bottom w:val="none" w:sz="0" w:space="0" w:color="auto"/>
                                            <w:right w:val="none" w:sz="0" w:space="0" w:color="auto"/>
                                          </w:divBdr>
                                          <w:divsChild>
                                            <w:div w:id="1617983952">
                                              <w:marLeft w:val="0"/>
                                              <w:marRight w:val="0"/>
                                              <w:marTop w:val="0"/>
                                              <w:marBottom w:val="0"/>
                                              <w:divBdr>
                                                <w:top w:val="none" w:sz="0" w:space="0" w:color="auto"/>
                                                <w:left w:val="none" w:sz="0" w:space="0" w:color="auto"/>
                                                <w:bottom w:val="none" w:sz="0" w:space="0" w:color="auto"/>
                                                <w:right w:val="none" w:sz="0" w:space="0" w:color="auto"/>
                                              </w:divBdr>
                                            </w:div>
                                          </w:divsChild>
                                        </w:div>
                                        <w:div w:id="1350646362">
                                          <w:marLeft w:val="0"/>
                                          <w:marRight w:val="0"/>
                                          <w:marTop w:val="75"/>
                                          <w:marBottom w:val="75"/>
                                          <w:divBdr>
                                            <w:top w:val="none" w:sz="0" w:space="0" w:color="auto"/>
                                            <w:left w:val="none" w:sz="0" w:space="0" w:color="auto"/>
                                            <w:bottom w:val="none" w:sz="0" w:space="0" w:color="auto"/>
                                            <w:right w:val="none" w:sz="0" w:space="0" w:color="auto"/>
                                          </w:divBdr>
                                          <w:divsChild>
                                            <w:div w:id="1463812378">
                                              <w:marLeft w:val="0"/>
                                              <w:marRight w:val="0"/>
                                              <w:marTop w:val="0"/>
                                              <w:marBottom w:val="0"/>
                                              <w:divBdr>
                                                <w:top w:val="none" w:sz="0" w:space="0" w:color="auto"/>
                                                <w:left w:val="none" w:sz="0" w:space="0" w:color="auto"/>
                                                <w:bottom w:val="none" w:sz="0" w:space="0" w:color="auto"/>
                                                <w:right w:val="none" w:sz="0" w:space="0" w:color="auto"/>
                                              </w:divBdr>
                                              <w:divsChild>
                                                <w:div w:id="653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7167">
                                          <w:marLeft w:val="0"/>
                                          <w:marRight w:val="0"/>
                                          <w:marTop w:val="100"/>
                                          <w:marBottom w:val="100"/>
                                          <w:divBdr>
                                            <w:top w:val="none" w:sz="0" w:space="0" w:color="auto"/>
                                            <w:left w:val="none" w:sz="0" w:space="0" w:color="auto"/>
                                            <w:bottom w:val="none" w:sz="0" w:space="0" w:color="auto"/>
                                            <w:right w:val="none" w:sz="0" w:space="0" w:color="auto"/>
                                          </w:divBdr>
                                          <w:divsChild>
                                            <w:div w:id="712660157">
                                              <w:marLeft w:val="0"/>
                                              <w:marRight w:val="0"/>
                                              <w:marTop w:val="0"/>
                                              <w:marBottom w:val="0"/>
                                              <w:divBdr>
                                                <w:top w:val="none" w:sz="0" w:space="0" w:color="auto"/>
                                                <w:left w:val="none" w:sz="0" w:space="0" w:color="auto"/>
                                                <w:bottom w:val="none" w:sz="0" w:space="0" w:color="auto"/>
                                                <w:right w:val="none" w:sz="0" w:space="0" w:color="auto"/>
                                              </w:divBdr>
                                            </w:div>
                                            <w:div w:id="17279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228">
                                  <w:marLeft w:val="0"/>
                                  <w:marRight w:val="0"/>
                                  <w:marTop w:val="0"/>
                                  <w:marBottom w:val="0"/>
                                  <w:divBdr>
                                    <w:top w:val="none" w:sz="0" w:space="0" w:color="auto"/>
                                    <w:left w:val="none" w:sz="0" w:space="0" w:color="auto"/>
                                    <w:bottom w:val="dotted" w:sz="6" w:space="0" w:color="CCCCCC"/>
                                    <w:right w:val="none" w:sz="0" w:space="0" w:color="auto"/>
                                  </w:divBdr>
                                  <w:divsChild>
                                    <w:div w:id="1257011942">
                                      <w:marLeft w:val="0"/>
                                      <w:marRight w:val="0"/>
                                      <w:marTop w:val="0"/>
                                      <w:marBottom w:val="0"/>
                                      <w:divBdr>
                                        <w:top w:val="none" w:sz="0" w:space="0" w:color="auto"/>
                                        <w:left w:val="none" w:sz="0" w:space="0" w:color="auto"/>
                                        <w:bottom w:val="none" w:sz="0" w:space="0" w:color="auto"/>
                                        <w:right w:val="none" w:sz="0" w:space="0" w:color="auto"/>
                                      </w:divBdr>
                                      <w:divsChild>
                                        <w:div w:id="1118641351">
                                          <w:marLeft w:val="0"/>
                                          <w:marRight w:val="0"/>
                                          <w:marTop w:val="100"/>
                                          <w:marBottom w:val="100"/>
                                          <w:divBdr>
                                            <w:top w:val="none" w:sz="0" w:space="0" w:color="auto"/>
                                            <w:left w:val="none" w:sz="0" w:space="0" w:color="auto"/>
                                            <w:bottom w:val="none" w:sz="0" w:space="0" w:color="auto"/>
                                            <w:right w:val="none" w:sz="0" w:space="0" w:color="auto"/>
                                          </w:divBdr>
                                          <w:divsChild>
                                            <w:div w:id="259073996">
                                              <w:marLeft w:val="0"/>
                                              <w:marRight w:val="0"/>
                                              <w:marTop w:val="0"/>
                                              <w:marBottom w:val="0"/>
                                              <w:divBdr>
                                                <w:top w:val="none" w:sz="0" w:space="0" w:color="auto"/>
                                                <w:left w:val="none" w:sz="0" w:space="0" w:color="auto"/>
                                                <w:bottom w:val="none" w:sz="0" w:space="0" w:color="auto"/>
                                                <w:right w:val="none" w:sz="0" w:space="0" w:color="auto"/>
                                              </w:divBdr>
                                            </w:div>
                                          </w:divsChild>
                                        </w:div>
                                        <w:div w:id="2091806010">
                                          <w:marLeft w:val="0"/>
                                          <w:marRight w:val="0"/>
                                          <w:marTop w:val="100"/>
                                          <w:marBottom w:val="100"/>
                                          <w:divBdr>
                                            <w:top w:val="none" w:sz="0" w:space="0" w:color="auto"/>
                                            <w:left w:val="none" w:sz="0" w:space="0" w:color="auto"/>
                                            <w:bottom w:val="none" w:sz="0" w:space="0" w:color="auto"/>
                                            <w:right w:val="none" w:sz="0" w:space="0" w:color="auto"/>
                                          </w:divBdr>
                                        </w:div>
                                        <w:div w:id="1588805076">
                                          <w:marLeft w:val="0"/>
                                          <w:marRight w:val="0"/>
                                          <w:marTop w:val="100"/>
                                          <w:marBottom w:val="100"/>
                                          <w:divBdr>
                                            <w:top w:val="none" w:sz="0" w:space="0" w:color="auto"/>
                                            <w:left w:val="none" w:sz="0" w:space="0" w:color="auto"/>
                                            <w:bottom w:val="none" w:sz="0" w:space="0" w:color="auto"/>
                                            <w:right w:val="none" w:sz="0" w:space="0" w:color="auto"/>
                                          </w:divBdr>
                                          <w:divsChild>
                                            <w:div w:id="1888569929">
                                              <w:marLeft w:val="0"/>
                                              <w:marRight w:val="0"/>
                                              <w:marTop w:val="0"/>
                                              <w:marBottom w:val="0"/>
                                              <w:divBdr>
                                                <w:top w:val="none" w:sz="0" w:space="0" w:color="auto"/>
                                                <w:left w:val="none" w:sz="0" w:space="0" w:color="auto"/>
                                                <w:bottom w:val="none" w:sz="0" w:space="0" w:color="auto"/>
                                                <w:right w:val="none" w:sz="0" w:space="0" w:color="auto"/>
                                              </w:divBdr>
                                            </w:div>
                                          </w:divsChild>
                                        </w:div>
                                        <w:div w:id="807013873">
                                          <w:marLeft w:val="0"/>
                                          <w:marRight w:val="0"/>
                                          <w:marTop w:val="75"/>
                                          <w:marBottom w:val="75"/>
                                          <w:divBdr>
                                            <w:top w:val="none" w:sz="0" w:space="0" w:color="auto"/>
                                            <w:left w:val="none" w:sz="0" w:space="0" w:color="auto"/>
                                            <w:bottom w:val="none" w:sz="0" w:space="0" w:color="auto"/>
                                            <w:right w:val="none" w:sz="0" w:space="0" w:color="auto"/>
                                          </w:divBdr>
                                          <w:divsChild>
                                            <w:div w:id="797912742">
                                              <w:marLeft w:val="0"/>
                                              <w:marRight w:val="0"/>
                                              <w:marTop w:val="0"/>
                                              <w:marBottom w:val="0"/>
                                              <w:divBdr>
                                                <w:top w:val="none" w:sz="0" w:space="0" w:color="auto"/>
                                                <w:left w:val="none" w:sz="0" w:space="0" w:color="auto"/>
                                                <w:bottom w:val="none" w:sz="0" w:space="0" w:color="auto"/>
                                                <w:right w:val="none" w:sz="0" w:space="0" w:color="auto"/>
                                              </w:divBdr>
                                              <w:divsChild>
                                                <w:div w:id="54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3249">
                                          <w:marLeft w:val="0"/>
                                          <w:marRight w:val="0"/>
                                          <w:marTop w:val="100"/>
                                          <w:marBottom w:val="100"/>
                                          <w:divBdr>
                                            <w:top w:val="none" w:sz="0" w:space="0" w:color="auto"/>
                                            <w:left w:val="none" w:sz="0" w:space="0" w:color="auto"/>
                                            <w:bottom w:val="none" w:sz="0" w:space="0" w:color="auto"/>
                                            <w:right w:val="none" w:sz="0" w:space="0" w:color="auto"/>
                                          </w:divBdr>
                                          <w:divsChild>
                                            <w:div w:id="18786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092">
                                  <w:marLeft w:val="0"/>
                                  <w:marRight w:val="0"/>
                                  <w:marTop w:val="0"/>
                                  <w:marBottom w:val="0"/>
                                  <w:divBdr>
                                    <w:top w:val="none" w:sz="0" w:space="0" w:color="auto"/>
                                    <w:left w:val="none" w:sz="0" w:space="0" w:color="auto"/>
                                    <w:bottom w:val="none" w:sz="0" w:space="0" w:color="auto"/>
                                    <w:right w:val="none" w:sz="0" w:space="0" w:color="auto"/>
                                  </w:divBdr>
                                  <w:divsChild>
                                    <w:div w:id="2013754401">
                                      <w:marLeft w:val="0"/>
                                      <w:marRight w:val="0"/>
                                      <w:marTop w:val="0"/>
                                      <w:marBottom w:val="0"/>
                                      <w:divBdr>
                                        <w:top w:val="none" w:sz="0" w:space="0" w:color="auto"/>
                                        <w:left w:val="none" w:sz="0" w:space="0" w:color="auto"/>
                                        <w:bottom w:val="none" w:sz="0" w:space="0" w:color="auto"/>
                                        <w:right w:val="none" w:sz="0" w:space="0" w:color="auto"/>
                                      </w:divBdr>
                                      <w:divsChild>
                                        <w:div w:id="1929000433">
                                          <w:marLeft w:val="0"/>
                                          <w:marRight w:val="0"/>
                                          <w:marTop w:val="100"/>
                                          <w:marBottom w:val="100"/>
                                          <w:divBdr>
                                            <w:top w:val="none" w:sz="0" w:space="0" w:color="auto"/>
                                            <w:left w:val="none" w:sz="0" w:space="0" w:color="auto"/>
                                            <w:bottom w:val="none" w:sz="0" w:space="0" w:color="auto"/>
                                            <w:right w:val="none" w:sz="0" w:space="0" w:color="auto"/>
                                          </w:divBdr>
                                          <w:divsChild>
                                            <w:div w:id="1512527437">
                                              <w:marLeft w:val="0"/>
                                              <w:marRight w:val="0"/>
                                              <w:marTop w:val="0"/>
                                              <w:marBottom w:val="0"/>
                                              <w:divBdr>
                                                <w:top w:val="none" w:sz="0" w:space="0" w:color="auto"/>
                                                <w:left w:val="none" w:sz="0" w:space="0" w:color="auto"/>
                                                <w:bottom w:val="none" w:sz="0" w:space="0" w:color="auto"/>
                                                <w:right w:val="none" w:sz="0" w:space="0" w:color="auto"/>
                                              </w:divBdr>
                                            </w:div>
                                          </w:divsChild>
                                        </w:div>
                                        <w:div w:id="156698307">
                                          <w:marLeft w:val="0"/>
                                          <w:marRight w:val="0"/>
                                          <w:marTop w:val="100"/>
                                          <w:marBottom w:val="100"/>
                                          <w:divBdr>
                                            <w:top w:val="none" w:sz="0" w:space="0" w:color="auto"/>
                                            <w:left w:val="none" w:sz="0" w:space="0" w:color="auto"/>
                                            <w:bottom w:val="none" w:sz="0" w:space="0" w:color="auto"/>
                                            <w:right w:val="none" w:sz="0" w:space="0" w:color="auto"/>
                                          </w:divBdr>
                                        </w:div>
                                        <w:div w:id="1077746839">
                                          <w:marLeft w:val="0"/>
                                          <w:marRight w:val="0"/>
                                          <w:marTop w:val="100"/>
                                          <w:marBottom w:val="100"/>
                                          <w:divBdr>
                                            <w:top w:val="none" w:sz="0" w:space="0" w:color="auto"/>
                                            <w:left w:val="none" w:sz="0" w:space="0" w:color="auto"/>
                                            <w:bottom w:val="none" w:sz="0" w:space="0" w:color="auto"/>
                                            <w:right w:val="none" w:sz="0" w:space="0" w:color="auto"/>
                                          </w:divBdr>
                                          <w:divsChild>
                                            <w:div w:id="1708289767">
                                              <w:marLeft w:val="0"/>
                                              <w:marRight w:val="0"/>
                                              <w:marTop w:val="0"/>
                                              <w:marBottom w:val="0"/>
                                              <w:divBdr>
                                                <w:top w:val="none" w:sz="0" w:space="0" w:color="auto"/>
                                                <w:left w:val="none" w:sz="0" w:space="0" w:color="auto"/>
                                                <w:bottom w:val="none" w:sz="0" w:space="0" w:color="auto"/>
                                                <w:right w:val="none" w:sz="0" w:space="0" w:color="auto"/>
                                              </w:divBdr>
                                            </w:div>
                                          </w:divsChild>
                                        </w:div>
                                        <w:div w:id="2036953735">
                                          <w:marLeft w:val="0"/>
                                          <w:marRight w:val="0"/>
                                          <w:marTop w:val="75"/>
                                          <w:marBottom w:val="75"/>
                                          <w:divBdr>
                                            <w:top w:val="none" w:sz="0" w:space="0" w:color="auto"/>
                                            <w:left w:val="none" w:sz="0" w:space="0" w:color="auto"/>
                                            <w:bottom w:val="none" w:sz="0" w:space="0" w:color="auto"/>
                                            <w:right w:val="none" w:sz="0" w:space="0" w:color="auto"/>
                                          </w:divBdr>
                                          <w:divsChild>
                                            <w:div w:id="1261376176">
                                              <w:marLeft w:val="0"/>
                                              <w:marRight w:val="0"/>
                                              <w:marTop w:val="0"/>
                                              <w:marBottom w:val="0"/>
                                              <w:divBdr>
                                                <w:top w:val="none" w:sz="0" w:space="0" w:color="auto"/>
                                                <w:left w:val="none" w:sz="0" w:space="0" w:color="auto"/>
                                                <w:bottom w:val="none" w:sz="0" w:space="0" w:color="auto"/>
                                                <w:right w:val="none" w:sz="0" w:space="0" w:color="auto"/>
                                              </w:divBdr>
                                              <w:divsChild>
                                                <w:div w:id="18500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4077">
                                          <w:marLeft w:val="0"/>
                                          <w:marRight w:val="0"/>
                                          <w:marTop w:val="100"/>
                                          <w:marBottom w:val="100"/>
                                          <w:divBdr>
                                            <w:top w:val="none" w:sz="0" w:space="0" w:color="auto"/>
                                            <w:left w:val="none" w:sz="0" w:space="0" w:color="auto"/>
                                            <w:bottom w:val="none" w:sz="0" w:space="0" w:color="auto"/>
                                            <w:right w:val="none" w:sz="0" w:space="0" w:color="auto"/>
                                          </w:divBdr>
                                          <w:divsChild>
                                            <w:div w:id="15504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15319">
              <w:marLeft w:val="0"/>
              <w:marRight w:val="0"/>
              <w:marTop w:val="0"/>
              <w:marBottom w:val="0"/>
              <w:divBdr>
                <w:top w:val="none" w:sz="0" w:space="0" w:color="auto"/>
                <w:left w:val="none" w:sz="0" w:space="0" w:color="auto"/>
                <w:bottom w:val="none" w:sz="0" w:space="0" w:color="auto"/>
                <w:right w:val="none" w:sz="0" w:space="0" w:color="auto"/>
              </w:divBdr>
              <w:divsChild>
                <w:div w:id="1078746655">
                  <w:marLeft w:val="0"/>
                  <w:marRight w:val="0"/>
                  <w:marTop w:val="0"/>
                  <w:marBottom w:val="450"/>
                  <w:divBdr>
                    <w:top w:val="none" w:sz="0" w:space="0" w:color="auto"/>
                    <w:left w:val="none" w:sz="0" w:space="0" w:color="auto"/>
                    <w:bottom w:val="none" w:sz="0" w:space="0" w:color="auto"/>
                    <w:right w:val="none" w:sz="0" w:space="0" w:color="auto"/>
                  </w:divBdr>
                  <w:divsChild>
                    <w:div w:id="325592742">
                      <w:marLeft w:val="0"/>
                      <w:marRight w:val="0"/>
                      <w:marTop w:val="0"/>
                      <w:marBottom w:val="0"/>
                      <w:divBdr>
                        <w:top w:val="none" w:sz="0" w:space="0" w:color="auto"/>
                        <w:left w:val="none" w:sz="0" w:space="0" w:color="auto"/>
                        <w:bottom w:val="none" w:sz="0" w:space="0" w:color="auto"/>
                        <w:right w:val="none" w:sz="0" w:space="0" w:color="auto"/>
                      </w:divBdr>
                      <w:divsChild>
                        <w:div w:id="1881701067">
                          <w:marLeft w:val="0"/>
                          <w:marRight w:val="0"/>
                          <w:marTop w:val="0"/>
                          <w:marBottom w:val="0"/>
                          <w:divBdr>
                            <w:top w:val="none" w:sz="0" w:space="0" w:color="auto"/>
                            <w:left w:val="none" w:sz="0" w:space="0" w:color="auto"/>
                            <w:bottom w:val="none" w:sz="0" w:space="0" w:color="auto"/>
                            <w:right w:val="none" w:sz="0" w:space="0" w:color="auto"/>
                          </w:divBdr>
                        </w:div>
                        <w:div w:id="1056927699">
                          <w:marLeft w:val="60"/>
                          <w:marRight w:val="60"/>
                          <w:marTop w:val="0"/>
                          <w:marBottom w:val="0"/>
                          <w:divBdr>
                            <w:top w:val="none" w:sz="0" w:space="0" w:color="auto"/>
                            <w:left w:val="none" w:sz="0" w:space="0" w:color="auto"/>
                            <w:bottom w:val="none" w:sz="0" w:space="0" w:color="auto"/>
                            <w:right w:val="none" w:sz="0" w:space="0" w:color="auto"/>
                          </w:divBdr>
                          <w:divsChild>
                            <w:div w:id="316737378">
                              <w:marLeft w:val="0"/>
                              <w:marRight w:val="0"/>
                              <w:marTop w:val="0"/>
                              <w:marBottom w:val="0"/>
                              <w:divBdr>
                                <w:top w:val="none" w:sz="0" w:space="0" w:color="auto"/>
                                <w:left w:val="none" w:sz="0" w:space="0" w:color="auto"/>
                                <w:bottom w:val="none" w:sz="0" w:space="0" w:color="auto"/>
                                <w:right w:val="none" w:sz="0" w:space="0" w:color="auto"/>
                              </w:divBdr>
                              <w:divsChild>
                                <w:div w:id="283194318">
                                  <w:marLeft w:val="0"/>
                                  <w:marRight w:val="0"/>
                                  <w:marTop w:val="0"/>
                                  <w:marBottom w:val="0"/>
                                  <w:divBdr>
                                    <w:top w:val="none" w:sz="0" w:space="0" w:color="auto"/>
                                    <w:left w:val="none" w:sz="0" w:space="0" w:color="auto"/>
                                    <w:bottom w:val="dotted" w:sz="6" w:space="0" w:color="CCCCCC"/>
                                    <w:right w:val="none" w:sz="0" w:space="0" w:color="auto"/>
                                  </w:divBdr>
                                  <w:divsChild>
                                    <w:div w:id="917788652">
                                      <w:marLeft w:val="0"/>
                                      <w:marRight w:val="0"/>
                                      <w:marTop w:val="0"/>
                                      <w:marBottom w:val="0"/>
                                      <w:divBdr>
                                        <w:top w:val="none" w:sz="0" w:space="0" w:color="auto"/>
                                        <w:left w:val="none" w:sz="0" w:space="0" w:color="auto"/>
                                        <w:bottom w:val="none" w:sz="0" w:space="0" w:color="auto"/>
                                        <w:right w:val="none" w:sz="0" w:space="0" w:color="auto"/>
                                      </w:divBdr>
                                      <w:divsChild>
                                        <w:div w:id="1658223604">
                                          <w:marLeft w:val="45"/>
                                          <w:marRight w:val="45"/>
                                          <w:marTop w:val="100"/>
                                          <w:marBottom w:val="100"/>
                                          <w:divBdr>
                                            <w:top w:val="none" w:sz="0" w:space="0" w:color="auto"/>
                                            <w:left w:val="none" w:sz="0" w:space="0" w:color="auto"/>
                                            <w:bottom w:val="none" w:sz="0" w:space="0" w:color="auto"/>
                                            <w:right w:val="none" w:sz="0" w:space="0" w:color="auto"/>
                                          </w:divBdr>
                                          <w:divsChild>
                                            <w:div w:id="1540823758">
                                              <w:marLeft w:val="0"/>
                                              <w:marRight w:val="0"/>
                                              <w:marTop w:val="0"/>
                                              <w:marBottom w:val="0"/>
                                              <w:divBdr>
                                                <w:top w:val="none" w:sz="0" w:space="0" w:color="auto"/>
                                                <w:left w:val="none" w:sz="0" w:space="0" w:color="auto"/>
                                                <w:bottom w:val="none" w:sz="0" w:space="0" w:color="auto"/>
                                                <w:right w:val="none" w:sz="0" w:space="0" w:color="auto"/>
                                              </w:divBdr>
                                            </w:div>
                                          </w:divsChild>
                                        </w:div>
                                        <w:div w:id="1989480897">
                                          <w:marLeft w:val="45"/>
                                          <w:marRight w:val="45"/>
                                          <w:marTop w:val="100"/>
                                          <w:marBottom w:val="100"/>
                                          <w:divBdr>
                                            <w:top w:val="none" w:sz="0" w:space="0" w:color="auto"/>
                                            <w:left w:val="none" w:sz="0" w:space="0" w:color="auto"/>
                                            <w:bottom w:val="none" w:sz="0" w:space="0" w:color="auto"/>
                                            <w:right w:val="none" w:sz="0" w:space="0" w:color="auto"/>
                                          </w:divBdr>
                                        </w:div>
                                        <w:div w:id="1123621174">
                                          <w:marLeft w:val="45"/>
                                          <w:marRight w:val="45"/>
                                          <w:marTop w:val="100"/>
                                          <w:marBottom w:val="100"/>
                                          <w:divBdr>
                                            <w:top w:val="none" w:sz="0" w:space="0" w:color="auto"/>
                                            <w:left w:val="none" w:sz="0" w:space="0" w:color="auto"/>
                                            <w:bottom w:val="none" w:sz="0" w:space="0" w:color="auto"/>
                                            <w:right w:val="none" w:sz="0" w:space="0" w:color="auto"/>
                                          </w:divBdr>
                                          <w:divsChild>
                                            <w:div w:id="431902461">
                                              <w:marLeft w:val="0"/>
                                              <w:marRight w:val="0"/>
                                              <w:marTop w:val="75"/>
                                              <w:marBottom w:val="75"/>
                                              <w:divBdr>
                                                <w:top w:val="none" w:sz="0" w:space="0" w:color="auto"/>
                                                <w:left w:val="none" w:sz="0" w:space="0" w:color="auto"/>
                                                <w:bottom w:val="none" w:sz="0" w:space="0" w:color="auto"/>
                                                <w:right w:val="none" w:sz="0" w:space="0" w:color="auto"/>
                                              </w:divBdr>
                                              <w:divsChild>
                                                <w:div w:id="918097041">
                                                  <w:marLeft w:val="0"/>
                                                  <w:marRight w:val="0"/>
                                                  <w:marTop w:val="0"/>
                                                  <w:marBottom w:val="0"/>
                                                  <w:divBdr>
                                                    <w:top w:val="none" w:sz="0" w:space="0" w:color="auto"/>
                                                    <w:left w:val="none" w:sz="0" w:space="0" w:color="auto"/>
                                                    <w:bottom w:val="none" w:sz="0" w:space="0" w:color="auto"/>
                                                    <w:right w:val="none" w:sz="0" w:space="0" w:color="auto"/>
                                                  </w:divBdr>
                                                  <w:divsChild>
                                                    <w:div w:id="9051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5371">
                                              <w:marLeft w:val="0"/>
                                              <w:marRight w:val="0"/>
                                              <w:marTop w:val="0"/>
                                              <w:marBottom w:val="0"/>
                                              <w:divBdr>
                                                <w:top w:val="none" w:sz="0" w:space="0" w:color="auto"/>
                                                <w:left w:val="none" w:sz="0" w:space="0" w:color="auto"/>
                                                <w:bottom w:val="none" w:sz="0" w:space="0" w:color="auto"/>
                                                <w:right w:val="none" w:sz="0" w:space="0" w:color="auto"/>
                                              </w:divBdr>
                                            </w:div>
                                            <w:div w:id="14884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9409">
                                  <w:marLeft w:val="0"/>
                                  <w:marRight w:val="0"/>
                                  <w:marTop w:val="0"/>
                                  <w:marBottom w:val="0"/>
                                  <w:divBdr>
                                    <w:top w:val="none" w:sz="0" w:space="0" w:color="auto"/>
                                    <w:left w:val="none" w:sz="0" w:space="0" w:color="auto"/>
                                    <w:bottom w:val="dotted" w:sz="6" w:space="0" w:color="CCCCCC"/>
                                    <w:right w:val="none" w:sz="0" w:space="0" w:color="auto"/>
                                  </w:divBdr>
                                  <w:divsChild>
                                    <w:div w:id="1042100258">
                                      <w:marLeft w:val="0"/>
                                      <w:marRight w:val="0"/>
                                      <w:marTop w:val="0"/>
                                      <w:marBottom w:val="0"/>
                                      <w:divBdr>
                                        <w:top w:val="none" w:sz="0" w:space="0" w:color="auto"/>
                                        <w:left w:val="none" w:sz="0" w:space="0" w:color="auto"/>
                                        <w:bottom w:val="none" w:sz="0" w:space="0" w:color="auto"/>
                                        <w:right w:val="none" w:sz="0" w:space="0" w:color="auto"/>
                                      </w:divBdr>
                                      <w:divsChild>
                                        <w:div w:id="1219584673">
                                          <w:marLeft w:val="45"/>
                                          <w:marRight w:val="45"/>
                                          <w:marTop w:val="100"/>
                                          <w:marBottom w:val="100"/>
                                          <w:divBdr>
                                            <w:top w:val="none" w:sz="0" w:space="0" w:color="auto"/>
                                            <w:left w:val="none" w:sz="0" w:space="0" w:color="auto"/>
                                            <w:bottom w:val="none" w:sz="0" w:space="0" w:color="auto"/>
                                            <w:right w:val="none" w:sz="0" w:space="0" w:color="auto"/>
                                          </w:divBdr>
                                          <w:divsChild>
                                            <w:div w:id="1993630876">
                                              <w:marLeft w:val="0"/>
                                              <w:marRight w:val="0"/>
                                              <w:marTop w:val="0"/>
                                              <w:marBottom w:val="0"/>
                                              <w:divBdr>
                                                <w:top w:val="none" w:sz="0" w:space="0" w:color="auto"/>
                                                <w:left w:val="none" w:sz="0" w:space="0" w:color="auto"/>
                                                <w:bottom w:val="none" w:sz="0" w:space="0" w:color="auto"/>
                                                <w:right w:val="none" w:sz="0" w:space="0" w:color="auto"/>
                                              </w:divBdr>
                                            </w:div>
                                          </w:divsChild>
                                        </w:div>
                                        <w:div w:id="1607032346">
                                          <w:marLeft w:val="45"/>
                                          <w:marRight w:val="45"/>
                                          <w:marTop w:val="100"/>
                                          <w:marBottom w:val="100"/>
                                          <w:divBdr>
                                            <w:top w:val="none" w:sz="0" w:space="0" w:color="auto"/>
                                            <w:left w:val="none" w:sz="0" w:space="0" w:color="auto"/>
                                            <w:bottom w:val="none" w:sz="0" w:space="0" w:color="auto"/>
                                            <w:right w:val="none" w:sz="0" w:space="0" w:color="auto"/>
                                          </w:divBdr>
                                        </w:div>
                                        <w:div w:id="1563833970">
                                          <w:marLeft w:val="45"/>
                                          <w:marRight w:val="45"/>
                                          <w:marTop w:val="100"/>
                                          <w:marBottom w:val="100"/>
                                          <w:divBdr>
                                            <w:top w:val="none" w:sz="0" w:space="0" w:color="auto"/>
                                            <w:left w:val="none" w:sz="0" w:space="0" w:color="auto"/>
                                            <w:bottom w:val="none" w:sz="0" w:space="0" w:color="auto"/>
                                            <w:right w:val="none" w:sz="0" w:space="0" w:color="auto"/>
                                          </w:divBdr>
                                          <w:divsChild>
                                            <w:div w:id="974868695">
                                              <w:marLeft w:val="0"/>
                                              <w:marRight w:val="0"/>
                                              <w:marTop w:val="75"/>
                                              <w:marBottom w:val="75"/>
                                              <w:divBdr>
                                                <w:top w:val="none" w:sz="0" w:space="0" w:color="auto"/>
                                                <w:left w:val="none" w:sz="0" w:space="0" w:color="auto"/>
                                                <w:bottom w:val="none" w:sz="0" w:space="0" w:color="auto"/>
                                                <w:right w:val="none" w:sz="0" w:space="0" w:color="auto"/>
                                              </w:divBdr>
                                              <w:divsChild>
                                                <w:div w:id="993027901">
                                                  <w:marLeft w:val="0"/>
                                                  <w:marRight w:val="0"/>
                                                  <w:marTop w:val="0"/>
                                                  <w:marBottom w:val="0"/>
                                                  <w:divBdr>
                                                    <w:top w:val="none" w:sz="0" w:space="0" w:color="auto"/>
                                                    <w:left w:val="none" w:sz="0" w:space="0" w:color="auto"/>
                                                    <w:bottom w:val="none" w:sz="0" w:space="0" w:color="auto"/>
                                                    <w:right w:val="none" w:sz="0" w:space="0" w:color="auto"/>
                                                  </w:divBdr>
                                                  <w:divsChild>
                                                    <w:div w:id="10261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31209">
                                  <w:marLeft w:val="0"/>
                                  <w:marRight w:val="0"/>
                                  <w:marTop w:val="0"/>
                                  <w:marBottom w:val="0"/>
                                  <w:divBdr>
                                    <w:top w:val="none" w:sz="0" w:space="0" w:color="auto"/>
                                    <w:left w:val="none" w:sz="0" w:space="0" w:color="auto"/>
                                    <w:bottom w:val="dotted" w:sz="6" w:space="0" w:color="CCCCCC"/>
                                    <w:right w:val="none" w:sz="0" w:space="0" w:color="auto"/>
                                  </w:divBdr>
                                  <w:divsChild>
                                    <w:div w:id="158424624">
                                      <w:marLeft w:val="0"/>
                                      <w:marRight w:val="0"/>
                                      <w:marTop w:val="0"/>
                                      <w:marBottom w:val="0"/>
                                      <w:divBdr>
                                        <w:top w:val="none" w:sz="0" w:space="0" w:color="auto"/>
                                        <w:left w:val="none" w:sz="0" w:space="0" w:color="auto"/>
                                        <w:bottom w:val="none" w:sz="0" w:space="0" w:color="auto"/>
                                        <w:right w:val="none" w:sz="0" w:space="0" w:color="auto"/>
                                      </w:divBdr>
                                      <w:divsChild>
                                        <w:div w:id="659619866">
                                          <w:marLeft w:val="45"/>
                                          <w:marRight w:val="45"/>
                                          <w:marTop w:val="100"/>
                                          <w:marBottom w:val="100"/>
                                          <w:divBdr>
                                            <w:top w:val="none" w:sz="0" w:space="0" w:color="auto"/>
                                            <w:left w:val="none" w:sz="0" w:space="0" w:color="auto"/>
                                            <w:bottom w:val="none" w:sz="0" w:space="0" w:color="auto"/>
                                            <w:right w:val="none" w:sz="0" w:space="0" w:color="auto"/>
                                          </w:divBdr>
                                          <w:divsChild>
                                            <w:div w:id="1860505225">
                                              <w:marLeft w:val="0"/>
                                              <w:marRight w:val="0"/>
                                              <w:marTop w:val="0"/>
                                              <w:marBottom w:val="0"/>
                                              <w:divBdr>
                                                <w:top w:val="none" w:sz="0" w:space="0" w:color="auto"/>
                                                <w:left w:val="none" w:sz="0" w:space="0" w:color="auto"/>
                                                <w:bottom w:val="none" w:sz="0" w:space="0" w:color="auto"/>
                                                <w:right w:val="none" w:sz="0" w:space="0" w:color="auto"/>
                                              </w:divBdr>
                                            </w:div>
                                          </w:divsChild>
                                        </w:div>
                                        <w:div w:id="1853228616">
                                          <w:marLeft w:val="45"/>
                                          <w:marRight w:val="45"/>
                                          <w:marTop w:val="100"/>
                                          <w:marBottom w:val="100"/>
                                          <w:divBdr>
                                            <w:top w:val="none" w:sz="0" w:space="0" w:color="auto"/>
                                            <w:left w:val="none" w:sz="0" w:space="0" w:color="auto"/>
                                            <w:bottom w:val="none" w:sz="0" w:space="0" w:color="auto"/>
                                            <w:right w:val="none" w:sz="0" w:space="0" w:color="auto"/>
                                          </w:divBdr>
                                        </w:div>
                                        <w:div w:id="1397359947">
                                          <w:marLeft w:val="45"/>
                                          <w:marRight w:val="45"/>
                                          <w:marTop w:val="100"/>
                                          <w:marBottom w:val="100"/>
                                          <w:divBdr>
                                            <w:top w:val="none" w:sz="0" w:space="0" w:color="auto"/>
                                            <w:left w:val="none" w:sz="0" w:space="0" w:color="auto"/>
                                            <w:bottom w:val="none" w:sz="0" w:space="0" w:color="auto"/>
                                            <w:right w:val="none" w:sz="0" w:space="0" w:color="auto"/>
                                          </w:divBdr>
                                          <w:divsChild>
                                            <w:div w:id="1358003775">
                                              <w:marLeft w:val="0"/>
                                              <w:marRight w:val="0"/>
                                              <w:marTop w:val="75"/>
                                              <w:marBottom w:val="75"/>
                                              <w:divBdr>
                                                <w:top w:val="none" w:sz="0" w:space="0" w:color="auto"/>
                                                <w:left w:val="none" w:sz="0" w:space="0" w:color="auto"/>
                                                <w:bottom w:val="none" w:sz="0" w:space="0" w:color="auto"/>
                                                <w:right w:val="none" w:sz="0" w:space="0" w:color="auto"/>
                                              </w:divBdr>
                                              <w:divsChild>
                                                <w:div w:id="959725861">
                                                  <w:marLeft w:val="0"/>
                                                  <w:marRight w:val="0"/>
                                                  <w:marTop w:val="0"/>
                                                  <w:marBottom w:val="0"/>
                                                  <w:divBdr>
                                                    <w:top w:val="none" w:sz="0" w:space="0" w:color="auto"/>
                                                    <w:left w:val="none" w:sz="0" w:space="0" w:color="auto"/>
                                                    <w:bottom w:val="none" w:sz="0" w:space="0" w:color="auto"/>
                                                    <w:right w:val="none" w:sz="0" w:space="0" w:color="auto"/>
                                                  </w:divBdr>
                                                  <w:divsChild>
                                                    <w:div w:id="23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566">
                                  <w:marLeft w:val="0"/>
                                  <w:marRight w:val="0"/>
                                  <w:marTop w:val="0"/>
                                  <w:marBottom w:val="0"/>
                                  <w:divBdr>
                                    <w:top w:val="none" w:sz="0" w:space="0" w:color="auto"/>
                                    <w:left w:val="none" w:sz="0" w:space="0" w:color="auto"/>
                                    <w:bottom w:val="none" w:sz="0" w:space="0" w:color="auto"/>
                                    <w:right w:val="none" w:sz="0" w:space="0" w:color="auto"/>
                                  </w:divBdr>
                                  <w:divsChild>
                                    <w:div w:id="1893927715">
                                      <w:marLeft w:val="0"/>
                                      <w:marRight w:val="0"/>
                                      <w:marTop w:val="0"/>
                                      <w:marBottom w:val="0"/>
                                      <w:divBdr>
                                        <w:top w:val="none" w:sz="0" w:space="0" w:color="auto"/>
                                        <w:left w:val="none" w:sz="0" w:space="0" w:color="auto"/>
                                        <w:bottom w:val="none" w:sz="0" w:space="0" w:color="auto"/>
                                        <w:right w:val="none" w:sz="0" w:space="0" w:color="auto"/>
                                      </w:divBdr>
                                      <w:divsChild>
                                        <w:div w:id="663583991">
                                          <w:marLeft w:val="45"/>
                                          <w:marRight w:val="45"/>
                                          <w:marTop w:val="100"/>
                                          <w:marBottom w:val="100"/>
                                          <w:divBdr>
                                            <w:top w:val="none" w:sz="0" w:space="0" w:color="auto"/>
                                            <w:left w:val="none" w:sz="0" w:space="0" w:color="auto"/>
                                            <w:bottom w:val="none" w:sz="0" w:space="0" w:color="auto"/>
                                            <w:right w:val="none" w:sz="0" w:space="0" w:color="auto"/>
                                          </w:divBdr>
                                          <w:divsChild>
                                            <w:div w:id="674380658">
                                              <w:marLeft w:val="0"/>
                                              <w:marRight w:val="0"/>
                                              <w:marTop w:val="0"/>
                                              <w:marBottom w:val="0"/>
                                              <w:divBdr>
                                                <w:top w:val="none" w:sz="0" w:space="0" w:color="auto"/>
                                                <w:left w:val="none" w:sz="0" w:space="0" w:color="auto"/>
                                                <w:bottom w:val="none" w:sz="0" w:space="0" w:color="auto"/>
                                                <w:right w:val="none" w:sz="0" w:space="0" w:color="auto"/>
                                              </w:divBdr>
                                            </w:div>
                                          </w:divsChild>
                                        </w:div>
                                        <w:div w:id="927926389">
                                          <w:marLeft w:val="45"/>
                                          <w:marRight w:val="45"/>
                                          <w:marTop w:val="100"/>
                                          <w:marBottom w:val="100"/>
                                          <w:divBdr>
                                            <w:top w:val="none" w:sz="0" w:space="0" w:color="auto"/>
                                            <w:left w:val="none" w:sz="0" w:space="0" w:color="auto"/>
                                            <w:bottom w:val="none" w:sz="0" w:space="0" w:color="auto"/>
                                            <w:right w:val="none" w:sz="0" w:space="0" w:color="auto"/>
                                          </w:divBdr>
                                        </w:div>
                                        <w:div w:id="459031780">
                                          <w:marLeft w:val="45"/>
                                          <w:marRight w:val="45"/>
                                          <w:marTop w:val="100"/>
                                          <w:marBottom w:val="100"/>
                                          <w:divBdr>
                                            <w:top w:val="none" w:sz="0" w:space="0" w:color="auto"/>
                                            <w:left w:val="none" w:sz="0" w:space="0" w:color="auto"/>
                                            <w:bottom w:val="none" w:sz="0" w:space="0" w:color="auto"/>
                                            <w:right w:val="none" w:sz="0" w:space="0" w:color="auto"/>
                                          </w:divBdr>
                                          <w:divsChild>
                                            <w:div w:id="1846312657">
                                              <w:marLeft w:val="0"/>
                                              <w:marRight w:val="0"/>
                                              <w:marTop w:val="75"/>
                                              <w:marBottom w:val="75"/>
                                              <w:divBdr>
                                                <w:top w:val="none" w:sz="0" w:space="0" w:color="auto"/>
                                                <w:left w:val="none" w:sz="0" w:space="0" w:color="auto"/>
                                                <w:bottom w:val="none" w:sz="0" w:space="0" w:color="auto"/>
                                                <w:right w:val="none" w:sz="0" w:space="0" w:color="auto"/>
                                              </w:divBdr>
                                              <w:divsChild>
                                                <w:div w:id="639578088">
                                                  <w:marLeft w:val="0"/>
                                                  <w:marRight w:val="0"/>
                                                  <w:marTop w:val="0"/>
                                                  <w:marBottom w:val="0"/>
                                                  <w:divBdr>
                                                    <w:top w:val="none" w:sz="0" w:space="0" w:color="auto"/>
                                                    <w:left w:val="none" w:sz="0" w:space="0" w:color="auto"/>
                                                    <w:bottom w:val="none" w:sz="0" w:space="0" w:color="auto"/>
                                                    <w:right w:val="none" w:sz="0" w:space="0" w:color="auto"/>
                                                  </w:divBdr>
                                                  <w:divsChild>
                                                    <w:div w:id="19227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2599">
              <w:marLeft w:val="375"/>
              <w:marRight w:val="-4875"/>
              <w:marTop w:val="75"/>
              <w:marBottom w:val="150"/>
              <w:divBdr>
                <w:top w:val="none" w:sz="0" w:space="0" w:color="auto"/>
                <w:left w:val="none" w:sz="0" w:space="0" w:color="auto"/>
                <w:bottom w:val="none" w:sz="0" w:space="0" w:color="auto"/>
                <w:right w:val="none" w:sz="0" w:space="0" w:color="auto"/>
              </w:divBdr>
              <w:divsChild>
                <w:div w:id="1431778520">
                  <w:marLeft w:val="0"/>
                  <w:marRight w:val="0"/>
                  <w:marTop w:val="0"/>
                  <w:marBottom w:val="0"/>
                  <w:divBdr>
                    <w:top w:val="none" w:sz="0" w:space="0" w:color="auto"/>
                    <w:left w:val="none" w:sz="0" w:space="0" w:color="auto"/>
                    <w:bottom w:val="none" w:sz="0" w:space="0" w:color="auto"/>
                    <w:right w:val="none" w:sz="0" w:space="0" w:color="auto"/>
                  </w:divBdr>
                </w:div>
              </w:divsChild>
            </w:div>
            <w:div w:id="1326593349">
              <w:marLeft w:val="0"/>
              <w:marRight w:val="0"/>
              <w:marTop w:val="0"/>
              <w:marBottom w:val="0"/>
              <w:divBdr>
                <w:top w:val="none" w:sz="0" w:space="0" w:color="auto"/>
                <w:left w:val="none" w:sz="0" w:space="0" w:color="auto"/>
                <w:bottom w:val="none" w:sz="0" w:space="0" w:color="auto"/>
                <w:right w:val="none" w:sz="0" w:space="0" w:color="auto"/>
              </w:divBdr>
              <w:divsChild>
                <w:div w:id="1198349807">
                  <w:marLeft w:val="0"/>
                  <w:marRight w:val="0"/>
                  <w:marTop w:val="0"/>
                  <w:marBottom w:val="450"/>
                  <w:divBdr>
                    <w:top w:val="none" w:sz="0" w:space="0" w:color="auto"/>
                    <w:left w:val="none" w:sz="0" w:space="0" w:color="auto"/>
                    <w:bottom w:val="none" w:sz="0" w:space="0" w:color="auto"/>
                    <w:right w:val="none" w:sz="0" w:space="0" w:color="auto"/>
                  </w:divBdr>
                  <w:divsChild>
                    <w:div w:id="877662975">
                      <w:marLeft w:val="0"/>
                      <w:marRight w:val="0"/>
                      <w:marTop w:val="0"/>
                      <w:marBottom w:val="0"/>
                      <w:divBdr>
                        <w:top w:val="none" w:sz="0" w:space="0" w:color="auto"/>
                        <w:left w:val="none" w:sz="0" w:space="0" w:color="auto"/>
                        <w:bottom w:val="none" w:sz="0" w:space="0" w:color="auto"/>
                        <w:right w:val="none" w:sz="0" w:space="0" w:color="auto"/>
                      </w:divBdr>
                      <w:divsChild>
                        <w:div w:id="1304695714">
                          <w:marLeft w:val="0"/>
                          <w:marRight w:val="0"/>
                          <w:marTop w:val="0"/>
                          <w:marBottom w:val="0"/>
                          <w:divBdr>
                            <w:top w:val="none" w:sz="0" w:space="0" w:color="auto"/>
                            <w:left w:val="none" w:sz="0" w:space="0" w:color="auto"/>
                            <w:bottom w:val="none" w:sz="0" w:space="0" w:color="auto"/>
                            <w:right w:val="none" w:sz="0" w:space="0" w:color="auto"/>
                          </w:divBdr>
                        </w:div>
                        <w:div w:id="528032658">
                          <w:marLeft w:val="60"/>
                          <w:marRight w:val="60"/>
                          <w:marTop w:val="0"/>
                          <w:marBottom w:val="0"/>
                          <w:divBdr>
                            <w:top w:val="none" w:sz="0" w:space="0" w:color="auto"/>
                            <w:left w:val="none" w:sz="0" w:space="0" w:color="auto"/>
                            <w:bottom w:val="none" w:sz="0" w:space="0" w:color="auto"/>
                            <w:right w:val="none" w:sz="0" w:space="0" w:color="auto"/>
                          </w:divBdr>
                          <w:divsChild>
                            <w:div w:id="284193320">
                              <w:marLeft w:val="0"/>
                              <w:marRight w:val="0"/>
                              <w:marTop w:val="0"/>
                              <w:marBottom w:val="0"/>
                              <w:divBdr>
                                <w:top w:val="none" w:sz="0" w:space="0" w:color="auto"/>
                                <w:left w:val="none" w:sz="0" w:space="0" w:color="auto"/>
                                <w:bottom w:val="none" w:sz="0" w:space="0" w:color="auto"/>
                                <w:right w:val="none" w:sz="0" w:space="0" w:color="auto"/>
                              </w:divBdr>
                              <w:divsChild>
                                <w:div w:id="606277433">
                                  <w:marLeft w:val="0"/>
                                  <w:marRight w:val="0"/>
                                  <w:marTop w:val="0"/>
                                  <w:marBottom w:val="0"/>
                                  <w:divBdr>
                                    <w:top w:val="none" w:sz="0" w:space="0" w:color="auto"/>
                                    <w:left w:val="none" w:sz="0" w:space="0" w:color="auto"/>
                                    <w:bottom w:val="dotted" w:sz="6" w:space="0" w:color="CCCCCC"/>
                                    <w:right w:val="none" w:sz="0" w:space="0" w:color="auto"/>
                                  </w:divBdr>
                                  <w:divsChild>
                                    <w:div w:id="233004446">
                                      <w:marLeft w:val="0"/>
                                      <w:marRight w:val="0"/>
                                      <w:marTop w:val="0"/>
                                      <w:marBottom w:val="0"/>
                                      <w:divBdr>
                                        <w:top w:val="none" w:sz="0" w:space="0" w:color="auto"/>
                                        <w:left w:val="none" w:sz="0" w:space="0" w:color="auto"/>
                                        <w:bottom w:val="none" w:sz="0" w:space="0" w:color="auto"/>
                                        <w:right w:val="none" w:sz="0" w:space="0" w:color="auto"/>
                                      </w:divBdr>
                                      <w:divsChild>
                                        <w:div w:id="1385131927">
                                          <w:marLeft w:val="45"/>
                                          <w:marRight w:val="45"/>
                                          <w:marTop w:val="100"/>
                                          <w:marBottom w:val="100"/>
                                          <w:divBdr>
                                            <w:top w:val="none" w:sz="0" w:space="0" w:color="auto"/>
                                            <w:left w:val="none" w:sz="0" w:space="0" w:color="auto"/>
                                            <w:bottom w:val="none" w:sz="0" w:space="0" w:color="auto"/>
                                            <w:right w:val="none" w:sz="0" w:space="0" w:color="auto"/>
                                          </w:divBdr>
                                          <w:divsChild>
                                            <w:div w:id="1268730177">
                                              <w:marLeft w:val="0"/>
                                              <w:marRight w:val="0"/>
                                              <w:marTop w:val="0"/>
                                              <w:marBottom w:val="0"/>
                                              <w:divBdr>
                                                <w:top w:val="none" w:sz="0" w:space="0" w:color="auto"/>
                                                <w:left w:val="none" w:sz="0" w:space="0" w:color="auto"/>
                                                <w:bottom w:val="none" w:sz="0" w:space="0" w:color="auto"/>
                                                <w:right w:val="none" w:sz="0" w:space="0" w:color="auto"/>
                                              </w:divBdr>
                                            </w:div>
                                          </w:divsChild>
                                        </w:div>
                                        <w:div w:id="704594819">
                                          <w:marLeft w:val="45"/>
                                          <w:marRight w:val="45"/>
                                          <w:marTop w:val="100"/>
                                          <w:marBottom w:val="100"/>
                                          <w:divBdr>
                                            <w:top w:val="none" w:sz="0" w:space="0" w:color="auto"/>
                                            <w:left w:val="none" w:sz="0" w:space="0" w:color="auto"/>
                                            <w:bottom w:val="none" w:sz="0" w:space="0" w:color="auto"/>
                                            <w:right w:val="none" w:sz="0" w:space="0" w:color="auto"/>
                                          </w:divBdr>
                                        </w:div>
                                        <w:div w:id="1702317092">
                                          <w:marLeft w:val="45"/>
                                          <w:marRight w:val="45"/>
                                          <w:marTop w:val="100"/>
                                          <w:marBottom w:val="100"/>
                                          <w:divBdr>
                                            <w:top w:val="none" w:sz="0" w:space="0" w:color="auto"/>
                                            <w:left w:val="none" w:sz="0" w:space="0" w:color="auto"/>
                                            <w:bottom w:val="none" w:sz="0" w:space="0" w:color="auto"/>
                                            <w:right w:val="none" w:sz="0" w:space="0" w:color="auto"/>
                                          </w:divBdr>
                                          <w:divsChild>
                                            <w:div w:id="1030834372">
                                              <w:marLeft w:val="0"/>
                                              <w:marRight w:val="0"/>
                                              <w:marTop w:val="75"/>
                                              <w:marBottom w:val="75"/>
                                              <w:divBdr>
                                                <w:top w:val="none" w:sz="0" w:space="0" w:color="auto"/>
                                                <w:left w:val="none" w:sz="0" w:space="0" w:color="auto"/>
                                                <w:bottom w:val="none" w:sz="0" w:space="0" w:color="auto"/>
                                                <w:right w:val="none" w:sz="0" w:space="0" w:color="auto"/>
                                              </w:divBdr>
                                              <w:divsChild>
                                                <w:div w:id="1431396097">
                                                  <w:marLeft w:val="0"/>
                                                  <w:marRight w:val="0"/>
                                                  <w:marTop w:val="0"/>
                                                  <w:marBottom w:val="0"/>
                                                  <w:divBdr>
                                                    <w:top w:val="none" w:sz="0" w:space="0" w:color="auto"/>
                                                    <w:left w:val="none" w:sz="0" w:space="0" w:color="auto"/>
                                                    <w:bottom w:val="none" w:sz="0" w:space="0" w:color="auto"/>
                                                    <w:right w:val="none" w:sz="0" w:space="0" w:color="auto"/>
                                                  </w:divBdr>
                                                  <w:divsChild>
                                                    <w:div w:id="5765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42679">
                                              <w:marLeft w:val="0"/>
                                              <w:marRight w:val="0"/>
                                              <w:marTop w:val="0"/>
                                              <w:marBottom w:val="0"/>
                                              <w:divBdr>
                                                <w:top w:val="none" w:sz="0" w:space="0" w:color="auto"/>
                                                <w:left w:val="none" w:sz="0" w:space="0" w:color="auto"/>
                                                <w:bottom w:val="none" w:sz="0" w:space="0" w:color="auto"/>
                                                <w:right w:val="none" w:sz="0" w:space="0" w:color="auto"/>
                                              </w:divBdr>
                                            </w:div>
                                            <w:div w:id="13321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718">
                                  <w:marLeft w:val="0"/>
                                  <w:marRight w:val="0"/>
                                  <w:marTop w:val="0"/>
                                  <w:marBottom w:val="0"/>
                                  <w:divBdr>
                                    <w:top w:val="none" w:sz="0" w:space="0" w:color="auto"/>
                                    <w:left w:val="none" w:sz="0" w:space="0" w:color="auto"/>
                                    <w:bottom w:val="dotted" w:sz="6" w:space="0" w:color="CCCCCC"/>
                                    <w:right w:val="none" w:sz="0" w:space="0" w:color="auto"/>
                                  </w:divBdr>
                                  <w:divsChild>
                                    <w:div w:id="1275134155">
                                      <w:marLeft w:val="0"/>
                                      <w:marRight w:val="0"/>
                                      <w:marTop w:val="0"/>
                                      <w:marBottom w:val="0"/>
                                      <w:divBdr>
                                        <w:top w:val="none" w:sz="0" w:space="0" w:color="auto"/>
                                        <w:left w:val="none" w:sz="0" w:space="0" w:color="auto"/>
                                        <w:bottom w:val="none" w:sz="0" w:space="0" w:color="auto"/>
                                        <w:right w:val="none" w:sz="0" w:space="0" w:color="auto"/>
                                      </w:divBdr>
                                      <w:divsChild>
                                        <w:div w:id="777486240">
                                          <w:marLeft w:val="45"/>
                                          <w:marRight w:val="45"/>
                                          <w:marTop w:val="100"/>
                                          <w:marBottom w:val="100"/>
                                          <w:divBdr>
                                            <w:top w:val="none" w:sz="0" w:space="0" w:color="auto"/>
                                            <w:left w:val="none" w:sz="0" w:space="0" w:color="auto"/>
                                            <w:bottom w:val="none" w:sz="0" w:space="0" w:color="auto"/>
                                            <w:right w:val="none" w:sz="0" w:space="0" w:color="auto"/>
                                          </w:divBdr>
                                          <w:divsChild>
                                            <w:div w:id="300159102">
                                              <w:marLeft w:val="0"/>
                                              <w:marRight w:val="0"/>
                                              <w:marTop w:val="0"/>
                                              <w:marBottom w:val="0"/>
                                              <w:divBdr>
                                                <w:top w:val="none" w:sz="0" w:space="0" w:color="auto"/>
                                                <w:left w:val="none" w:sz="0" w:space="0" w:color="auto"/>
                                                <w:bottom w:val="none" w:sz="0" w:space="0" w:color="auto"/>
                                                <w:right w:val="none" w:sz="0" w:space="0" w:color="auto"/>
                                              </w:divBdr>
                                            </w:div>
                                          </w:divsChild>
                                        </w:div>
                                        <w:div w:id="1580796011">
                                          <w:marLeft w:val="45"/>
                                          <w:marRight w:val="45"/>
                                          <w:marTop w:val="100"/>
                                          <w:marBottom w:val="100"/>
                                          <w:divBdr>
                                            <w:top w:val="none" w:sz="0" w:space="0" w:color="auto"/>
                                            <w:left w:val="none" w:sz="0" w:space="0" w:color="auto"/>
                                            <w:bottom w:val="none" w:sz="0" w:space="0" w:color="auto"/>
                                            <w:right w:val="none" w:sz="0" w:space="0" w:color="auto"/>
                                          </w:divBdr>
                                        </w:div>
                                        <w:div w:id="1482425810">
                                          <w:marLeft w:val="45"/>
                                          <w:marRight w:val="45"/>
                                          <w:marTop w:val="100"/>
                                          <w:marBottom w:val="100"/>
                                          <w:divBdr>
                                            <w:top w:val="none" w:sz="0" w:space="0" w:color="auto"/>
                                            <w:left w:val="none" w:sz="0" w:space="0" w:color="auto"/>
                                            <w:bottom w:val="none" w:sz="0" w:space="0" w:color="auto"/>
                                            <w:right w:val="none" w:sz="0" w:space="0" w:color="auto"/>
                                          </w:divBdr>
                                          <w:divsChild>
                                            <w:div w:id="1843008357">
                                              <w:marLeft w:val="0"/>
                                              <w:marRight w:val="0"/>
                                              <w:marTop w:val="75"/>
                                              <w:marBottom w:val="75"/>
                                              <w:divBdr>
                                                <w:top w:val="none" w:sz="0" w:space="0" w:color="auto"/>
                                                <w:left w:val="none" w:sz="0" w:space="0" w:color="auto"/>
                                                <w:bottom w:val="none" w:sz="0" w:space="0" w:color="auto"/>
                                                <w:right w:val="none" w:sz="0" w:space="0" w:color="auto"/>
                                              </w:divBdr>
                                              <w:divsChild>
                                                <w:div w:id="1137995987">
                                                  <w:marLeft w:val="0"/>
                                                  <w:marRight w:val="0"/>
                                                  <w:marTop w:val="0"/>
                                                  <w:marBottom w:val="0"/>
                                                  <w:divBdr>
                                                    <w:top w:val="none" w:sz="0" w:space="0" w:color="auto"/>
                                                    <w:left w:val="none" w:sz="0" w:space="0" w:color="auto"/>
                                                    <w:bottom w:val="none" w:sz="0" w:space="0" w:color="auto"/>
                                                    <w:right w:val="none" w:sz="0" w:space="0" w:color="auto"/>
                                                  </w:divBdr>
                                                  <w:divsChild>
                                                    <w:div w:id="808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11990">
                                  <w:marLeft w:val="0"/>
                                  <w:marRight w:val="0"/>
                                  <w:marTop w:val="0"/>
                                  <w:marBottom w:val="0"/>
                                  <w:divBdr>
                                    <w:top w:val="none" w:sz="0" w:space="0" w:color="auto"/>
                                    <w:left w:val="none" w:sz="0" w:space="0" w:color="auto"/>
                                    <w:bottom w:val="dotted" w:sz="6" w:space="0" w:color="CCCCCC"/>
                                    <w:right w:val="none" w:sz="0" w:space="0" w:color="auto"/>
                                  </w:divBdr>
                                  <w:divsChild>
                                    <w:div w:id="1662081655">
                                      <w:marLeft w:val="0"/>
                                      <w:marRight w:val="0"/>
                                      <w:marTop w:val="0"/>
                                      <w:marBottom w:val="0"/>
                                      <w:divBdr>
                                        <w:top w:val="none" w:sz="0" w:space="0" w:color="auto"/>
                                        <w:left w:val="none" w:sz="0" w:space="0" w:color="auto"/>
                                        <w:bottom w:val="none" w:sz="0" w:space="0" w:color="auto"/>
                                        <w:right w:val="none" w:sz="0" w:space="0" w:color="auto"/>
                                      </w:divBdr>
                                      <w:divsChild>
                                        <w:div w:id="365133325">
                                          <w:marLeft w:val="45"/>
                                          <w:marRight w:val="45"/>
                                          <w:marTop w:val="100"/>
                                          <w:marBottom w:val="100"/>
                                          <w:divBdr>
                                            <w:top w:val="none" w:sz="0" w:space="0" w:color="auto"/>
                                            <w:left w:val="none" w:sz="0" w:space="0" w:color="auto"/>
                                            <w:bottom w:val="none" w:sz="0" w:space="0" w:color="auto"/>
                                            <w:right w:val="none" w:sz="0" w:space="0" w:color="auto"/>
                                          </w:divBdr>
                                          <w:divsChild>
                                            <w:div w:id="1839495310">
                                              <w:marLeft w:val="0"/>
                                              <w:marRight w:val="0"/>
                                              <w:marTop w:val="0"/>
                                              <w:marBottom w:val="0"/>
                                              <w:divBdr>
                                                <w:top w:val="none" w:sz="0" w:space="0" w:color="auto"/>
                                                <w:left w:val="none" w:sz="0" w:space="0" w:color="auto"/>
                                                <w:bottom w:val="none" w:sz="0" w:space="0" w:color="auto"/>
                                                <w:right w:val="none" w:sz="0" w:space="0" w:color="auto"/>
                                              </w:divBdr>
                                            </w:div>
                                          </w:divsChild>
                                        </w:div>
                                        <w:div w:id="1495225628">
                                          <w:marLeft w:val="45"/>
                                          <w:marRight w:val="45"/>
                                          <w:marTop w:val="100"/>
                                          <w:marBottom w:val="100"/>
                                          <w:divBdr>
                                            <w:top w:val="none" w:sz="0" w:space="0" w:color="auto"/>
                                            <w:left w:val="none" w:sz="0" w:space="0" w:color="auto"/>
                                            <w:bottom w:val="none" w:sz="0" w:space="0" w:color="auto"/>
                                            <w:right w:val="none" w:sz="0" w:space="0" w:color="auto"/>
                                          </w:divBdr>
                                        </w:div>
                                        <w:div w:id="661472156">
                                          <w:marLeft w:val="45"/>
                                          <w:marRight w:val="45"/>
                                          <w:marTop w:val="100"/>
                                          <w:marBottom w:val="100"/>
                                          <w:divBdr>
                                            <w:top w:val="none" w:sz="0" w:space="0" w:color="auto"/>
                                            <w:left w:val="none" w:sz="0" w:space="0" w:color="auto"/>
                                            <w:bottom w:val="none" w:sz="0" w:space="0" w:color="auto"/>
                                            <w:right w:val="none" w:sz="0" w:space="0" w:color="auto"/>
                                          </w:divBdr>
                                          <w:divsChild>
                                            <w:div w:id="451051425">
                                              <w:marLeft w:val="0"/>
                                              <w:marRight w:val="0"/>
                                              <w:marTop w:val="75"/>
                                              <w:marBottom w:val="75"/>
                                              <w:divBdr>
                                                <w:top w:val="none" w:sz="0" w:space="0" w:color="auto"/>
                                                <w:left w:val="none" w:sz="0" w:space="0" w:color="auto"/>
                                                <w:bottom w:val="none" w:sz="0" w:space="0" w:color="auto"/>
                                                <w:right w:val="none" w:sz="0" w:space="0" w:color="auto"/>
                                              </w:divBdr>
                                              <w:divsChild>
                                                <w:div w:id="1498225893">
                                                  <w:marLeft w:val="0"/>
                                                  <w:marRight w:val="0"/>
                                                  <w:marTop w:val="0"/>
                                                  <w:marBottom w:val="0"/>
                                                  <w:divBdr>
                                                    <w:top w:val="none" w:sz="0" w:space="0" w:color="auto"/>
                                                    <w:left w:val="none" w:sz="0" w:space="0" w:color="auto"/>
                                                    <w:bottom w:val="none" w:sz="0" w:space="0" w:color="auto"/>
                                                    <w:right w:val="none" w:sz="0" w:space="0" w:color="auto"/>
                                                  </w:divBdr>
                                                  <w:divsChild>
                                                    <w:div w:id="9234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3893">
                                  <w:marLeft w:val="0"/>
                                  <w:marRight w:val="0"/>
                                  <w:marTop w:val="0"/>
                                  <w:marBottom w:val="0"/>
                                  <w:divBdr>
                                    <w:top w:val="none" w:sz="0" w:space="0" w:color="auto"/>
                                    <w:left w:val="none" w:sz="0" w:space="0" w:color="auto"/>
                                    <w:bottom w:val="none" w:sz="0" w:space="0" w:color="auto"/>
                                    <w:right w:val="none" w:sz="0" w:space="0" w:color="auto"/>
                                  </w:divBdr>
                                  <w:divsChild>
                                    <w:div w:id="87653102">
                                      <w:marLeft w:val="0"/>
                                      <w:marRight w:val="0"/>
                                      <w:marTop w:val="0"/>
                                      <w:marBottom w:val="0"/>
                                      <w:divBdr>
                                        <w:top w:val="none" w:sz="0" w:space="0" w:color="auto"/>
                                        <w:left w:val="none" w:sz="0" w:space="0" w:color="auto"/>
                                        <w:bottom w:val="none" w:sz="0" w:space="0" w:color="auto"/>
                                        <w:right w:val="none" w:sz="0" w:space="0" w:color="auto"/>
                                      </w:divBdr>
                                      <w:divsChild>
                                        <w:div w:id="2125348438">
                                          <w:marLeft w:val="45"/>
                                          <w:marRight w:val="45"/>
                                          <w:marTop w:val="100"/>
                                          <w:marBottom w:val="100"/>
                                          <w:divBdr>
                                            <w:top w:val="none" w:sz="0" w:space="0" w:color="auto"/>
                                            <w:left w:val="none" w:sz="0" w:space="0" w:color="auto"/>
                                            <w:bottom w:val="none" w:sz="0" w:space="0" w:color="auto"/>
                                            <w:right w:val="none" w:sz="0" w:space="0" w:color="auto"/>
                                          </w:divBdr>
                                          <w:divsChild>
                                            <w:div w:id="1496996960">
                                              <w:marLeft w:val="0"/>
                                              <w:marRight w:val="0"/>
                                              <w:marTop w:val="0"/>
                                              <w:marBottom w:val="0"/>
                                              <w:divBdr>
                                                <w:top w:val="none" w:sz="0" w:space="0" w:color="auto"/>
                                                <w:left w:val="none" w:sz="0" w:space="0" w:color="auto"/>
                                                <w:bottom w:val="none" w:sz="0" w:space="0" w:color="auto"/>
                                                <w:right w:val="none" w:sz="0" w:space="0" w:color="auto"/>
                                              </w:divBdr>
                                            </w:div>
                                          </w:divsChild>
                                        </w:div>
                                        <w:div w:id="115216517">
                                          <w:marLeft w:val="45"/>
                                          <w:marRight w:val="45"/>
                                          <w:marTop w:val="100"/>
                                          <w:marBottom w:val="100"/>
                                          <w:divBdr>
                                            <w:top w:val="none" w:sz="0" w:space="0" w:color="auto"/>
                                            <w:left w:val="none" w:sz="0" w:space="0" w:color="auto"/>
                                            <w:bottom w:val="none" w:sz="0" w:space="0" w:color="auto"/>
                                            <w:right w:val="none" w:sz="0" w:space="0" w:color="auto"/>
                                          </w:divBdr>
                                        </w:div>
                                        <w:div w:id="940647136">
                                          <w:marLeft w:val="45"/>
                                          <w:marRight w:val="45"/>
                                          <w:marTop w:val="100"/>
                                          <w:marBottom w:val="100"/>
                                          <w:divBdr>
                                            <w:top w:val="none" w:sz="0" w:space="0" w:color="auto"/>
                                            <w:left w:val="none" w:sz="0" w:space="0" w:color="auto"/>
                                            <w:bottom w:val="none" w:sz="0" w:space="0" w:color="auto"/>
                                            <w:right w:val="none" w:sz="0" w:space="0" w:color="auto"/>
                                          </w:divBdr>
                                          <w:divsChild>
                                            <w:div w:id="1369138539">
                                              <w:marLeft w:val="0"/>
                                              <w:marRight w:val="0"/>
                                              <w:marTop w:val="75"/>
                                              <w:marBottom w:val="75"/>
                                              <w:divBdr>
                                                <w:top w:val="none" w:sz="0" w:space="0" w:color="auto"/>
                                                <w:left w:val="none" w:sz="0" w:space="0" w:color="auto"/>
                                                <w:bottom w:val="none" w:sz="0" w:space="0" w:color="auto"/>
                                                <w:right w:val="none" w:sz="0" w:space="0" w:color="auto"/>
                                              </w:divBdr>
                                              <w:divsChild>
                                                <w:div w:id="111167985">
                                                  <w:marLeft w:val="0"/>
                                                  <w:marRight w:val="0"/>
                                                  <w:marTop w:val="0"/>
                                                  <w:marBottom w:val="0"/>
                                                  <w:divBdr>
                                                    <w:top w:val="none" w:sz="0" w:space="0" w:color="auto"/>
                                                    <w:left w:val="none" w:sz="0" w:space="0" w:color="auto"/>
                                                    <w:bottom w:val="none" w:sz="0" w:space="0" w:color="auto"/>
                                                    <w:right w:val="none" w:sz="0" w:space="0" w:color="auto"/>
                                                  </w:divBdr>
                                                  <w:divsChild>
                                                    <w:div w:id="12129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469001">
              <w:marLeft w:val="0"/>
              <w:marRight w:val="0"/>
              <w:marTop w:val="0"/>
              <w:marBottom w:val="0"/>
              <w:divBdr>
                <w:top w:val="none" w:sz="0" w:space="0" w:color="auto"/>
                <w:left w:val="none" w:sz="0" w:space="0" w:color="auto"/>
                <w:bottom w:val="none" w:sz="0" w:space="0" w:color="auto"/>
                <w:right w:val="none" w:sz="0" w:space="0" w:color="auto"/>
              </w:divBdr>
              <w:divsChild>
                <w:div w:id="729959149">
                  <w:marLeft w:val="0"/>
                  <w:marRight w:val="0"/>
                  <w:marTop w:val="0"/>
                  <w:marBottom w:val="450"/>
                  <w:divBdr>
                    <w:top w:val="none" w:sz="0" w:space="0" w:color="auto"/>
                    <w:left w:val="none" w:sz="0" w:space="0" w:color="auto"/>
                    <w:bottom w:val="none" w:sz="0" w:space="0" w:color="auto"/>
                    <w:right w:val="none" w:sz="0" w:space="0" w:color="auto"/>
                  </w:divBdr>
                  <w:divsChild>
                    <w:div w:id="811093102">
                      <w:marLeft w:val="0"/>
                      <w:marRight w:val="0"/>
                      <w:marTop w:val="0"/>
                      <w:marBottom w:val="0"/>
                      <w:divBdr>
                        <w:top w:val="none" w:sz="0" w:space="0" w:color="auto"/>
                        <w:left w:val="none" w:sz="0" w:space="0" w:color="auto"/>
                        <w:bottom w:val="none" w:sz="0" w:space="0" w:color="auto"/>
                        <w:right w:val="none" w:sz="0" w:space="0" w:color="auto"/>
                      </w:divBdr>
                      <w:divsChild>
                        <w:div w:id="1078404384">
                          <w:marLeft w:val="0"/>
                          <w:marRight w:val="0"/>
                          <w:marTop w:val="0"/>
                          <w:marBottom w:val="0"/>
                          <w:divBdr>
                            <w:top w:val="none" w:sz="0" w:space="0" w:color="auto"/>
                            <w:left w:val="none" w:sz="0" w:space="0" w:color="auto"/>
                            <w:bottom w:val="none" w:sz="0" w:space="0" w:color="auto"/>
                            <w:right w:val="none" w:sz="0" w:space="0" w:color="auto"/>
                          </w:divBdr>
                        </w:div>
                        <w:div w:id="315962333">
                          <w:marLeft w:val="60"/>
                          <w:marRight w:val="60"/>
                          <w:marTop w:val="0"/>
                          <w:marBottom w:val="0"/>
                          <w:divBdr>
                            <w:top w:val="none" w:sz="0" w:space="0" w:color="auto"/>
                            <w:left w:val="none" w:sz="0" w:space="0" w:color="auto"/>
                            <w:bottom w:val="none" w:sz="0" w:space="0" w:color="auto"/>
                            <w:right w:val="none" w:sz="0" w:space="0" w:color="auto"/>
                          </w:divBdr>
                          <w:divsChild>
                            <w:div w:id="652873109">
                              <w:marLeft w:val="0"/>
                              <w:marRight w:val="0"/>
                              <w:marTop w:val="0"/>
                              <w:marBottom w:val="0"/>
                              <w:divBdr>
                                <w:top w:val="none" w:sz="0" w:space="0" w:color="auto"/>
                                <w:left w:val="none" w:sz="0" w:space="0" w:color="auto"/>
                                <w:bottom w:val="none" w:sz="0" w:space="0" w:color="auto"/>
                                <w:right w:val="none" w:sz="0" w:space="0" w:color="auto"/>
                              </w:divBdr>
                              <w:divsChild>
                                <w:div w:id="1142382394">
                                  <w:marLeft w:val="0"/>
                                  <w:marRight w:val="0"/>
                                  <w:marTop w:val="0"/>
                                  <w:marBottom w:val="0"/>
                                  <w:divBdr>
                                    <w:top w:val="none" w:sz="0" w:space="0" w:color="auto"/>
                                    <w:left w:val="none" w:sz="0" w:space="0" w:color="auto"/>
                                    <w:bottom w:val="dotted" w:sz="6" w:space="0" w:color="CCCCCC"/>
                                    <w:right w:val="none" w:sz="0" w:space="0" w:color="auto"/>
                                  </w:divBdr>
                                  <w:divsChild>
                                    <w:div w:id="248075669">
                                      <w:marLeft w:val="0"/>
                                      <w:marRight w:val="0"/>
                                      <w:marTop w:val="0"/>
                                      <w:marBottom w:val="0"/>
                                      <w:divBdr>
                                        <w:top w:val="none" w:sz="0" w:space="0" w:color="auto"/>
                                        <w:left w:val="none" w:sz="0" w:space="0" w:color="auto"/>
                                        <w:bottom w:val="none" w:sz="0" w:space="0" w:color="auto"/>
                                        <w:right w:val="none" w:sz="0" w:space="0" w:color="auto"/>
                                      </w:divBdr>
                                      <w:divsChild>
                                        <w:div w:id="980115714">
                                          <w:marLeft w:val="45"/>
                                          <w:marRight w:val="45"/>
                                          <w:marTop w:val="100"/>
                                          <w:marBottom w:val="100"/>
                                          <w:divBdr>
                                            <w:top w:val="none" w:sz="0" w:space="0" w:color="auto"/>
                                            <w:left w:val="none" w:sz="0" w:space="0" w:color="auto"/>
                                            <w:bottom w:val="none" w:sz="0" w:space="0" w:color="auto"/>
                                            <w:right w:val="none" w:sz="0" w:space="0" w:color="auto"/>
                                          </w:divBdr>
                                          <w:divsChild>
                                            <w:div w:id="1076635996">
                                              <w:marLeft w:val="0"/>
                                              <w:marRight w:val="0"/>
                                              <w:marTop w:val="0"/>
                                              <w:marBottom w:val="0"/>
                                              <w:divBdr>
                                                <w:top w:val="none" w:sz="0" w:space="0" w:color="auto"/>
                                                <w:left w:val="none" w:sz="0" w:space="0" w:color="auto"/>
                                                <w:bottom w:val="none" w:sz="0" w:space="0" w:color="auto"/>
                                                <w:right w:val="none" w:sz="0" w:space="0" w:color="auto"/>
                                              </w:divBdr>
                                            </w:div>
                                          </w:divsChild>
                                        </w:div>
                                        <w:div w:id="961498011">
                                          <w:marLeft w:val="45"/>
                                          <w:marRight w:val="45"/>
                                          <w:marTop w:val="100"/>
                                          <w:marBottom w:val="100"/>
                                          <w:divBdr>
                                            <w:top w:val="none" w:sz="0" w:space="0" w:color="auto"/>
                                            <w:left w:val="none" w:sz="0" w:space="0" w:color="auto"/>
                                            <w:bottom w:val="none" w:sz="0" w:space="0" w:color="auto"/>
                                            <w:right w:val="none" w:sz="0" w:space="0" w:color="auto"/>
                                          </w:divBdr>
                                        </w:div>
                                        <w:div w:id="1396977918">
                                          <w:marLeft w:val="45"/>
                                          <w:marRight w:val="45"/>
                                          <w:marTop w:val="100"/>
                                          <w:marBottom w:val="100"/>
                                          <w:divBdr>
                                            <w:top w:val="none" w:sz="0" w:space="0" w:color="auto"/>
                                            <w:left w:val="none" w:sz="0" w:space="0" w:color="auto"/>
                                            <w:bottom w:val="none" w:sz="0" w:space="0" w:color="auto"/>
                                            <w:right w:val="none" w:sz="0" w:space="0" w:color="auto"/>
                                          </w:divBdr>
                                          <w:divsChild>
                                            <w:div w:id="57361482">
                                              <w:marLeft w:val="0"/>
                                              <w:marRight w:val="0"/>
                                              <w:marTop w:val="75"/>
                                              <w:marBottom w:val="75"/>
                                              <w:divBdr>
                                                <w:top w:val="none" w:sz="0" w:space="0" w:color="auto"/>
                                                <w:left w:val="none" w:sz="0" w:space="0" w:color="auto"/>
                                                <w:bottom w:val="none" w:sz="0" w:space="0" w:color="auto"/>
                                                <w:right w:val="none" w:sz="0" w:space="0" w:color="auto"/>
                                              </w:divBdr>
                                              <w:divsChild>
                                                <w:div w:id="146289164">
                                                  <w:marLeft w:val="0"/>
                                                  <w:marRight w:val="0"/>
                                                  <w:marTop w:val="0"/>
                                                  <w:marBottom w:val="0"/>
                                                  <w:divBdr>
                                                    <w:top w:val="none" w:sz="0" w:space="0" w:color="auto"/>
                                                    <w:left w:val="none" w:sz="0" w:space="0" w:color="auto"/>
                                                    <w:bottom w:val="none" w:sz="0" w:space="0" w:color="auto"/>
                                                    <w:right w:val="none" w:sz="0" w:space="0" w:color="auto"/>
                                                  </w:divBdr>
                                                  <w:divsChild>
                                                    <w:div w:id="1795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8537">
                                              <w:marLeft w:val="0"/>
                                              <w:marRight w:val="0"/>
                                              <w:marTop w:val="0"/>
                                              <w:marBottom w:val="0"/>
                                              <w:divBdr>
                                                <w:top w:val="none" w:sz="0" w:space="0" w:color="auto"/>
                                                <w:left w:val="none" w:sz="0" w:space="0" w:color="auto"/>
                                                <w:bottom w:val="none" w:sz="0" w:space="0" w:color="auto"/>
                                                <w:right w:val="none" w:sz="0" w:space="0" w:color="auto"/>
                                              </w:divBdr>
                                            </w:div>
                                            <w:div w:id="7173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5464">
                                  <w:marLeft w:val="0"/>
                                  <w:marRight w:val="0"/>
                                  <w:marTop w:val="0"/>
                                  <w:marBottom w:val="0"/>
                                  <w:divBdr>
                                    <w:top w:val="none" w:sz="0" w:space="0" w:color="auto"/>
                                    <w:left w:val="none" w:sz="0" w:space="0" w:color="auto"/>
                                    <w:bottom w:val="dotted" w:sz="6" w:space="0" w:color="CCCCCC"/>
                                    <w:right w:val="none" w:sz="0" w:space="0" w:color="auto"/>
                                  </w:divBdr>
                                  <w:divsChild>
                                    <w:div w:id="1249538593">
                                      <w:marLeft w:val="0"/>
                                      <w:marRight w:val="0"/>
                                      <w:marTop w:val="0"/>
                                      <w:marBottom w:val="0"/>
                                      <w:divBdr>
                                        <w:top w:val="none" w:sz="0" w:space="0" w:color="auto"/>
                                        <w:left w:val="none" w:sz="0" w:space="0" w:color="auto"/>
                                        <w:bottom w:val="none" w:sz="0" w:space="0" w:color="auto"/>
                                        <w:right w:val="none" w:sz="0" w:space="0" w:color="auto"/>
                                      </w:divBdr>
                                      <w:divsChild>
                                        <w:div w:id="885725944">
                                          <w:marLeft w:val="45"/>
                                          <w:marRight w:val="45"/>
                                          <w:marTop w:val="100"/>
                                          <w:marBottom w:val="100"/>
                                          <w:divBdr>
                                            <w:top w:val="none" w:sz="0" w:space="0" w:color="auto"/>
                                            <w:left w:val="none" w:sz="0" w:space="0" w:color="auto"/>
                                            <w:bottom w:val="none" w:sz="0" w:space="0" w:color="auto"/>
                                            <w:right w:val="none" w:sz="0" w:space="0" w:color="auto"/>
                                          </w:divBdr>
                                          <w:divsChild>
                                            <w:div w:id="1231966358">
                                              <w:marLeft w:val="0"/>
                                              <w:marRight w:val="0"/>
                                              <w:marTop w:val="0"/>
                                              <w:marBottom w:val="0"/>
                                              <w:divBdr>
                                                <w:top w:val="none" w:sz="0" w:space="0" w:color="auto"/>
                                                <w:left w:val="none" w:sz="0" w:space="0" w:color="auto"/>
                                                <w:bottom w:val="none" w:sz="0" w:space="0" w:color="auto"/>
                                                <w:right w:val="none" w:sz="0" w:space="0" w:color="auto"/>
                                              </w:divBdr>
                                            </w:div>
                                          </w:divsChild>
                                        </w:div>
                                        <w:div w:id="464935741">
                                          <w:marLeft w:val="45"/>
                                          <w:marRight w:val="45"/>
                                          <w:marTop w:val="100"/>
                                          <w:marBottom w:val="100"/>
                                          <w:divBdr>
                                            <w:top w:val="none" w:sz="0" w:space="0" w:color="auto"/>
                                            <w:left w:val="none" w:sz="0" w:space="0" w:color="auto"/>
                                            <w:bottom w:val="none" w:sz="0" w:space="0" w:color="auto"/>
                                            <w:right w:val="none" w:sz="0" w:space="0" w:color="auto"/>
                                          </w:divBdr>
                                        </w:div>
                                        <w:div w:id="2088963785">
                                          <w:marLeft w:val="45"/>
                                          <w:marRight w:val="45"/>
                                          <w:marTop w:val="100"/>
                                          <w:marBottom w:val="100"/>
                                          <w:divBdr>
                                            <w:top w:val="none" w:sz="0" w:space="0" w:color="auto"/>
                                            <w:left w:val="none" w:sz="0" w:space="0" w:color="auto"/>
                                            <w:bottom w:val="none" w:sz="0" w:space="0" w:color="auto"/>
                                            <w:right w:val="none" w:sz="0" w:space="0" w:color="auto"/>
                                          </w:divBdr>
                                          <w:divsChild>
                                            <w:div w:id="822701518">
                                              <w:marLeft w:val="0"/>
                                              <w:marRight w:val="0"/>
                                              <w:marTop w:val="75"/>
                                              <w:marBottom w:val="75"/>
                                              <w:divBdr>
                                                <w:top w:val="none" w:sz="0" w:space="0" w:color="auto"/>
                                                <w:left w:val="none" w:sz="0" w:space="0" w:color="auto"/>
                                                <w:bottom w:val="none" w:sz="0" w:space="0" w:color="auto"/>
                                                <w:right w:val="none" w:sz="0" w:space="0" w:color="auto"/>
                                              </w:divBdr>
                                              <w:divsChild>
                                                <w:div w:id="2113821423">
                                                  <w:marLeft w:val="0"/>
                                                  <w:marRight w:val="0"/>
                                                  <w:marTop w:val="0"/>
                                                  <w:marBottom w:val="0"/>
                                                  <w:divBdr>
                                                    <w:top w:val="none" w:sz="0" w:space="0" w:color="auto"/>
                                                    <w:left w:val="none" w:sz="0" w:space="0" w:color="auto"/>
                                                    <w:bottom w:val="none" w:sz="0" w:space="0" w:color="auto"/>
                                                    <w:right w:val="none" w:sz="0" w:space="0" w:color="auto"/>
                                                  </w:divBdr>
                                                  <w:divsChild>
                                                    <w:div w:id="14505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6178">
                                  <w:marLeft w:val="0"/>
                                  <w:marRight w:val="0"/>
                                  <w:marTop w:val="0"/>
                                  <w:marBottom w:val="0"/>
                                  <w:divBdr>
                                    <w:top w:val="none" w:sz="0" w:space="0" w:color="auto"/>
                                    <w:left w:val="none" w:sz="0" w:space="0" w:color="auto"/>
                                    <w:bottom w:val="dotted" w:sz="6" w:space="0" w:color="CCCCCC"/>
                                    <w:right w:val="none" w:sz="0" w:space="0" w:color="auto"/>
                                  </w:divBdr>
                                  <w:divsChild>
                                    <w:div w:id="2132360408">
                                      <w:marLeft w:val="0"/>
                                      <w:marRight w:val="0"/>
                                      <w:marTop w:val="0"/>
                                      <w:marBottom w:val="0"/>
                                      <w:divBdr>
                                        <w:top w:val="none" w:sz="0" w:space="0" w:color="auto"/>
                                        <w:left w:val="none" w:sz="0" w:space="0" w:color="auto"/>
                                        <w:bottom w:val="none" w:sz="0" w:space="0" w:color="auto"/>
                                        <w:right w:val="none" w:sz="0" w:space="0" w:color="auto"/>
                                      </w:divBdr>
                                      <w:divsChild>
                                        <w:div w:id="160505444">
                                          <w:marLeft w:val="45"/>
                                          <w:marRight w:val="45"/>
                                          <w:marTop w:val="100"/>
                                          <w:marBottom w:val="100"/>
                                          <w:divBdr>
                                            <w:top w:val="none" w:sz="0" w:space="0" w:color="auto"/>
                                            <w:left w:val="none" w:sz="0" w:space="0" w:color="auto"/>
                                            <w:bottom w:val="none" w:sz="0" w:space="0" w:color="auto"/>
                                            <w:right w:val="none" w:sz="0" w:space="0" w:color="auto"/>
                                          </w:divBdr>
                                          <w:divsChild>
                                            <w:div w:id="753207347">
                                              <w:marLeft w:val="0"/>
                                              <w:marRight w:val="0"/>
                                              <w:marTop w:val="0"/>
                                              <w:marBottom w:val="0"/>
                                              <w:divBdr>
                                                <w:top w:val="none" w:sz="0" w:space="0" w:color="auto"/>
                                                <w:left w:val="none" w:sz="0" w:space="0" w:color="auto"/>
                                                <w:bottom w:val="none" w:sz="0" w:space="0" w:color="auto"/>
                                                <w:right w:val="none" w:sz="0" w:space="0" w:color="auto"/>
                                              </w:divBdr>
                                            </w:div>
                                          </w:divsChild>
                                        </w:div>
                                        <w:div w:id="1714185332">
                                          <w:marLeft w:val="45"/>
                                          <w:marRight w:val="45"/>
                                          <w:marTop w:val="100"/>
                                          <w:marBottom w:val="100"/>
                                          <w:divBdr>
                                            <w:top w:val="none" w:sz="0" w:space="0" w:color="auto"/>
                                            <w:left w:val="none" w:sz="0" w:space="0" w:color="auto"/>
                                            <w:bottom w:val="none" w:sz="0" w:space="0" w:color="auto"/>
                                            <w:right w:val="none" w:sz="0" w:space="0" w:color="auto"/>
                                          </w:divBdr>
                                        </w:div>
                                        <w:div w:id="1397433166">
                                          <w:marLeft w:val="45"/>
                                          <w:marRight w:val="45"/>
                                          <w:marTop w:val="100"/>
                                          <w:marBottom w:val="100"/>
                                          <w:divBdr>
                                            <w:top w:val="none" w:sz="0" w:space="0" w:color="auto"/>
                                            <w:left w:val="none" w:sz="0" w:space="0" w:color="auto"/>
                                            <w:bottom w:val="none" w:sz="0" w:space="0" w:color="auto"/>
                                            <w:right w:val="none" w:sz="0" w:space="0" w:color="auto"/>
                                          </w:divBdr>
                                          <w:divsChild>
                                            <w:div w:id="104346722">
                                              <w:marLeft w:val="0"/>
                                              <w:marRight w:val="0"/>
                                              <w:marTop w:val="75"/>
                                              <w:marBottom w:val="75"/>
                                              <w:divBdr>
                                                <w:top w:val="none" w:sz="0" w:space="0" w:color="auto"/>
                                                <w:left w:val="none" w:sz="0" w:space="0" w:color="auto"/>
                                                <w:bottom w:val="none" w:sz="0" w:space="0" w:color="auto"/>
                                                <w:right w:val="none" w:sz="0" w:space="0" w:color="auto"/>
                                              </w:divBdr>
                                              <w:divsChild>
                                                <w:div w:id="1833713338">
                                                  <w:marLeft w:val="0"/>
                                                  <w:marRight w:val="0"/>
                                                  <w:marTop w:val="0"/>
                                                  <w:marBottom w:val="0"/>
                                                  <w:divBdr>
                                                    <w:top w:val="none" w:sz="0" w:space="0" w:color="auto"/>
                                                    <w:left w:val="none" w:sz="0" w:space="0" w:color="auto"/>
                                                    <w:bottom w:val="none" w:sz="0" w:space="0" w:color="auto"/>
                                                    <w:right w:val="none" w:sz="0" w:space="0" w:color="auto"/>
                                                  </w:divBdr>
                                                  <w:divsChild>
                                                    <w:div w:id="1383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3272">
                                  <w:marLeft w:val="0"/>
                                  <w:marRight w:val="0"/>
                                  <w:marTop w:val="0"/>
                                  <w:marBottom w:val="0"/>
                                  <w:divBdr>
                                    <w:top w:val="none" w:sz="0" w:space="0" w:color="auto"/>
                                    <w:left w:val="none" w:sz="0" w:space="0" w:color="auto"/>
                                    <w:bottom w:val="none" w:sz="0" w:space="0" w:color="auto"/>
                                    <w:right w:val="none" w:sz="0" w:space="0" w:color="auto"/>
                                  </w:divBdr>
                                  <w:divsChild>
                                    <w:div w:id="1948662209">
                                      <w:marLeft w:val="0"/>
                                      <w:marRight w:val="0"/>
                                      <w:marTop w:val="0"/>
                                      <w:marBottom w:val="0"/>
                                      <w:divBdr>
                                        <w:top w:val="none" w:sz="0" w:space="0" w:color="auto"/>
                                        <w:left w:val="none" w:sz="0" w:space="0" w:color="auto"/>
                                        <w:bottom w:val="none" w:sz="0" w:space="0" w:color="auto"/>
                                        <w:right w:val="none" w:sz="0" w:space="0" w:color="auto"/>
                                      </w:divBdr>
                                      <w:divsChild>
                                        <w:div w:id="424572048">
                                          <w:marLeft w:val="45"/>
                                          <w:marRight w:val="45"/>
                                          <w:marTop w:val="100"/>
                                          <w:marBottom w:val="100"/>
                                          <w:divBdr>
                                            <w:top w:val="none" w:sz="0" w:space="0" w:color="auto"/>
                                            <w:left w:val="none" w:sz="0" w:space="0" w:color="auto"/>
                                            <w:bottom w:val="none" w:sz="0" w:space="0" w:color="auto"/>
                                            <w:right w:val="none" w:sz="0" w:space="0" w:color="auto"/>
                                          </w:divBdr>
                                          <w:divsChild>
                                            <w:div w:id="2017462033">
                                              <w:marLeft w:val="0"/>
                                              <w:marRight w:val="0"/>
                                              <w:marTop w:val="0"/>
                                              <w:marBottom w:val="0"/>
                                              <w:divBdr>
                                                <w:top w:val="none" w:sz="0" w:space="0" w:color="auto"/>
                                                <w:left w:val="none" w:sz="0" w:space="0" w:color="auto"/>
                                                <w:bottom w:val="none" w:sz="0" w:space="0" w:color="auto"/>
                                                <w:right w:val="none" w:sz="0" w:space="0" w:color="auto"/>
                                              </w:divBdr>
                                            </w:div>
                                          </w:divsChild>
                                        </w:div>
                                        <w:div w:id="1434127454">
                                          <w:marLeft w:val="45"/>
                                          <w:marRight w:val="45"/>
                                          <w:marTop w:val="100"/>
                                          <w:marBottom w:val="100"/>
                                          <w:divBdr>
                                            <w:top w:val="none" w:sz="0" w:space="0" w:color="auto"/>
                                            <w:left w:val="none" w:sz="0" w:space="0" w:color="auto"/>
                                            <w:bottom w:val="none" w:sz="0" w:space="0" w:color="auto"/>
                                            <w:right w:val="none" w:sz="0" w:space="0" w:color="auto"/>
                                          </w:divBdr>
                                        </w:div>
                                        <w:div w:id="699822338">
                                          <w:marLeft w:val="45"/>
                                          <w:marRight w:val="45"/>
                                          <w:marTop w:val="100"/>
                                          <w:marBottom w:val="100"/>
                                          <w:divBdr>
                                            <w:top w:val="none" w:sz="0" w:space="0" w:color="auto"/>
                                            <w:left w:val="none" w:sz="0" w:space="0" w:color="auto"/>
                                            <w:bottom w:val="none" w:sz="0" w:space="0" w:color="auto"/>
                                            <w:right w:val="none" w:sz="0" w:space="0" w:color="auto"/>
                                          </w:divBdr>
                                          <w:divsChild>
                                            <w:div w:id="491221979">
                                              <w:marLeft w:val="0"/>
                                              <w:marRight w:val="0"/>
                                              <w:marTop w:val="75"/>
                                              <w:marBottom w:val="75"/>
                                              <w:divBdr>
                                                <w:top w:val="none" w:sz="0" w:space="0" w:color="auto"/>
                                                <w:left w:val="none" w:sz="0" w:space="0" w:color="auto"/>
                                                <w:bottom w:val="none" w:sz="0" w:space="0" w:color="auto"/>
                                                <w:right w:val="none" w:sz="0" w:space="0" w:color="auto"/>
                                              </w:divBdr>
                                              <w:divsChild>
                                                <w:div w:id="1564021772">
                                                  <w:marLeft w:val="0"/>
                                                  <w:marRight w:val="0"/>
                                                  <w:marTop w:val="0"/>
                                                  <w:marBottom w:val="0"/>
                                                  <w:divBdr>
                                                    <w:top w:val="none" w:sz="0" w:space="0" w:color="auto"/>
                                                    <w:left w:val="none" w:sz="0" w:space="0" w:color="auto"/>
                                                    <w:bottom w:val="none" w:sz="0" w:space="0" w:color="auto"/>
                                                    <w:right w:val="none" w:sz="0" w:space="0" w:color="auto"/>
                                                  </w:divBdr>
                                                  <w:divsChild>
                                                    <w:div w:id="1316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025108">
              <w:marLeft w:val="0"/>
              <w:marRight w:val="0"/>
              <w:marTop w:val="0"/>
              <w:marBottom w:val="0"/>
              <w:divBdr>
                <w:top w:val="none" w:sz="0" w:space="0" w:color="auto"/>
                <w:left w:val="none" w:sz="0" w:space="0" w:color="auto"/>
                <w:bottom w:val="none" w:sz="0" w:space="0" w:color="auto"/>
                <w:right w:val="none" w:sz="0" w:space="0" w:color="auto"/>
              </w:divBdr>
              <w:divsChild>
                <w:div w:id="1968703291">
                  <w:marLeft w:val="0"/>
                  <w:marRight w:val="0"/>
                  <w:marTop w:val="0"/>
                  <w:marBottom w:val="450"/>
                  <w:divBdr>
                    <w:top w:val="none" w:sz="0" w:space="0" w:color="auto"/>
                    <w:left w:val="none" w:sz="0" w:space="0" w:color="auto"/>
                    <w:bottom w:val="none" w:sz="0" w:space="0" w:color="auto"/>
                    <w:right w:val="none" w:sz="0" w:space="0" w:color="auto"/>
                  </w:divBdr>
                  <w:divsChild>
                    <w:div w:id="78255092">
                      <w:marLeft w:val="0"/>
                      <w:marRight w:val="0"/>
                      <w:marTop w:val="0"/>
                      <w:marBottom w:val="0"/>
                      <w:divBdr>
                        <w:top w:val="none" w:sz="0" w:space="0" w:color="auto"/>
                        <w:left w:val="none" w:sz="0" w:space="0" w:color="auto"/>
                        <w:bottom w:val="none" w:sz="0" w:space="0" w:color="auto"/>
                        <w:right w:val="none" w:sz="0" w:space="0" w:color="auto"/>
                      </w:divBdr>
                      <w:divsChild>
                        <w:div w:id="1416708759">
                          <w:marLeft w:val="0"/>
                          <w:marRight w:val="0"/>
                          <w:marTop w:val="0"/>
                          <w:marBottom w:val="0"/>
                          <w:divBdr>
                            <w:top w:val="none" w:sz="0" w:space="0" w:color="auto"/>
                            <w:left w:val="none" w:sz="0" w:space="0" w:color="auto"/>
                            <w:bottom w:val="none" w:sz="0" w:space="0" w:color="auto"/>
                            <w:right w:val="none" w:sz="0" w:space="0" w:color="auto"/>
                          </w:divBdr>
                        </w:div>
                        <w:div w:id="829099476">
                          <w:marLeft w:val="60"/>
                          <w:marRight w:val="60"/>
                          <w:marTop w:val="0"/>
                          <w:marBottom w:val="0"/>
                          <w:divBdr>
                            <w:top w:val="none" w:sz="0" w:space="0" w:color="auto"/>
                            <w:left w:val="none" w:sz="0" w:space="0" w:color="auto"/>
                            <w:bottom w:val="none" w:sz="0" w:space="0" w:color="auto"/>
                            <w:right w:val="none" w:sz="0" w:space="0" w:color="auto"/>
                          </w:divBdr>
                          <w:divsChild>
                            <w:div w:id="813714852">
                              <w:marLeft w:val="0"/>
                              <w:marRight w:val="0"/>
                              <w:marTop w:val="0"/>
                              <w:marBottom w:val="0"/>
                              <w:divBdr>
                                <w:top w:val="none" w:sz="0" w:space="0" w:color="auto"/>
                                <w:left w:val="none" w:sz="0" w:space="0" w:color="auto"/>
                                <w:bottom w:val="none" w:sz="0" w:space="0" w:color="auto"/>
                                <w:right w:val="none" w:sz="0" w:space="0" w:color="auto"/>
                              </w:divBdr>
                              <w:divsChild>
                                <w:div w:id="1979147099">
                                  <w:marLeft w:val="0"/>
                                  <w:marRight w:val="0"/>
                                  <w:marTop w:val="0"/>
                                  <w:marBottom w:val="0"/>
                                  <w:divBdr>
                                    <w:top w:val="none" w:sz="0" w:space="0" w:color="auto"/>
                                    <w:left w:val="none" w:sz="0" w:space="0" w:color="auto"/>
                                    <w:bottom w:val="dotted" w:sz="6" w:space="0" w:color="CCCCCC"/>
                                    <w:right w:val="none" w:sz="0" w:space="0" w:color="auto"/>
                                  </w:divBdr>
                                  <w:divsChild>
                                    <w:div w:id="1011681804">
                                      <w:marLeft w:val="0"/>
                                      <w:marRight w:val="0"/>
                                      <w:marTop w:val="0"/>
                                      <w:marBottom w:val="0"/>
                                      <w:divBdr>
                                        <w:top w:val="none" w:sz="0" w:space="0" w:color="auto"/>
                                        <w:left w:val="none" w:sz="0" w:space="0" w:color="auto"/>
                                        <w:bottom w:val="none" w:sz="0" w:space="0" w:color="auto"/>
                                        <w:right w:val="none" w:sz="0" w:space="0" w:color="auto"/>
                                      </w:divBdr>
                                      <w:divsChild>
                                        <w:div w:id="1195850993">
                                          <w:marLeft w:val="45"/>
                                          <w:marRight w:val="45"/>
                                          <w:marTop w:val="100"/>
                                          <w:marBottom w:val="100"/>
                                          <w:divBdr>
                                            <w:top w:val="none" w:sz="0" w:space="0" w:color="auto"/>
                                            <w:left w:val="none" w:sz="0" w:space="0" w:color="auto"/>
                                            <w:bottom w:val="none" w:sz="0" w:space="0" w:color="auto"/>
                                            <w:right w:val="none" w:sz="0" w:space="0" w:color="auto"/>
                                          </w:divBdr>
                                          <w:divsChild>
                                            <w:div w:id="1099452110">
                                              <w:marLeft w:val="0"/>
                                              <w:marRight w:val="0"/>
                                              <w:marTop w:val="0"/>
                                              <w:marBottom w:val="0"/>
                                              <w:divBdr>
                                                <w:top w:val="none" w:sz="0" w:space="0" w:color="auto"/>
                                                <w:left w:val="none" w:sz="0" w:space="0" w:color="auto"/>
                                                <w:bottom w:val="none" w:sz="0" w:space="0" w:color="auto"/>
                                                <w:right w:val="none" w:sz="0" w:space="0" w:color="auto"/>
                                              </w:divBdr>
                                            </w:div>
                                          </w:divsChild>
                                        </w:div>
                                        <w:div w:id="259066802">
                                          <w:marLeft w:val="45"/>
                                          <w:marRight w:val="45"/>
                                          <w:marTop w:val="100"/>
                                          <w:marBottom w:val="100"/>
                                          <w:divBdr>
                                            <w:top w:val="none" w:sz="0" w:space="0" w:color="auto"/>
                                            <w:left w:val="none" w:sz="0" w:space="0" w:color="auto"/>
                                            <w:bottom w:val="none" w:sz="0" w:space="0" w:color="auto"/>
                                            <w:right w:val="none" w:sz="0" w:space="0" w:color="auto"/>
                                          </w:divBdr>
                                        </w:div>
                                        <w:div w:id="205064948">
                                          <w:marLeft w:val="45"/>
                                          <w:marRight w:val="45"/>
                                          <w:marTop w:val="100"/>
                                          <w:marBottom w:val="100"/>
                                          <w:divBdr>
                                            <w:top w:val="none" w:sz="0" w:space="0" w:color="auto"/>
                                            <w:left w:val="none" w:sz="0" w:space="0" w:color="auto"/>
                                            <w:bottom w:val="none" w:sz="0" w:space="0" w:color="auto"/>
                                            <w:right w:val="none" w:sz="0" w:space="0" w:color="auto"/>
                                          </w:divBdr>
                                          <w:divsChild>
                                            <w:div w:id="1197231724">
                                              <w:marLeft w:val="0"/>
                                              <w:marRight w:val="0"/>
                                              <w:marTop w:val="75"/>
                                              <w:marBottom w:val="75"/>
                                              <w:divBdr>
                                                <w:top w:val="none" w:sz="0" w:space="0" w:color="auto"/>
                                                <w:left w:val="none" w:sz="0" w:space="0" w:color="auto"/>
                                                <w:bottom w:val="none" w:sz="0" w:space="0" w:color="auto"/>
                                                <w:right w:val="none" w:sz="0" w:space="0" w:color="auto"/>
                                              </w:divBdr>
                                              <w:divsChild>
                                                <w:div w:id="1092438293">
                                                  <w:marLeft w:val="0"/>
                                                  <w:marRight w:val="0"/>
                                                  <w:marTop w:val="0"/>
                                                  <w:marBottom w:val="0"/>
                                                  <w:divBdr>
                                                    <w:top w:val="none" w:sz="0" w:space="0" w:color="auto"/>
                                                    <w:left w:val="none" w:sz="0" w:space="0" w:color="auto"/>
                                                    <w:bottom w:val="none" w:sz="0" w:space="0" w:color="auto"/>
                                                    <w:right w:val="none" w:sz="0" w:space="0" w:color="auto"/>
                                                  </w:divBdr>
                                                  <w:divsChild>
                                                    <w:div w:id="11504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124">
                                              <w:marLeft w:val="0"/>
                                              <w:marRight w:val="0"/>
                                              <w:marTop w:val="0"/>
                                              <w:marBottom w:val="0"/>
                                              <w:divBdr>
                                                <w:top w:val="none" w:sz="0" w:space="0" w:color="auto"/>
                                                <w:left w:val="none" w:sz="0" w:space="0" w:color="auto"/>
                                                <w:bottom w:val="none" w:sz="0" w:space="0" w:color="auto"/>
                                                <w:right w:val="none" w:sz="0" w:space="0" w:color="auto"/>
                                              </w:divBdr>
                                            </w:div>
                                            <w:div w:id="16021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6060">
                                  <w:marLeft w:val="0"/>
                                  <w:marRight w:val="0"/>
                                  <w:marTop w:val="0"/>
                                  <w:marBottom w:val="0"/>
                                  <w:divBdr>
                                    <w:top w:val="none" w:sz="0" w:space="0" w:color="auto"/>
                                    <w:left w:val="none" w:sz="0" w:space="0" w:color="auto"/>
                                    <w:bottom w:val="dotted" w:sz="6" w:space="0" w:color="CCCCCC"/>
                                    <w:right w:val="none" w:sz="0" w:space="0" w:color="auto"/>
                                  </w:divBdr>
                                  <w:divsChild>
                                    <w:div w:id="1699627196">
                                      <w:marLeft w:val="0"/>
                                      <w:marRight w:val="0"/>
                                      <w:marTop w:val="0"/>
                                      <w:marBottom w:val="0"/>
                                      <w:divBdr>
                                        <w:top w:val="none" w:sz="0" w:space="0" w:color="auto"/>
                                        <w:left w:val="none" w:sz="0" w:space="0" w:color="auto"/>
                                        <w:bottom w:val="none" w:sz="0" w:space="0" w:color="auto"/>
                                        <w:right w:val="none" w:sz="0" w:space="0" w:color="auto"/>
                                      </w:divBdr>
                                      <w:divsChild>
                                        <w:div w:id="875889140">
                                          <w:marLeft w:val="45"/>
                                          <w:marRight w:val="45"/>
                                          <w:marTop w:val="100"/>
                                          <w:marBottom w:val="100"/>
                                          <w:divBdr>
                                            <w:top w:val="none" w:sz="0" w:space="0" w:color="auto"/>
                                            <w:left w:val="none" w:sz="0" w:space="0" w:color="auto"/>
                                            <w:bottom w:val="none" w:sz="0" w:space="0" w:color="auto"/>
                                            <w:right w:val="none" w:sz="0" w:space="0" w:color="auto"/>
                                          </w:divBdr>
                                          <w:divsChild>
                                            <w:div w:id="1021203166">
                                              <w:marLeft w:val="0"/>
                                              <w:marRight w:val="0"/>
                                              <w:marTop w:val="0"/>
                                              <w:marBottom w:val="0"/>
                                              <w:divBdr>
                                                <w:top w:val="none" w:sz="0" w:space="0" w:color="auto"/>
                                                <w:left w:val="none" w:sz="0" w:space="0" w:color="auto"/>
                                                <w:bottom w:val="none" w:sz="0" w:space="0" w:color="auto"/>
                                                <w:right w:val="none" w:sz="0" w:space="0" w:color="auto"/>
                                              </w:divBdr>
                                            </w:div>
                                          </w:divsChild>
                                        </w:div>
                                        <w:div w:id="75978907">
                                          <w:marLeft w:val="45"/>
                                          <w:marRight w:val="45"/>
                                          <w:marTop w:val="100"/>
                                          <w:marBottom w:val="100"/>
                                          <w:divBdr>
                                            <w:top w:val="none" w:sz="0" w:space="0" w:color="auto"/>
                                            <w:left w:val="none" w:sz="0" w:space="0" w:color="auto"/>
                                            <w:bottom w:val="none" w:sz="0" w:space="0" w:color="auto"/>
                                            <w:right w:val="none" w:sz="0" w:space="0" w:color="auto"/>
                                          </w:divBdr>
                                        </w:div>
                                        <w:div w:id="1252199541">
                                          <w:marLeft w:val="45"/>
                                          <w:marRight w:val="45"/>
                                          <w:marTop w:val="100"/>
                                          <w:marBottom w:val="100"/>
                                          <w:divBdr>
                                            <w:top w:val="none" w:sz="0" w:space="0" w:color="auto"/>
                                            <w:left w:val="none" w:sz="0" w:space="0" w:color="auto"/>
                                            <w:bottom w:val="none" w:sz="0" w:space="0" w:color="auto"/>
                                            <w:right w:val="none" w:sz="0" w:space="0" w:color="auto"/>
                                          </w:divBdr>
                                          <w:divsChild>
                                            <w:div w:id="908225413">
                                              <w:marLeft w:val="0"/>
                                              <w:marRight w:val="0"/>
                                              <w:marTop w:val="75"/>
                                              <w:marBottom w:val="75"/>
                                              <w:divBdr>
                                                <w:top w:val="none" w:sz="0" w:space="0" w:color="auto"/>
                                                <w:left w:val="none" w:sz="0" w:space="0" w:color="auto"/>
                                                <w:bottom w:val="none" w:sz="0" w:space="0" w:color="auto"/>
                                                <w:right w:val="none" w:sz="0" w:space="0" w:color="auto"/>
                                              </w:divBdr>
                                              <w:divsChild>
                                                <w:div w:id="1352956131">
                                                  <w:marLeft w:val="0"/>
                                                  <w:marRight w:val="0"/>
                                                  <w:marTop w:val="0"/>
                                                  <w:marBottom w:val="0"/>
                                                  <w:divBdr>
                                                    <w:top w:val="none" w:sz="0" w:space="0" w:color="auto"/>
                                                    <w:left w:val="none" w:sz="0" w:space="0" w:color="auto"/>
                                                    <w:bottom w:val="none" w:sz="0" w:space="0" w:color="auto"/>
                                                    <w:right w:val="none" w:sz="0" w:space="0" w:color="auto"/>
                                                  </w:divBdr>
                                                  <w:divsChild>
                                                    <w:div w:id="16974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9079">
                                  <w:marLeft w:val="0"/>
                                  <w:marRight w:val="0"/>
                                  <w:marTop w:val="0"/>
                                  <w:marBottom w:val="0"/>
                                  <w:divBdr>
                                    <w:top w:val="none" w:sz="0" w:space="0" w:color="auto"/>
                                    <w:left w:val="none" w:sz="0" w:space="0" w:color="auto"/>
                                    <w:bottom w:val="dotted" w:sz="6" w:space="0" w:color="CCCCCC"/>
                                    <w:right w:val="none" w:sz="0" w:space="0" w:color="auto"/>
                                  </w:divBdr>
                                  <w:divsChild>
                                    <w:div w:id="622467743">
                                      <w:marLeft w:val="0"/>
                                      <w:marRight w:val="0"/>
                                      <w:marTop w:val="0"/>
                                      <w:marBottom w:val="0"/>
                                      <w:divBdr>
                                        <w:top w:val="none" w:sz="0" w:space="0" w:color="auto"/>
                                        <w:left w:val="none" w:sz="0" w:space="0" w:color="auto"/>
                                        <w:bottom w:val="none" w:sz="0" w:space="0" w:color="auto"/>
                                        <w:right w:val="none" w:sz="0" w:space="0" w:color="auto"/>
                                      </w:divBdr>
                                      <w:divsChild>
                                        <w:div w:id="1164931022">
                                          <w:marLeft w:val="45"/>
                                          <w:marRight w:val="45"/>
                                          <w:marTop w:val="100"/>
                                          <w:marBottom w:val="100"/>
                                          <w:divBdr>
                                            <w:top w:val="none" w:sz="0" w:space="0" w:color="auto"/>
                                            <w:left w:val="none" w:sz="0" w:space="0" w:color="auto"/>
                                            <w:bottom w:val="none" w:sz="0" w:space="0" w:color="auto"/>
                                            <w:right w:val="none" w:sz="0" w:space="0" w:color="auto"/>
                                          </w:divBdr>
                                          <w:divsChild>
                                            <w:div w:id="197813927">
                                              <w:marLeft w:val="0"/>
                                              <w:marRight w:val="0"/>
                                              <w:marTop w:val="0"/>
                                              <w:marBottom w:val="0"/>
                                              <w:divBdr>
                                                <w:top w:val="none" w:sz="0" w:space="0" w:color="auto"/>
                                                <w:left w:val="none" w:sz="0" w:space="0" w:color="auto"/>
                                                <w:bottom w:val="none" w:sz="0" w:space="0" w:color="auto"/>
                                                <w:right w:val="none" w:sz="0" w:space="0" w:color="auto"/>
                                              </w:divBdr>
                                            </w:div>
                                          </w:divsChild>
                                        </w:div>
                                        <w:div w:id="1483473309">
                                          <w:marLeft w:val="45"/>
                                          <w:marRight w:val="45"/>
                                          <w:marTop w:val="100"/>
                                          <w:marBottom w:val="100"/>
                                          <w:divBdr>
                                            <w:top w:val="none" w:sz="0" w:space="0" w:color="auto"/>
                                            <w:left w:val="none" w:sz="0" w:space="0" w:color="auto"/>
                                            <w:bottom w:val="none" w:sz="0" w:space="0" w:color="auto"/>
                                            <w:right w:val="none" w:sz="0" w:space="0" w:color="auto"/>
                                          </w:divBdr>
                                        </w:div>
                                        <w:div w:id="877662403">
                                          <w:marLeft w:val="45"/>
                                          <w:marRight w:val="45"/>
                                          <w:marTop w:val="100"/>
                                          <w:marBottom w:val="100"/>
                                          <w:divBdr>
                                            <w:top w:val="none" w:sz="0" w:space="0" w:color="auto"/>
                                            <w:left w:val="none" w:sz="0" w:space="0" w:color="auto"/>
                                            <w:bottom w:val="none" w:sz="0" w:space="0" w:color="auto"/>
                                            <w:right w:val="none" w:sz="0" w:space="0" w:color="auto"/>
                                          </w:divBdr>
                                          <w:divsChild>
                                            <w:div w:id="1468932034">
                                              <w:marLeft w:val="0"/>
                                              <w:marRight w:val="0"/>
                                              <w:marTop w:val="75"/>
                                              <w:marBottom w:val="75"/>
                                              <w:divBdr>
                                                <w:top w:val="none" w:sz="0" w:space="0" w:color="auto"/>
                                                <w:left w:val="none" w:sz="0" w:space="0" w:color="auto"/>
                                                <w:bottom w:val="none" w:sz="0" w:space="0" w:color="auto"/>
                                                <w:right w:val="none" w:sz="0" w:space="0" w:color="auto"/>
                                              </w:divBdr>
                                              <w:divsChild>
                                                <w:div w:id="926305104">
                                                  <w:marLeft w:val="0"/>
                                                  <w:marRight w:val="0"/>
                                                  <w:marTop w:val="0"/>
                                                  <w:marBottom w:val="0"/>
                                                  <w:divBdr>
                                                    <w:top w:val="none" w:sz="0" w:space="0" w:color="auto"/>
                                                    <w:left w:val="none" w:sz="0" w:space="0" w:color="auto"/>
                                                    <w:bottom w:val="none" w:sz="0" w:space="0" w:color="auto"/>
                                                    <w:right w:val="none" w:sz="0" w:space="0" w:color="auto"/>
                                                  </w:divBdr>
                                                  <w:divsChild>
                                                    <w:div w:id="19067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7206">
                                  <w:marLeft w:val="0"/>
                                  <w:marRight w:val="0"/>
                                  <w:marTop w:val="0"/>
                                  <w:marBottom w:val="0"/>
                                  <w:divBdr>
                                    <w:top w:val="none" w:sz="0" w:space="0" w:color="auto"/>
                                    <w:left w:val="none" w:sz="0" w:space="0" w:color="auto"/>
                                    <w:bottom w:val="none" w:sz="0" w:space="0" w:color="auto"/>
                                    <w:right w:val="none" w:sz="0" w:space="0" w:color="auto"/>
                                  </w:divBdr>
                                  <w:divsChild>
                                    <w:div w:id="1856265360">
                                      <w:marLeft w:val="0"/>
                                      <w:marRight w:val="0"/>
                                      <w:marTop w:val="0"/>
                                      <w:marBottom w:val="0"/>
                                      <w:divBdr>
                                        <w:top w:val="none" w:sz="0" w:space="0" w:color="auto"/>
                                        <w:left w:val="none" w:sz="0" w:space="0" w:color="auto"/>
                                        <w:bottom w:val="none" w:sz="0" w:space="0" w:color="auto"/>
                                        <w:right w:val="none" w:sz="0" w:space="0" w:color="auto"/>
                                      </w:divBdr>
                                      <w:divsChild>
                                        <w:div w:id="237911503">
                                          <w:marLeft w:val="45"/>
                                          <w:marRight w:val="45"/>
                                          <w:marTop w:val="100"/>
                                          <w:marBottom w:val="100"/>
                                          <w:divBdr>
                                            <w:top w:val="none" w:sz="0" w:space="0" w:color="auto"/>
                                            <w:left w:val="none" w:sz="0" w:space="0" w:color="auto"/>
                                            <w:bottom w:val="none" w:sz="0" w:space="0" w:color="auto"/>
                                            <w:right w:val="none" w:sz="0" w:space="0" w:color="auto"/>
                                          </w:divBdr>
                                          <w:divsChild>
                                            <w:div w:id="276328890">
                                              <w:marLeft w:val="0"/>
                                              <w:marRight w:val="0"/>
                                              <w:marTop w:val="0"/>
                                              <w:marBottom w:val="0"/>
                                              <w:divBdr>
                                                <w:top w:val="none" w:sz="0" w:space="0" w:color="auto"/>
                                                <w:left w:val="none" w:sz="0" w:space="0" w:color="auto"/>
                                                <w:bottom w:val="none" w:sz="0" w:space="0" w:color="auto"/>
                                                <w:right w:val="none" w:sz="0" w:space="0" w:color="auto"/>
                                              </w:divBdr>
                                            </w:div>
                                          </w:divsChild>
                                        </w:div>
                                        <w:div w:id="1463960423">
                                          <w:marLeft w:val="45"/>
                                          <w:marRight w:val="45"/>
                                          <w:marTop w:val="100"/>
                                          <w:marBottom w:val="100"/>
                                          <w:divBdr>
                                            <w:top w:val="none" w:sz="0" w:space="0" w:color="auto"/>
                                            <w:left w:val="none" w:sz="0" w:space="0" w:color="auto"/>
                                            <w:bottom w:val="none" w:sz="0" w:space="0" w:color="auto"/>
                                            <w:right w:val="none" w:sz="0" w:space="0" w:color="auto"/>
                                          </w:divBdr>
                                        </w:div>
                                        <w:div w:id="1852261841">
                                          <w:marLeft w:val="45"/>
                                          <w:marRight w:val="45"/>
                                          <w:marTop w:val="100"/>
                                          <w:marBottom w:val="100"/>
                                          <w:divBdr>
                                            <w:top w:val="none" w:sz="0" w:space="0" w:color="auto"/>
                                            <w:left w:val="none" w:sz="0" w:space="0" w:color="auto"/>
                                            <w:bottom w:val="none" w:sz="0" w:space="0" w:color="auto"/>
                                            <w:right w:val="none" w:sz="0" w:space="0" w:color="auto"/>
                                          </w:divBdr>
                                          <w:divsChild>
                                            <w:div w:id="1926986516">
                                              <w:marLeft w:val="0"/>
                                              <w:marRight w:val="0"/>
                                              <w:marTop w:val="75"/>
                                              <w:marBottom w:val="75"/>
                                              <w:divBdr>
                                                <w:top w:val="none" w:sz="0" w:space="0" w:color="auto"/>
                                                <w:left w:val="none" w:sz="0" w:space="0" w:color="auto"/>
                                                <w:bottom w:val="none" w:sz="0" w:space="0" w:color="auto"/>
                                                <w:right w:val="none" w:sz="0" w:space="0" w:color="auto"/>
                                              </w:divBdr>
                                              <w:divsChild>
                                                <w:div w:id="1346900993">
                                                  <w:marLeft w:val="0"/>
                                                  <w:marRight w:val="0"/>
                                                  <w:marTop w:val="0"/>
                                                  <w:marBottom w:val="0"/>
                                                  <w:divBdr>
                                                    <w:top w:val="none" w:sz="0" w:space="0" w:color="auto"/>
                                                    <w:left w:val="none" w:sz="0" w:space="0" w:color="auto"/>
                                                    <w:bottom w:val="none" w:sz="0" w:space="0" w:color="auto"/>
                                                    <w:right w:val="none" w:sz="0" w:space="0" w:color="auto"/>
                                                  </w:divBdr>
                                                  <w:divsChild>
                                                    <w:div w:id="1607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60470">
              <w:marLeft w:val="0"/>
              <w:marRight w:val="0"/>
              <w:marTop w:val="0"/>
              <w:marBottom w:val="0"/>
              <w:divBdr>
                <w:top w:val="none" w:sz="0" w:space="0" w:color="auto"/>
                <w:left w:val="none" w:sz="0" w:space="0" w:color="auto"/>
                <w:bottom w:val="none" w:sz="0" w:space="0" w:color="auto"/>
                <w:right w:val="none" w:sz="0" w:space="0" w:color="auto"/>
              </w:divBdr>
              <w:divsChild>
                <w:div w:id="253902625">
                  <w:marLeft w:val="0"/>
                  <w:marRight w:val="0"/>
                  <w:marTop w:val="0"/>
                  <w:marBottom w:val="450"/>
                  <w:divBdr>
                    <w:top w:val="none" w:sz="0" w:space="0" w:color="auto"/>
                    <w:left w:val="none" w:sz="0" w:space="0" w:color="auto"/>
                    <w:bottom w:val="none" w:sz="0" w:space="0" w:color="auto"/>
                    <w:right w:val="none" w:sz="0" w:space="0" w:color="auto"/>
                  </w:divBdr>
                  <w:divsChild>
                    <w:div w:id="726757561">
                      <w:marLeft w:val="0"/>
                      <w:marRight w:val="0"/>
                      <w:marTop w:val="0"/>
                      <w:marBottom w:val="0"/>
                      <w:divBdr>
                        <w:top w:val="none" w:sz="0" w:space="0" w:color="auto"/>
                        <w:left w:val="none" w:sz="0" w:space="0" w:color="auto"/>
                        <w:bottom w:val="none" w:sz="0" w:space="0" w:color="auto"/>
                        <w:right w:val="none" w:sz="0" w:space="0" w:color="auto"/>
                      </w:divBdr>
                      <w:divsChild>
                        <w:div w:id="1632132417">
                          <w:marLeft w:val="0"/>
                          <w:marRight w:val="0"/>
                          <w:marTop w:val="0"/>
                          <w:marBottom w:val="0"/>
                          <w:divBdr>
                            <w:top w:val="none" w:sz="0" w:space="0" w:color="auto"/>
                            <w:left w:val="none" w:sz="0" w:space="0" w:color="auto"/>
                            <w:bottom w:val="none" w:sz="0" w:space="0" w:color="auto"/>
                            <w:right w:val="none" w:sz="0" w:space="0" w:color="auto"/>
                          </w:divBdr>
                        </w:div>
                        <w:div w:id="1453816298">
                          <w:marLeft w:val="60"/>
                          <w:marRight w:val="60"/>
                          <w:marTop w:val="0"/>
                          <w:marBottom w:val="0"/>
                          <w:divBdr>
                            <w:top w:val="none" w:sz="0" w:space="0" w:color="auto"/>
                            <w:left w:val="none" w:sz="0" w:space="0" w:color="auto"/>
                            <w:bottom w:val="none" w:sz="0" w:space="0" w:color="auto"/>
                            <w:right w:val="none" w:sz="0" w:space="0" w:color="auto"/>
                          </w:divBdr>
                          <w:divsChild>
                            <w:div w:id="1422407312">
                              <w:marLeft w:val="0"/>
                              <w:marRight w:val="0"/>
                              <w:marTop w:val="0"/>
                              <w:marBottom w:val="0"/>
                              <w:divBdr>
                                <w:top w:val="none" w:sz="0" w:space="0" w:color="auto"/>
                                <w:left w:val="none" w:sz="0" w:space="0" w:color="auto"/>
                                <w:bottom w:val="none" w:sz="0" w:space="0" w:color="auto"/>
                                <w:right w:val="none" w:sz="0" w:space="0" w:color="auto"/>
                              </w:divBdr>
                              <w:divsChild>
                                <w:div w:id="1057390448">
                                  <w:marLeft w:val="0"/>
                                  <w:marRight w:val="0"/>
                                  <w:marTop w:val="0"/>
                                  <w:marBottom w:val="0"/>
                                  <w:divBdr>
                                    <w:top w:val="none" w:sz="0" w:space="0" w:color="auto"/>
                                    <w:left w:val="none" w:sz="0" w:space="0" w:color="auto"/>
                                    <w:bottom w:val="dotted" w:sz="6" w:space="0" w:color="CCCCCC"/>
                                    <w:right w:val="none" w:sz="0" w:space="0" w:color="auto"/>
                                  </w:divBdr>
                                  <w:divsChild>
                                    <w:div w:id="591429075">
                                      <w:marLeft w:val="0"/>
                                      <w:marRight w:val="0"/>
                                      <w:marTop w:val="0"/>
                                      <w:marBottom w:val="0"/>
                                      <w:divBdr>
                                        <w:top w:val="none" w:sz="0" w:space="0" w:color="auto"/>
                                        <w:left w:val="none" w:sz="0" w:space="0" w:color="auto"/>
                                        <w:bottom w:val="none" w:sz="0" w:space="0" w:color="auto"/>
                                        <w:right w:val="none" w:sz="0" w:space="0" w:color="auto"/>
                                      </w:divBdr>
                                      <w:divsChild>
                                        <w:div w:id="2119106907">
                                          <w:marLeft w:val="45"/>
                                          <w:marRight w:val="45"/>
                                          <w:marTop w:val="100"/>
                                          <w:marBottom w:val="100"/>
                                          <w:divBdr>
                                            <w:top w:val="none" w:sz="0" w:space="0" w:color="auto"/>
                                            <w:left w:val="none" w:sz="0" w:space="0" w:color="auto"/>
                                            <w:bottom w:val="none" w:sz="0" w:space="0" w:color="auto"/>
                                            <w:right w:val="none" w:sz="0" w:space="0" w:color="auto"/>
                                          </w:divBdr>
                                          <w:divsChild>
                                            <w:div w:id="739715819">
                                              <w:marLeft w:val="0"/>
                                              <w:marRight w:val="0"/>
                                              <w:marTop w:val="0"/>
                                              <w:marBottom w:val="0"/>
                                              <w:divBdr>
                                                <w:top w:val="none" w:sz="0" w:space="0" w:color="auto"/>
                                                <w:left w:val="none" w:sz="0" w:space="0" w:color="auto"/>
                                                <w:bottom w:val="none" w:sz="0" w:space="0" w:color="auto"/>
                                                <w:right w:val="none" w:sz="0" w:space="0" w:color="auto"/>
                                              </w:divBdr>
                                            </w:div>
                                          </w:divsChild>
                                        </w:div>
                                        <w:div w:id="397434399">
                                          <w:marLeft w:val="45"/>
                                          <w:marRight w:val="45"/>
                                          <w:marTop w:val="100"/>
                                          <w:marBottom w:val="100"/>
                                          <w:divBdr>
                                            <w:top w:val="none" w:sz="0" w:space="0" w:color="auto"/>
                                            <w:left w:val="none" w:sz="0" w:space="0" w:color="auto"/>
                                            <w:bottom w:val="none" w:sz="0" w:space="0" w:color="auto"/>
                                            <w:right w:val="none" w:sz="0" w:space="0" w:color="auto"/>
                                          </w:divBdr>
                                        </w:div>
                                        <w:div w:id="1072312007">
                                          <w:marLeft w:val="45"/>
                                          <w:marRight w:val="45"/>
                                          <w:marTop w:val="100"/>
                                          <w:marBottom w:val="100"/>
                                          <w:divBdr>
                                            <w:top w:val="none" w:sz="0" w:space="0" w:color="auto"/>
                                            <w:left w:val="none" w:sz="0" w:space="0" w:color="auto"/>
                                            <w:bottom w:val="none" w:sz="0" w:space="0" w:color="auto"/>
                                            <w:right w:val="none" w:sz="0" w:space="0" w:color="auto"/>
                                          </w:divBdr>
                                          <w:divsChild>
                                            <w:div w:id="985933752">
                                              <w:marLeft w:val="0"/>
                                              <w:marRight w:val="0"/>
                                              <w:marTop w:val="75"/>
                                              <w:marBottom w:val="75"/>
                                              <w:divBdr>
                                                <w:top w:val="none" w:sz="0" w:space="0" w:color="auto"/>
                                                <w:left w:val="none" w:sz="0" w:space="0" w:color="auto"/>
                                                <w:bottom w:val="none" w:sz="0" w:space="0" w:color="auto"/>
                                                <w:right w:val="none" w:sz="0" w:space="0" w:color="auto"/>
                                              </w:divBdr>
                                              <w:divsChild>
                                                <w:div w:id="1530948537">
                                                  <w:marLeft w:val="0"/>
                                                  <w:marRight w:val="0"/>
                                                  <w:marTop w:val="0"/>
                                                  <w:marBottom w:val="0"/>
                                                  <w:divBdr>
                                                    <w:top w:val="none" w:sz="0" w:space="0" w:color="auto"/>
                                                    <w:left w:val="none" w:sz="0" w:space="0" w:color="auto"/>
                                                    <w:bottom w:val="none" w:sz="0" w:space="0" w:color="auto"/>
                                                    <w:right w:val="none" w:sz="0" w:space="0" w:color="auto"/>
                                                  </w:divBdr>
                                                  <w:divsChild>
                                                    <w:div w:id="316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5657">
                                  <w:marLeft w:val="0"/>
                                  <w:marRight w:val="0"/>
                                  <w:marTop w:val="0"/>
                                  <w:marBottom w:val="0"/>
                                  <w:divBdr>
                                    <w:top w:val="none" w:sz="0" w:space="0" w:color="auto"/>
                                    <w:left w:val="none" w:sz="0" w:space="0" w:color="auto"/>
                                    <w:bottom w:val="dotted" w:sz="6" w:space="0" w:color="CCCCCC"/>
                                    <w:right w:val="none" w:sz="0" w:space="0" w:color="auto"/>
                                  </w:divBdr>
                                  <w:divsChild>
                                    <w:div w:id="156922852">
                                      <w:marLeft w:val="0"/>
                                      <w:marRight w:val="0"/>
                                      <w:marTop w:val="0"/>
                                      <w:marBottom w:val="0"/>
                                      <w:divBdr>
                                        <w:top w:val="none" w:sz="0" w:space="0" w:color="auto"/>
                                        <w:left w:val="none" w:sz="0" w:space="0" w:color="auto"/>
                                        <w:bottom w:val="none" w:sz="0" w:space="0" w:color="auto"/>
                                        <w:right w:val="none" w:sz="0" w:space="0" w:color="auto"/>
                                      </w:divBdr>
                                      <w:divsChild>
                                        <w:div w:id="688412311">
                                          <w:marLeft w:val="45"/>
                                          <w:marRight w:val="45"/>
                                          <w:marTop w:val="100"/>
                                          <w:marBottom w:val="100"/>
                                          <w:divBdr>
                                            <w:top w:val="none" w:sz="0" w:space="0" w:color="auto"/>
                                            <w:left w:val="none" w:sz="0" w:space="0" w:color="auto"/>
                                            <w:bottom w:val="none" w:sz="0" w:space="0" w:color="auto"/>
                                            <w:right w:val="none" w:sz="0" w:space="0" w:color="auto"/>
                                          </w:divBdr>
                                          <w:divsChild>
                                            <w:div w:id="304630667">
                                              <w:marLeft w:val="0"/>
                                              <w:marRight w:val="0"/>
                                              <w:marTop w:val="0"/>
                                              <w:marBottom w:val="0"/>
                                              <w:divBdr>
                                                <w:top w:val="none" w:sz="0" w:space="0" w:color="auto"/>
                                                <w:left w:val="none" w:sz="0" w:space="0" w:color="auto"/>
                                                <w:bottom w:val="none" w:sz="0" w:space="0" w:color="auto"/>
                                                <w:right w:val="none" w:sz="0" w:space="0" w:color="auto"/>
                                              </w:divBdr>
                                            </w:div>
                                          </w:divsChild>
                                        </w:div>
                                        <w:div w:id="1877962767">
                                          <w:marLeft w:val="45"/>
                                          <w:marRight w:val="45"/>
                                          <w:marTop w:val="100"/>
                                          <w:marBottom w:val="100"/>
                                          <w:divBdr>
                                            <w:top w:val="none" w:sz="0" w:space="0" w:color="auto"/>
                                            <w:left w:val="none" w:sz="0" w:space="0" w:color="auto"/>
                                            <w:bottom w:val="none" w:sz="0" w:space="0" w:color="auto"/>
                                            <w:right w:val="none" w:sz="0" w:space="0" w:color="auto"/>
                                          </w:divBdr>
                                        </w:div>
                                        <w:div w:id="1325206058">
                                          <w:marLeft w:val="45"/>
                                          <w:marRight w:val="45"/>
                                          <w:marTop w:val="100"/>
                                          <w:marBottom w:val="100"/>
                                          <w:divBdr>
                                            <w:top w:val="none" w:sz="0" w:space="0" w:color="auto"/>
                                            <w:left w:val="none" w:sz="0" w:space="0" w:color="auto"/>
                                            <w:bottom w:val="none" w:sz="0" w:space="0" w:color="auto"/>
                                            <w:right w:val="none" w:sz="0" w:space="0" w:color="auto"/>
                                          </w:divBdr>
                                          <w:divsChild>
                                            <w:div w:id="533813770">
                                              <w:marLeft w:val="0"/>
                                              <w:marRight w:val="0"/>
                                              <w:marTop w:val="75"/>
                                              <w:marBottom w:val="75"/>
                                              <w:divBdr>
                                                <w:top w:val="none" w:sz="0" w:space="0" w:color="auto"/>
                                                <w:left w:val="none" w:sz="0" w:space="0" w:color="auto"/>
                                                <w:bottom w:val="none" w:sz="0" w:space="0" w:color="auto"/>
                                                <w:right w:val="none" w:sz="0" w:space="0" w:color="auto"/>
                                              </w:divBdr>
                                              <w:divsChild>
                                                <w:div w:id="1952123568">
                                                  <w:marLeft w:val="0"/>
                                                  <w:marRight w:val="0"/>
                                                  <w:marTop w:val="0"/>
                                                  <w:marBottom w:val="0"/>
                                                  <w:divBdr>
                                                    <w:top w:val="none" w:sz="0" w:space="0" w:color="auto"/>
                                                    <w:left w:val="none" w:sz="0" w:space="0" w:color="auto"/>
                                                    <w:bottom w:val="none" w:sz="0" w:space="0" w:color="auto"/>
                                                    <w:right w:val="none" w:sz="0" w:space="0" w:color="auto"/>
                                                  </w:divBdr>
                                                  <w:divsChild>
                                                    <w:div w:id="3312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94779">
                                  <w:marLeft w:val="0"/>
                                  <w:marRight w:val="0"/>
                                  <w:marTop w:val="0"/>
                                  <w:marBottom w:val="0"/>
                                  <w:divBdr>
                                    <w:top w:val="none" w:sz="0" w:space="0" w:color="auto"/>
                                    <w:left w:val="none" w:sz="0" w:space="0" w:color="auto"/>
                                    <w:bottom w:val="dotted" w:sz="6" w:space="0" w:color="CCCCCC"/>
                                    <w:right w:val="none" w:sz="0" w:space="0" w:color="auto"/>
                                  </w:divBdr>
                                  <w:divsChild>
                                    <w:div w:id="91167867">
                                      <w:marLeft w:val="0"/>
                                      <w:marRight w:val="0"/>
                                      <w:marTop w:val="0"/>
                                      <w:marBottom w:val="0"/>
                                      <w:divBdr>
                                        <w:top w:val="none" w:sz="0" w:space="0" w:color="auto"/>
                                        <w:left w:val="none" w:sz="0" w:space="0" w:color="auto"/>
                                        <w:bottom w:val="none" w:sz="0" w:space="0" w:color="auto"/>
                                        <w:right w:val="none" w:sz="0" w:space="0" w:color="auto"/>
                                      </w:divBdr>
                                      <w:divsChild>
                                        <w:div w:id="1970354346">
                                          <w:marLeft w:val="45"/>
                                          <w:marRight w:val="45"/>
                                          <w:marTop w:val="100"/>
                                          <w:marBottom w:val="100"/>
                                          <w:divBdr>
                                            <w:top w:val="none" w:sz="0" w:space="0" w:color="auto"/>
                                            <w:left w:val="none" w:sz="0" w:space="0" w:color="auto"/>
                                            <w:bottom w:val="none" w:sz="0" w:space="0" w:color="auto"/>
                                            <w:right w:val="none" w:sz="0" w:space="0" w:color="auto"/>
                                          </w:divBdr>
                                          <w:divsChild>
                                            <w:div w:id="1222862648">
                                              <w:marLeft w:val="0"/>
                                              <w:marRight w:val="0"/>
                                              <w:marTop w:val="0"/>
                                              <w:marBottom w:val="0"/>
                                              <w:divBdr>
                                                <w:top w:val="none" w:sz="0" w:space="0" w:color="auto"/>
                                                <w:left w:val="none" w:sz="0" w:space="0" w:color="auto"/>
                                                <w:bottom w:val="none" w:sz="0" w:space="0" w:color="auto"/>
                                                <w:right w:val="none" w:sz="0" w:space="0" w:color="auto"/>
                                              </w:divBdr>
                                            </w:div>
                                          </w:divsChild>
                                        </w:div>
                                        <w:div w:id="2033451794">
                                          <w:marLeft w:val="45"/>
                                          <w:marRight w:val="45"/>
                                          <w:marTop w:val="100"/>
                                          <w:marBottom w:val="100"/>
                                          <w:divBdr>
                                            <w:top w:val="none" w:sz="0" w:space="0" w:color="auto"/>
                                            <w:left w:val="none" w:sz="0" w:space="0" w:color="auto"/>
                                            <w:bottom w:val="none" w:sz="0" w:space="0" w:color="auto"/>
                                            <w:right w:val="none" w:sz="0" w:space="0" w:color="auto"/>
                                          </w:divBdr>
                                        </w:div>
                                        <w:div w:id="1798331555">
                                          <w:marLeft w:val="45"/>
                                          <w:marRight w:val="45"/>
                                          <w:marTop w:val="100"/>
                                          <w:marBottom w:val="100"/>
                                          <w:divBdr>
                                            <w:top w:val="none" w:sz="0" w:space="0" w:color="auto"/>
                                            <w:left w:val="none" w:sz="0" w:space="0" w:color="auto"/>
                                            <w:bottom w:val="none" w:sz="0" w:space="0" w:color="auto"/>
                                            <w:right w:val="none" w:sz="0" w:space="0" w:color="auto"/>
                                          </w:divBdr>
                                          <w:divsChild>
                                            <w:div w:id="1904094735">
                                              <w:marLeft w:val="0"/>
                                              <w:marRight w:val="0"/>
                                              <w:marTop w:val="75"/>
                                              <w:marBottom w:val="75"/>
                                              <w:divBdr>
                                                <w:top w:val="none" w:sz="0" w:space="0" w:color="auto"/>
                                                <w:left w:val="none" w:sz="0" w:space="0" w:color="auto"/>
                                                <w:bottom w:val="none" w:sz="0" w:space="0" w:color="auto"/>
                                                <w:right w:val="none" w:sz="0" w:space="0" w:color="auto"/>
                                              </w:divBdr>
                                              <w:divsChild>
                                                <w:div w:id="716857063">
                                                  <w:marLeft w:val="0"/>
                                                  <w:marRight w:val="0"/>
                                                  <w:marTop w:val="0"/>
                                                  <w:marBottom w:val="0"/>
                                                  <w:divBdr>
                                                    <w:top w:val="none" w:sz="0" w:space="0" w:color="auto"/>
                                                    <w:left w:val="none" w:sz="0" w:space="0" w:color="auto"/>
                                                    <w:bottom w:val="none" w:sz="0" w:space="0" w:color="auto"/>
                                                    <w:right w:val="none" w:sz="0" w:space="0" w:color="auto"/>
                                                  </w:divBdr>
                                                  <w:divsChild>
                                                    <w:div w:id="15101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9815">
                                  <w:marLeft w:val="0"/>
                                  <w:marRight w:val="0"/>
                                  <w:marTop w:val="0"/>
                                  <w:marBottom w:val="0"/>
                                  <w:divBdr>
                                    <w:top w:val="none" w:sz="0" w:space="0" w:color="auto"/>
                                    <w:left w:val="none" w:sz="0" w:space="0" w:color="auto"/>
                                    <w:bottom w:val="none" w:sz="0" w:space="0" w:color="auto"/>
                                    <w:right w:val="none" w:sz="0" w:space="0" w:color="auto"/>
                                  </w:divBdr>
                                  <w:divsChild>
                                    <w:div w:id="2125612100">
                                      <w:marLeft w:val="0"/>
                                      <w:marRight w:val="0"/>
                                      <w:marTop w:val="0"/>
                                      <w:marBottom w:val="0"/>
                                      <w:divBdr>
                                        <w:top w:val="none" w:sz="0" w:space="0" w:color="auto"/>
                                        <w:left w:val="none" w:sz="0" w:space="0" w:color="auto"/>
                                        <w:bottom w:val="none" w:sz="0" w:space="0" w:color="auto"/>
                                        <w:right w:val="none" w:sz="0" w:space="0" w:color="auto"/>
                                      </w:divBdr>
                                      <w:divsChild>
                                        <w:div w:id="1215698104">
                                          <w:marLeft w:val="45"/>
                                          <w:marRight w:val="45"/>
                                          <w:marTop w:val="100"/>
                                          <w:marBottom w:val="100"/>
                                          <w:divBdr>
                                            <w:top w:val="none" w:sz="0" w:space="0" w:color="auto"/>
                                            <w:left w:val="none" w:sz="0" w:space="0" w:color="auto"/>
                                            <w:bottom w:val="none" w:sz="0" w:space="0" w:color="auto"/>
                                            <w:right w:val="none" w:sz="0" w:space="0" w:color="auto"/>
                                          </w:divBdr>
                                          <w:divsChild>
                                            <w:div w:id="881477492">
                                              <w:marLeft w:val="0"/>
                                              <w:marRight w:val="0"/>
                                              <w:marTop w:val="0"/>
                                              <w:marBottom w:val="0"/>
                                              <w:divBdr>
                                                <w:top w:val="none" w:sz="0" w:space="0" w:color="auto"/>
                                                <w:left w:val="none" w:sz="0" w:space="0" w:color="auto"/>
                                                <w:bottom w:val="none" w:sz="0" w:space="0" w:color="auto"/>
                                                <w:right w:val="none" w:sz="0" w:space="0" w:color="auto"/>
                                              </w:divBdr>
                                            </w:div>
                                          </w:divsChild>
                                        </w:div>
                                        <w:div w:id="1719938730">
                                          <w:marLeft w:val="45"/>
                                          <w:marRight w:val="45"/>
                                          <w:marTop w:val="100"/>
                                          <w:marBottom w:val="100"/>
                                          <w:divBdr>
                                            <w:top w:val="none" w:sz="0" w:space="0" w:color="auto"/>
                                            <w:left w:val="none" w:sz="0" w:space="0" w:color="auto"/>
                                            <w:bottom w:val="none" w:sz="0" w:space="0" w:color="auto"/>
                                            <w:right w:val="none" w:sz="0" w:space="0" w:color="auto"/>
                                          </w:divBdr>
                                        </w:div>
                                        <w:div w:id="164710768">
                                          <w:marLeft w:val="45"/>
                                          <w:marRight w:val="45"/>
                                          <w:marTop w:val="100"/>
                                          <w:marBottom w:val="100"/>
                                          <w:divBdr>
                                            <w:top w:val="none" w:sz="0" w:space="0" w:color="auto"/>
                                            <w:left w:val="none" w:sz="0" w:space="0" w:color="auto"/>
                                            <w:bottom w:val="none" w:sz="0" w:space="0" w:color="auto"/>
                                            <w:right w:val="none" w:sz="0" w:space="0" w:color="auto"/>
                                          </w:divBdr>
                                          <w:divsChild>
                                            <w:div w:id="175078519">
                                              <w:marLeft w:val="0"/>
                                              <w:marRight w:val="0"/>
                                              <w:marTop w:val="75"/>
                                              <w:marBottom w:val="75"/>
                                              <w:divBdr>
                                                <w:top w:val="none" w:sz="0" w:space="0" w:color="auto"/>
                                                <w:left w:val="none" w:sz="0" w:space="0" w:color="auto"/>
                                                <w:bottom w:val="none" w:sz="0" w:space="0" w:color="auto"/>
                                                <w:right w:val="none" w:sz="0" w:space="0" w:color="auto"/>
                                              </w:divBdr>
                                              <w:divsChild>
                                                <w:div w:id="1369256417">
                                                  <w:marLeft w:val="0"/>
                                                  <w:marRight w:val="0"/>
                                                  <w:marTop w:val="0"/>
                                                  <w:marBottom w:val="0"/>
                                                  <w:divBdr>
                                                    <w:top w:val="none" w:sz="0" w:space="0" w:color="auto"/>
                                                    <w:left w:val="none" w:sz="0" w:space="0" w:color="auto"/>
                                                    <w:bottom w:val="none" w:sz="0" w:space="0" w:color="auto"/>
                                                    <w:right w:val="none" w:sz="0" w:space="0" w:color="auto"/>
                                                  </w:divBdr>
                                                  <w:divsChild>
                                                    <w:div w:id="1359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964151">
              <w:marLeft w:val="0"/>
              <w:marRight w:val="0"/>
              <w:marTop w:val="0"/>
              <w:marBottom w:val="0"/>
              <w:divBdr>
                <w:top w:val="none" w:sz="0" w:space="0" w:color="auto"/>
                <w:left w:val="none" w:sz="0" w:space="0" w:color="auto"/>
                <w:bottom w:val="none" w:sz="0" w:space="0" w:color="auto"/>
                <w:right w:val="none" w:sz="0" w:space="0" w:color="auto"/>
              </w:divBdr>
              <w:divsChild>
                <w:div w:id="109132102">
                  <w:marLeft w:val="0"/>
                  <w:marRight w:val="0"/>
                  <w:marTop w:val="0"/>
                  <w:marBottom w:val="450"/>
                  <w:divBdr>
                    <w:top w:val="none" w:sz="0" w:space="0" w:color="auto"/>
                    <w:left w:val="none" w:sz="0" w:space="0" w:color="auto"/>
                    <w:bottom w:val="none" w:sz="0" w:space="0" w:color="auto"/>
                    <w:right w:val="none" w:sz="0" w:space="0" w:color="auto"/>
                  </w:divBdr>
                  <w:divsChild>
                    <w:div w:id="1384519435">
                      <w:marLeft w:val="0"/>
                      <w:marRight w:val="0"/>
                      <w:marTop w:val="0"/>
                      <w:marBottom w:val="0"/>
                      <w:divBdr>
                        <w:top w:val="none" w:sz="0" w:space="0" w:color="auto"/>
                        <w:left w:val="none" w:sz="0" w:space="0" w:color="auto"/>
                        <w:bottom w:val="none" w:sz="0" w:space="0" w:color="auto"/>
                        <w:right w:val="none" w:sz="0" w:space="0" w:color="auto"/>
                      </w:divBdr>
                      <w:divsChild>
                        <w:div w:id="509831303">
                          <w:marLeft w:val="0"/>
                          <w:marRight w:val="0"/>
                          <w:marTop w:val="0"/>
                          <w:marBottom w:val="0"/>
                          <w:divBdr>
                            <w:top w:val="none" w:sz="0" w:space="0" w:color="auto"/>
                            <w:left w:val="none" w:sz="0" w:space="0" w:color="auto"/>
                            <w:bottom w:val="none" w:sz="0" w:space="0" w:color="auto"/>
                            <w:right w:val="none" w:sz="0" w:space="0" w:color="auto"/>
                          </w:divBdr>
                        </w:div>
                        <w:div w:id="758254571">
                          <w:marLeft w:val="60"/>
                          <w:marRight w:val="60"/>
                          <w:marTop w:val="0"/>
                          <w:marBottom w:val="0"/>
                          <w:divBdr>
                            <w:top w:val="none" w:sz="0" w:space="0" w:color="auto"/>
                            <w:left w:val="none" w:sz="0" w:space="0" w:color="auto"/>
                            <w:bottom w:val="none" w:sz="0" w:space="0" w:color="auto"/>
                            <w:right w:val="none" w:sz="0" w:space="0" w:color="auto"/>
                          </w:divBdr>
                          <w:divsChild>
                            <w:div w:id="721174897">
                              <w:marLeft w:val="0"/>
                              <w:marRight w:val="0"/>
                              <w:marTop w:val="0"/>
                              <w:marBottom w:val="0"/>
                              <w:divBdr>
                                <w:top w:val="none" w:sz="0" w:space="0" w:color="auto"/>
                                <w:left w:val="none" w:sz="0" w:space="0" w:color="auto"/>
                                <w:bottom w:val="none" w:sz="0" w:space="0" w:color="auto"/>
                                <w:right w:val="none" w:sz="0" w:space="0" w:color="auto"/>
                              </w:divBdr>
                              <w:divsChild>
                                <w:div w:id="1078094059">
                                  <w:marLeft w:val="0"/>
                                  <w:marRight w:val="0"/>
                                  <w:marTop w:val="0"/>
                                  <w:marBottom w:val="0"/>
                                  <w:divBdr>
                                    <w:top w:val="none" w:sz="0" w:space="0" w:color="auto"/>
                                    <w:left w:val="none" w:sz="0" w:space="0" w:color="auto"/>
                                    <w:bottom w:val="dotted" w:sz="6" w:space="0" w:color="CCCCCC"/>
                                    <w:right w:val="none" w:sz="0" w:space="0" w:color="auto"/>
                                  </w:divBdr>
                                  <w:divsChild>
                                    <w:div w:id="570308517">
                                      <w:marLeft w:val="0"/>
                                      <w:marRight w:val="0"/>
                                      <w:marTop w:val="0"/>
                                      <w:marBottom w:val="0"/>
                                      <w:divBdr>
                                        <w:top w:val="none" w:sz="0" w:space="0" w:color="auto"/>
                                        <w:left w:val="none" w:sz="0" w:space="0" w:color="auto"/>
                                        <w:bottom w:val="none" w:sz="0" w:space="0" w:color="auto"/>
                                        <w:right w:val="none" w:sz="0" w:space="0" w:color="auto"/>
                                      </w:divBdr>
                                      <w:divsChild>
                                        <w:div w:id="1274365504">
                                          <w:marLeft w:val="45"/>
                                          <w:marRight w:val="45"/>
                                          <w:marTop w:val="100"/>
                                          <w:marBottom w:val="100"/>
                                          <w:divBdr>
                                            <w:top w:val="none" w:sz="0" w:space="0" w:color="auto"/>
                                            <w:left w:val="none" w:sz="0" w:space="0" w:color="auto"/>
                                            <w:bottom w:val="none" w:sz="0" w:space="0" w:color="auto"/>
                                            <w:right w:val="none" w:sz="0" w:space="0" w:color="auto"/>
                                          </w:divBdr>
                                          <w:divsChild>
                                            <w:div w:id="585504801">
                                              <w:marLeft w:val="0"/>
                                              <w:marRight w:val="0"/>
                                              <w:marTop w:val="0"/>
                                              <w:marBottom w:val="0"/>
                                              <w:divBdr>
                                                <w:top w:val="none" w:sz="0" w:space="0" w:color="auto"/>
                                                <w:left w:val="none" w:sz="0" w:space="0" w:color="auto"/>
                                                <w:bottom w:val="none" w:sz="0" w:space="0" w:color="auto"/>
                                                <w:right w:val="none" w:sz="0" w:space="0" w:color="auto"/>
                                              </w:divBdr>
                                            </w:div>
                                          </w:divsChild>
                                        </w:div>
                                        <w:div w:id="369377227">
                                          <w:marLeft w:val="45"/>
                                          <w:marRight w:val="45"/>
                                          <w:marTop w:val="100"/>
                                          <w:marBottom w:val="100"/>
                                          <w:divBdr>
                                            <w:top w:val="none" w:sz="0" w:space="0" w:color="auto"/>
                                            <w:left w:val="none" w:sz="0" w:space="0" w:color="auto"/>
                                            <w:bottom w:val="none" w:sz="0" w:space="0" w:color="auto"/>
                                            <w:right w:val="none" w:sz="0" w:space="0" w:color="auto"/>
                                          </w:divBdr>
                                        </w:div>
                                        <w:div w:id="2144809251">
                                          <w:marLeft w:val="45"/>
                                          <w:marRight w:val="45"/>
                                          <w:marTop w:val="100"/>
                                          <w:marBottom w:val="100"/>
                                          <w:divBdr>
                                            <w:top w:val="none" w:sz="0" w:space="0" w:color="auto"/>
                                            <w:left w:val="none" w:sz="0" w:space="0" w:color="auto"/>
                                            <w:bottom w:val="none" w:sz="0" w:space="0" w:color="auto"/>
                                            <w:right w:val="none" w:sz="0" w:space="0" w:color="auto"/>
                                          </w:divBdr>
                                          <w:divsChild>
                                            <w:div w:id="947128579">
                                              <w:marLeft w:val="0"/>
                                              <w:marRight w:val="0"/>
                                              <w:marTop w:val="75"/>
                                              <w:marBottom w:val="75"/>
                                              <w:divBdr>
                                                <w:top w:val="none" w:sz="0" w:space="0" w:color="auto"/>
                                                <w:left w:val="none" w:sz="0" w:space="0" w:color="auto"/>
                                                <w:bottom w:val="none" w:sz="0" w:space="0" w:color="auto"/>
                                                <w:right w:val="none" w:sz="0" w:space="0" w:color="auto"/>
                                              </w:divBdr>
                                              <w:divsChild>
                                                <w:div w:id="1252666466">
                                                  <w:marLeft w:val="0"/>
                                                  <w:marRight w:val="0"/>
                                                  <w:marTop w:val="0"/>
                                                  <w:marBottom w:val="0"/>
                                                  <w:divBdr>
                                                    <w:top w:val="none" w:sz="0" w:space="0" w:color="auto"/>
                                                    <w:left w:val="none" w:sz="0" w:space="0" w:color="auto"/>
                                                    <w:bottom w:val="none" w:sz="0" w:space="0" w:color="auto"/>
                                                    <w:right w:val="none" w:sz="0" w:space="0" w:color="auto"/>
                                                  </w:divBdr>
                                                  <w:divsChild>
                                                    <w:div w:id="1492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460">
                                  <w:marLeft w:val="0"/>
                                  <w:marRight w:val="0"/>
                                  <w:marTop w:val="0"/>
                                  <w:marBottom w:val="0"/>
                                  <w:divBdr>
                                    <w:top w:val="none" w:sz="0" w:space="0" w:color="auto"/>
                                    <w:left w:val="none" w:sz="0" w:space="0" w:color="auto"/>
                                    <w:bottom w:val="dotted" w:sz="6" w:space="0" w:color="CCCCCC"/>
                                    <w:right w:val="none" w:sz="0" w:space="0" w:color="auto"/>
                                  </w:divBdr>
                                  <w:divsChild>
                                    <w:div w:id="791483201">
                                      <w:marLeft w:val="0"/>
                                      <w:marRight w:val="0"/>
                                      <w:marTop w:val="0"/>
                                      <w:marBottom w:val="0"/>
                                      <w:divBdr>
                                        <w:top w:val="none" w:sz="0" w:space="0" w:color="auto"/>
                                        <w:left w:val="none" w:sz="0" w:space="0" w:color="auto"/>
                                        <w:bottom w:val="none" w:sz="0" w:space="0" w:color="auto"/>
                                        <w:right w:val="none" w:sz="0" w:space="0" w:color="auto"/>
                                      </w:divBdr>
                                      <w:divsChild>
                                        <w:div w:id="1181314857">
                                          <w:marLeft w:val="45"/>
                                          <w:marRight w:val="45"/>
                                          <w:marTop w:val="100"/>
                                          <w:marBottom w:val="100"/>
                                          <w:divBdr>
                                            <w:top w:val="none" w:sz="0" w:space="0" w:color="auto"/>
                                            <w:left w:val="none" w:sz="0" w:space="0" w:color="auto"/>
                                            <w:bottom w:val="none" w:sz="0" w:space="0" w:color="auto"/>
                                            <w:right w:val="none" w:sz="0" w:space="0" w:color="auto"/>
                                          </w:divBdr>
                                          <w:divsChild>
                                            <w:div w:id="628165414">
                                              <w:marLeft w:val="0"/>
                                              <w:marRight w:val="0"/>
                                              <w:marTop w:val="0"/>
                                              <w:marBottom w:val="0"/>
                                              <w:divBdr>
                                                <w:top w:val="none" w:sz="0" w:space="0" w:color="auto"/>
                                                <w:left w:val="none" w:sz="0" w:space="0" w:color="auto"/>
                                                <w:bottom w:val="none" w:sz="0" w:space="0" w:color="auto"/>
                                                <w:right w:val="none" w:sz="0" w:space="0" w:color="auto"/>
                                              </w:divBdr>
                                            </w:div>
                                          </w:divsChild>
                                        </w:div>
                                        <w:div w:id="647515266">
                                          <w:marLeft w:val="45"/>
                                          <w:marRight w:val="45"/>
                                          <w:marTop w:val="100"/>
                                          <w:marBottom w:val="100"/>
                                          <w:divBdr>
                                            <w:top w:val="none" w:sz="0" w:space="0" w:color="auto"/>
                                            <w:left w:val="none" w:sz="0" w:space="0" w:color="auto"/>
                                            <w:bottom w:val="none" w:sz="0" w:space="0" w:color="auto"/>
                                            <w:right w:val="none" w:sz="0" w:space="0" w:color="auto"/>
                                          </w:divBdr>
                                        </w:div>
                                        <w:div w:id="1485901419">
                                          <w:marLeft w:val="45"/>
                                          <w:marRight w:val="45"/>
                                          <w:marTop w:val="100"/>
                                          <w:marBottom w:val="100"/>
                                          <w:divBdr>
                                            <w:top w:val="none" w:sz="0" w:space="0" w:color="auto"/>
                                            <w:left w:val="none" w:sz="0" w:space="0" w:color="auto"/>
                                            <w:bottom w:val="none" w:sz="0" w:space="0" w:color="auto"/>
                                            <w:right w:val="none" w:sz="0" w:space="0" w:color="auto"/>
                                          </w:divBdr>
                                          <w:divsChild>
                                            <w:div w:id="1450971457">
                                              <w:marLeft w:val="0"/>
                                              <w:marRight w:val="0"/>
                                              <w:marTop w:val="75"/>
                                              <w:marBottom w:val="75"/>
                                              <w:divBdr>
                                                <w:top w:val="none" w:sz="0" w:space="0" w:color="auto"/>
                                                <w:left w:val="none" w:sz="0" w:space="0" w:color="auto"/>
                                                <w:bottom w:val="none" w:sz="0" w:space="0" w:color="auto"/>
                                                <w:right w:val="none" w:sz="0" w:space="0" w:color="auto"/>
                                              </w:divBdr>
                                              <w:divsChild>
                                                <w:div w:id="297420157">
                                                  <w:marLeft w:val="0"/>
                                                  <w:marRight w:val="0"/>
                                                  <w:marTop w:val="0"/>
                                                  <w:marBottom w:val="0"/>
                                                  <w:divBdr>
                                                    <w:top w:val="none" w:sz="0" w:space="0" w:color="auto"/>
                                                    <w:left w:val="none" w:sz="0" w:space="0" w:color="auto"/>
                                                    <w:bottom w:val="none" w:sz="0" w:space="0" w:color="auto"/>
                                                    <w:right w:val="none" w:sz="0" w:space="0" w:color="auto"/>
                                                  </w:divBdr>
                                                  <w:divsChild>
                                                    <w:div w:id="8989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661389">
                                  <w:marLeft w:val="0"/>
                                  <w:marRight w:val="0"/>
                                  <w:marTop w:val="0"/>
                                  <w:marBottom w:val="0"/>
                                  <w:divBdr>
                                    <w:top w:val="none" w:sz="0" w:space="0" w:color="auto"/>
                                    <w:left w:val="none" w:sz="0" w:space="0" w:color="auto"/>
                                    <w:bottom w:val="dotted" w:sz="6" w:space="0" w:color="CCCCCC"/>
                                    <w:right w:val="none" w:sz="0" w:space="0" w:color="auto"/>
                                  </w:divBdr>
                                  <w:divsChild>
                                    <w:div w:id="1119253359">
                                      <w:marLeft w:val="0"/>
                                      <w:marRight w:val="0"/>
                                      <w:marTop w:val="0"/>
                                      <w:marBottom w:val="0"/>
                                      <w:divBdr>
                                        <w:top w:val="none" w:sz="0" w:space="0" w:color="auto"/>
                                        <w:left w:val="none" w:sz="0" w:space="0" w:color="auto"/>
                                        <w:bottom w:val="none" w:sz="0" w:space="0" w:color="auto"/>
                                        <w:right w:val="none" w:sz="0" w:space="0" w:color="auto"/>
                                      </w:divBdr>
                                      <w:divsChild>
                                        <w:div w:id="883906914">
                                          <w:marLeft w:val="45"/>
                                          <w:marRight w:val="45"/>
                                          <w:marTop w:val="100"/>
                                          <w:marBottom w:val="100"/>
                                          <w:divBdr>
                                            <w:top w:val="none" w:sz="0" w:space="0" w:color="auto"/>
                                            <w:left w:val="none" w:sz="0" w:space="0" w:color="auto"/>
                                            <w:bottom w:val="none" w:sz="0" w:space="0" w:color="auto"/>
                                            <w:right w:val="none" w:sz="0" w:space="0" w:color="auto"/>
                                          </w:divBdr>
                                          <w:divsChild>
                                            <w:div w:id="634523877">
                                              <w:marLeft w:val="0"/>
                                              <w:marRight w:val="0"/>
                                              <w:marTop w:val="0"/>
                                              <w:marBottom w:val="0"/>
                                              <w:divBdr>
                                                <w:top w:val="none" w:sz="0" w:space="0" w:color="auto"/>
                                                <w:left w:val="none" w:sz="0" w:space="0" w:color="auto"/>
                                                <w:bottom w:val="none" w:sz="0" w:space="0" w:color="auto"/>
                                                <w:right w:val="none" w:sz="0" w:space="0" w:color="auto"/>
                                              </w:divBdr>
                                            </w:div>
                                          </w:divsChild>
                                        </w:div>
                                        <w:div w:id="411973337">
                                          <w:marLeft w:val="45"/>
                                          <w:marRight w:val="45"/>
                                          <w:marTop w:val="100"/>
                                          <w:marBottom w:val="100"/>
                                          <w:divBdr>
                                            <w:top w:val="none" w:sz="0" w:space="0" w:color="auto"/>
                                            <w:left w:val="none" w:sz="0" w:space="0" w:color="auto"/>
                                            <w:bottom w:val="none" w:sz="0" w:space="0" w:color="auto"/>
                                            <w:right w:val="none" w:sz="0" w:space="0" w:color="auto"/>
                                          </w:divBdr>
                                        </w:div>
                                        <w:div w:id="770012737">
                                          <w:marLeft w:val="45"/>
                                          <w:marRight w:val="45"/>
                                          <w:marTop w:val="100"/>
                                          <w:marBottom w:val="100"/>
                                          <w:divBdr>
                                            <w:top w:val="none" w:sz="0" w:space="0" w:color="auto"/>
                                            <w:left w:val="none" w:sz="0" w:space="0" w:color="auto"/>
                                            <w:bottom w:val="none" w:sz="0" w:space="0" w:color="auto"/>
                                            <w:right w:val="none" w:sz="0" w:space="0" w:color="auto"/>
                                          </w:divBdr>
                                          <w:divsChild>
                                            <w:div w:id="1806119116">
                                              <w:marLeft w:val="0"/>
                                              <w:marRight w:val="0"/>
                                              <w:marTop w:val="75"/>
                                              <w:marBottom w:val="75"/>
                                              <w:divBdr>
                                                <w:top w:val="none" w:sz="0" w:space="0" w:color="auto"/>
                                                <w:left w:val="none" w:sz="0" w:space="0" w:color="auto"/>
                                                <w:bottom w:val="none" w:sz="0" w:space="0" w:color="auto"/>
                                                <w:right w:val="none" w:sz="0" w:space="0" w:color="auto"/>
                                              </w:divBdr>
                                              <w:divsChild>
                                                <w:div w:id="710154768">
                                                  <w:marLeft w:val="0"/>
                                                  <w:marRight w:val="0"/>
                                                  <w:marTop w:val="0"/>
                                                  <w:marBottom w:val="0"/>
                                                  <w:divBdr>
                                                    <w:top w:val="none" w:sz="0" w:space="0" w:color="auto"/>
                                                    <w:left w:val="none" w:sz="0" w:space="0" w:color="auto"/>
                                                    <w:bottom w:val="none" w:sz="0" w:space="0" w:color="auto"/>
                                                    <w:right w:val="none" w:sz="0" w:space="0" w:color="auto"/>
                                                  </w:divBdr>
                                                  <w:divsChild>
                                                    <w:div w:id="11039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62801">
                                  <w:marLeft w:val="0"/>
                                  <w:marRight w:val="0"/>
                                  <w:marTop w:val="0"/>
                                  <w:marBottom w:val="0"/>
                                  <w:divBdr>
                                    <w:top w:val="none" w:sz="0" w:space="0" w:color="auto"/>
                                    <w:left w:val="none" w:sz="0" w:space="0" w:color="auto"/>
                                    <w:bottom w:val="none" w:sz="0" w:space="0" w:color="auto"/>
                                    <w:right w:val="none" w:sz="0" w:space="0" w:color="auto"/>
                                  </w:divBdr>
                                  <w:divsChild>
                                    <w:div w:id="1628047933">
                                      <w:marLeft w:val="0"/>
                                      <w:marRight w:val="0"/>
                                      <w:marTop w:val="0"/>
                                      <w:marBottom w:val="0"/>
                                      <w:divBdr>
                                        <w:top w:val="none" w:sz="0" w:space="0" w:color="auto"/>
                                        <w:left w:val="none" w:sz="0" w:space="0" w:color="auto"/>
                                        <w:bottom w:val="none" w:sz="0" w:space="0" w:color="auto"/>
                                        <w:right w:val="none" w:sz="0" w:space="0" w:color="auto"/>
                                      </w:divBdr>
                                      <w:divsChild>
                                        <w:div w:id="1953902571">
                                          <w:marLeft w:val="45"/>
                                          <w:marRight w:val="45"/>
                                          <w:marTop w:val="100"/>
                                          <w:marBottom w:val="100"/>
                                          <w:divBdr>
                                            <w:top w:val="none" w:sz="0" w:space="0" w:color="auto"/>
                                            <w:left w:val="none" w:sz="0" w:space="0" w:color="auto"/>
                                            <w:bottom w:val="none" w:sz="0" w:space="0" w:color="auto"/>
                                            <w:right w:val="none" w:sz="0" w:space="0" w:color="auto"/>
                                          </w:divBdr>
                                          <w:divsChild>
                                            <w:div w:id="253251759">
                                              <w:marLeft w:val="0"/>
                                              <w:marRight w:val="0"/>
                                              <w:marTop w:val="0"/>
                                              <w:marBottom w:val="0"/>
                                              <w:divBdr>
                                                <w:top w:val="none" w:sz="0" w:space="0" w:color="auto"/>
                                                <w:left w:val="none" w:sz="0" w:space="0" w:color="auto"/>
                                                <w:bottom w:val="none" w:sz="0" w:space="0" w:color="auto"/>
                                                <w:right w:val="none" w:sz="0" w:space="0" w:color="auto"/>
                                              </w:divBdr>
                                            </w:div>
                                          </w:divsChild>
                                        </w:div>
                                        <w:div w:id="1594390193">
                                          <w:marLeft w:val="45"/>
                                          <w:marRight w:val="45"/>
                                          <w:marTop w:val="100"/>
                                          <w:marBottom w:val="100"/>
                                          <w:divBdr>
                                            <w:top w:val="none" w:sz="0" w:space="0" w:color="auto"/>
                                            <w:left w:val="none" w:sz="0" w:space="0" w:color="auto"/>
                                            <w:bottom w:val="none" w:sz="0" w:space="0" w:color="auto"/>
                                            <w:right w:val="none" w:sz="0" w:space="0" w:color="auto"/>
                                          </w:divBdr>
                                        </w:div>
                                        <w:div w:id="594636613">
                                          <w:marLeft w:val="45"/>
                                          <w:marRight w:val="45"/>
                                          <w:marTop w:val="100"/>
                                          <w:marBottom w:val="100"/>
                                          <w:divBdr>
                                            <w:top w:val="none" w:sz="0" w:space="0" w:color="auto"/>
                                            <w:left w:val="none" w:sz="0" w:space="0" w:color="auto"/>
                                            <w:bottom w:val="none" w:sz="0" w:space="0" w:color="auto"/>
                                            <w:right w:val="none" w:sz="0" w:space="0" w:color="auto"/>
                                          </w:divBdr>
                                          <w:divsChild>
                                            <w:div w:id="419185757">
                                              <w:marLeft w:val="0"/>
                                              <w:marRight w:val="0"/>
                                              <w:marTop w:val="75"/>
                                              <w:marBottom w:val="75"/>
                                              <w:divBdr>
                                                <w:top w:val="none" w:sz="0" w:space="0" w:color="auto"/>
                                                <w:left w:val="none" w:sz="0" w:space="0" w:color="auto"/>
                                                <w:bottom w:val="none" w:sz="0" w:space="0" w:color="auto"/>
                                                <w:right w:val="none" w:sz="0" w:space="0" w:color="auto"/>
                                              </w:divBdr>
                                              <w:divsChild>
                                                <w:div w:id="1834252681">
                                                  <w:marLeft w:val="0"/>
                                                  <w:marRight w:val="0"/>
                                                  <w:marTop w:val="0"/>
                                                  <w:marBottom w:val="0"/>
                                                  <w:divBdr>
                                                    <w:top w:val="none" w:sz="0" w:space="0" w:color="auto"/>
                                                    <w:left w:val="none" w:sz="0" w:space="0" w:color="auto"/>
                                                    <w:bottom w:val="none" w:sz="0" w:space="0" w:color="auto"/>
                                                    <w:right w:val="none" w:sz="0" w:space="0" w:color="auto"/>
                                                  </w:divBdr>
                                                  <w:divsChild>
                                                    <w:div w:id="4031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506600">
              <w:marLeft w:val="0"/>
              <w:marRight w:val="0"/>
              <w:marTop w:val="0"/>
              <w:marBottom w:val="0"/>
              <w:divBdr>
                <w:top w:val="none" w:sz="0" w:space="0" w:color="auto"/>
                <w:left w:val="none" w:sz="0" w:space="0" w:color="auto"/>
                <w:bottom w:val="none" w:sz="0" w:space="0" w:color="auto"/>
                <w:right w:val="none" w:sz="0" w:space="0" w:color="auto"/>
              </w:divBdr>
              <w:divsChild>
                <w:div w:id="533348337">
                  <w:marLeft w:val="0"/>
                  <w:marRight w:val="0"/>
                  <w:marTop w:val="0"/>
                  <w:marBottom w:val="450"/>
                  <w:divBdr>
                    <w:top w:val="none" w:sz="0" w:space="0" w:color="auto"/>
                    <w:left w:val="none" w:sz="0" w:space="0" w:color="auto"/>
                    <w:bottom w:val="none" w:sz="0" w:space="0" w:color="auto"/>
                    <w:right w:val="none" w:sz="0" w:space="0" w:color="auto"/>
                  </w:divBdr>
                  <w:divsChild>
                    <w:div w:id="1180462258">
                      <w:marLeft w:val="0"/>
                      <w:marRight w:val="0"/>
                      <w:marTop w:val="0"/>
                      <w:marBottom w:val="0"/>
                      <w:divBdr>
                        <w:top w:val="none" w:sz="0" w:space="0" w:color="auto"/>
                        <w:left w:val="none" w:sz="0" w:space="0" w:color="auto"/>
                        <w:bottom w:val="none" w:sz="0" w:space="0" w:color="auto"/>
                        <w:right w:val="none" w:sz="0" w:space="0" w:color="auto"/>
                      </w:divBdr>
                      <w:divsChild>
                        <w:div w:id="1641955522">
                          <w:marLeft w:val="0"/>
                          <w:marRight w:val="0"/>
                          <w:marTop w:val="0"/>
                          <w:marBottom w:val="0"/>
                          <w:divBdr>
                            <w:top w:val="none" w:sz="0" w:space="0" w:color="auto"/>
                            <w:left w:val="none" w:sz="0" w:space="0" w:color="auto"/>
                            <w:bottom w:val="none" w:sz="0" w:space="0" w:color="auto"/>
                            <w:right w:val="none" w:sz="0" w:space="0" w:color="auto"/>
                          </w:divBdr>
                        </w:div>
                        <w:div w:id="585068290">
                          <w:marLeft w:val="60"/>
                          <w:marRight w:val="60"/>
                          <w:marTop w:val="0"/>
                          <w:marBottom w:val="0"/>
                          <w:divBdr>
                            <w:top w:val="none" w:sz="0" w:space="0" w:color="auto"/>
                            <w:left w:val="none" w:sz="0" w:space="0" w:color="auto"/>
                            <w:bottom w:val="none" w:sz="0" w:space="0" w:color="auto"/>
                            <w:right w:val="none" w:sz="0" w:space="0" w:color="auto"/>
                          </w:divBdr>
                          <w:divsChild>
                            <w:div w:id="1518763468">
                              <w:marLeft w:val="0"/>
                              <w:marRight w:val="0"/>
                              <w:marTop w:val="0"/>
                              <w:marBottom w:val="0"/>
                              <w:divBdr>
                                <w:top w:val="none" w:sz="0" w:space="0" w:color="auto"/>
                                <w:left w:val="none" w:sz="0" w:space="0" w:color="auto"/>
                                <w:bottom w:val="none" w:sz="0" w:space="0" w:color="auto"/>
                                <w:right w:val="none" w:sz="0" w:space="0" w:color="auto"/>
                              </w:divBdr>
                              <w:divsChild>
                                <w:div w:id="1795833102">
                                  <w:marLeft w:val="0"/>
                                  <w:marRight w:val="0"/>
                                  <w:marTop w:val="0"/>
                                  <w:marBottom w:val="0"/>
                                  <w:divBdr>
                                    <w:top w:val="none" w:sz="0" w:space="0" w:color="auto"/>
                                    <w:left w:val="none" w:sz="0" w:space="0" w:color="auto"/>
                                    <w:bottom w:val="dotted" w:sz="6" w:space="0" w:color="CCCCCC"/>
                                    <w:right w:val="none" w:sz="0" w:space="0" w:color="auto"/>
                                  </w:divBdr>
                                  <w:divsChild>
                                    <w:div w:id="815803408">
                                      <w:marLeft w:val="0"/>
                                      <w:marRight w:val="0"/>
                                      <w:marTop w:val="0"/>
                                      <w:marBottom w:val="0"/>
                                      <w:divBdr>
                                        <w:top w:val="none" w:sz="0" w:space="0" w:color="auto"/>
                                        <w:left w:val="none" w:sz="0" w:space="0" w:color="auto"/>
                                        <w:bottom w:val="none" w:sz="0" w:space="0" w:color="auto"/>
                                        <w:right w:val="none" w:sz="0" w:space="0" w:color="auto"/>
                                      </w:divBdr>
                                      <w:divsChild>
                                        <w:div w:id="522015984">
                                          <w:marLeft w:val="45"/>
                                          <w:marRight w:val="45"/>
                                          <w:marTop w:val="100"/>
                                          <w:marBottom w:val="100"/>
                                          <w:divBdr>
                                            <w:top w:val="none" w:sz="0" w:space="0" w:color="auto"/>
                                            <w:left w:val="none" w:sz="0" w:space="0" w:color="auto"/>
                                            <w:bottom w:val="none" w:sz="0" w:space="0" w:color="auto"/>
                                            <w:right w:val="none" w:sz="0" w:space="0" w:color="auto"/>
                                          </w:divBdr>
                                          <w:divsChild>
                                            <w:div w:id="1761175910">
                                              <w:marLeft w:val="0"/>
                                              <w:marRight w:val="0"/>
                                              <w:marTop w:val="0"/>
                                              <w:marBottom w:val="0"/>
                                              <w:divBdr>
                                                <w:top w:val="none" w:sz="0" w:space="0" w:color="auto"/>
                                                <w:left w:val="none" w:sz="0" w:space="0" w:color="auto"/>
                                                <w:bottom w:val="none" w:sz="0" w:space="0" w:color="auto"/>
                                                <w:right w:val="none" w:sz="0" w:space="0" w:color="auto"/>
                                              </w:divBdr>
                                            </w:div>
                                          </w:divsChild>
                                        </w:div>
                                        <w:div w:id="768627249">
                                          <w:marLeft w:val="45"/>
                                          <w:marRight w:val="45"/>
                                          <w:marTop w:val="100"/>
                                          <w:marBottom w:val="100"/>
                                          <w:divBdr>
                                            <w:top w:val="none" w:sz="0" w:space="0" w:color="auto"/>
                                            <w:left w:val="none" w:sz="0" w:space="0" w:color="auto"/>
                                            <w:bottom w:val="none" w:sz="0" w:space="0" w:color="auto"/>
                                            <w:right w:val="none" w:sz="0" w:space="0" w:color="auto"/>
                                          </w:divBdr>
                                        </w:div>
                                        <w:div w:id="1906837676">
                                          <w:marLeft w:val="45"/>
                                          <w:marRight w:val="45"/>
                                          <w:marTop w:val="100"/>
                                          <w:marBottom w:val="100"/>
                                          <w:divBdr>
                                            <w:top w:val="none" w:sz="0" w:space="0" w:color="auto"/>
                                            <w:left w:val="none" w:sz="0" w:space="0" w:color="auto"/>
                                            <w:bottom w:val="none" w:sz="0" w:space="0" w:color="auto"/>
                                            <w:right w:val="none" w:sz="0" w:space="0" w:color="auto"/>
                                          </w:divBdr>
                                          <w:divsChild>
                                            <w:div w:id="686299560">
                                              <w:marLeft w:val="0"/>
                                              <w:marRight w:val="0"/>
                                              <w:marTop w:val="75"/>
                                              <w:marBottom w:val="75"/>
                                              <w:divBdr>
                                                <w:top w:val="none" w:sz="0" w:space="0" w:color="auto"/>
                                                <w:left w:val="none" w:sz="0" w:space="0" w:color="auto"/>
                                                <w:bottom w:val="none" w:sz="0" w:space="0" w:color="auto"/>
                                                <w:right w:val="none" w:sz="0" w:space="0" w:color="auto"/>
                                              </w:divBdr>
                                              <w:divsChild>
                                                <w:div w:id="2077581253">
                                                  <w:marLeft w:val="0"/>
                                                  <w:marRight w:val="0"/>
                                                  <w:marTop w:val="0"/>
                                                  <w:marBottom w:val="0"/>
                                                  <w:divBdr>
                                                    <w:top w:val="none" w:sz="0" w:space="0" w:color="auto"/>
                                                    <w:left w:val="none" w:sz="0" w:space="0" w:color="auto"/>
                                                    <w:bottom w:val="none" w:sz="0" w:space="0" w:color="auto"/>
                                                    <w:right w:val="none" w:sz="0" w:space="0" w:color="auto"/>
                                                  </w:divBdr>
                                                  <w:divsChild>
                                                    <w:div w:id="1233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0230">
                                  <w:marLeft w:val="0"/>
                                  <w:marRight w:val="0"/>
                                  <w:marTop w:val="0"/>
                                  <w:marBottom w:val="0"/>
                                  <w:divBdr>
                                    <w:top w:val="none" w:sz="0" w:space="0" w:color="auto"/>
                                    <w:left w:val="none" w:sz="0" w:space="0" w:color="auto"/>
                                    <w:bottom w:val="dotted" w:sz="6" w:space="0" w:color="CCCCCC"/>
                                    <w:right w:val="none" w:sz="0" w:space="0" w:color="auto"/>
                                  </w:divBdr>
                                  <w:divsChild>
                                    <w:div w:id="1555848089">
                                      <w:marLeft w:val="0"/>
                                      <w:marRight w:val="0"/>
                                      <w:marTop w:val="0"/>
                                      <w:marBottom w:val="0"/>
                                      <w:divBdr>
                                        <w:top w:val="none" w:sz="0" w:space="0" w:color="auto"/>
                                        <w:left w:val="none" w:sz="0" w:space="0" w:color="auto"/>
                                        <w:bottom w:val="none" w:sz="0" w:space="0" w:color="auto"/>
                                        <w:right w:val="none" w:sz="0" w:space="0" w:color="auto"/>
                                      </w:divBdr>
                                      <w:divsChild>
                                        <w:div w:id="1518613899">
                                          <w:marLeft w:val="45"/>
                                          <w:marRight w:val="45"/>
                                          <w:marTop w:val="100"/>
                                          <w:marBottom w:val="100"/>
                                          <w:divBdr>
                                            <w:top w:val="none" w:sz="0" w:space="0" w:color="auto"/>
                                            <w:left w:val="none" w:sz="0" w:space="0" w:color="auto"/>
                                            <w:bottom w:val="none" w:sz="0" w:space="0" w:color="auto"/>
                                            <w:right w:val="none" w:sz="0" w:space="0" w:color="auto"/>
                                          </w:divBdr>
                                          <w:divsChild>
                                            <w:div w:id="1593666243">
                                              <w:marLeft w:val="0"/>
                                              <w:marRight w:val="0"/>
                                              <w:marTop w:val="0"/>
                                              <w:marBottom w:val="0"/>
                                              <w:divBdr>
                                                <w:top w:val="none" w:sz="0" w:space="0" w:color="auto"/>
                                                <w:left w:val="none" w:sz="0" w:space="0" w:color="auto"/>
                                                <w:bottom w:val="none" w:sz="0" w:space="0" w:color="auto"/>
                                                <w:right w:val="none" w:sz="0" w:space="0" w:color="auto"/>
                                              </w:divBdr>
                                            </w:div>
                                          </w:divsChild>
                                        </w:div>
                                        <w:div w:id="698899787">
                                          <w:marLeft w:val="45"/>
                                          <w:marRight w:val="45"/>
                                          <w:marTop w:val="100"/>
                                          <w:marBottom w:val="100"/>
                                          <w:divBdr>
                                            <w:top w:val="none" w:sz="0" w:space="0" w:color="auto"/>
                                            <w:left w:val="none" w:sz="0" w:space="0" w:color="auto"/>
                                            <w:bottom w:val="none" w:sz="0" w:space="0" w:color="auto"/>
                                            <w:right w:val="none" w:sz="0" w:space="0" w:color="auto"/>
                                          </w:divBdr>
                                        </w:div>
                                        <w:div w:id="2087650006">
                                          <w:marLeft w:val="45"/>
                                          <w:marRight w:val="45"/>
                                          <w:marTop w:val="100"/>
                                          <w:marBottom w:val="100"/>
                                          <w:divBdr>
                                            <w:top w:val="none" w:sz="0" w:space="0" w:color="auto"/>
                                            <w:left w:val="none" w:sz="0" w:space="0" w:color="auto"/>
                                            <w:bottom w:val="none" w:sz="0" w:space="0" w:color="auto"/>
                                            <w:right w:val="none" w:sz="0" w:space="0" w:color="auto"/>
                                          </w:divBdr>
                                          <w:divsChild>
                                            <w:div w:id="120270347">
                                              <w:marLeft w:val="0"/>
                                              <w:marRight w:val="0"/>
                                              <w:marTop w:val="75"/>
                                              <w:marBottom w:val="75"/>
                                              <w:divBdr>
                                                <w:top w:val="none" w:sz="0" w:space="0" w:color="auto"/>
                                                <w:left w:val="none" w:sz="0" w:space="0" w:color="auto"/>
                                                <w:bottom w:val="none" w:sz="0" w:space="0" w:color="auto"/>
                                                <w:right w:val="none" w:sz="0" w:space="0" w:color="auto"/>
                                              </w:divBdr>
                                              <w:divsChild>
                                                <w:div w:id="794257262">
                                                  <w:marLeft w:val="0"/>
                                                  <w:marRight w:val="0"/>
                                                  <w:marTop w:val="0"/>
                                                  <w:marBottom w:val="0"/>
                                                  <w:divBdr>
                                                    <w:top w:val="none" w:sz="0" w:space="0" w:color="auto"/>
                                                    <w:left w:val="none" w:sz="0" w:space="0" w:color="auto"/>
                                                    <w:bottom w:val="none" w:sz="0" w:space="0" w:color="auto"/>
                                                    <w:right w:val="none" w:sz="0" w:space="0" w:color="auto"/>
                                                  </w:divBdr>
                                                  <w:divsChild>
                                                    <w:div w:id="622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1709">
                                  <w:marLeft w:val="0"/>
                                  <w:marRight w:val="0"/>
                                  <w:marTop w:val="0"/>
                                  <w:marBottom w:val="0"/>
                                  <w:divBdr>
                                    <w:top w:val="none" w:sz="0" w:space="0" w:color="auto"/>
                                    <w:left w:val="none" w:sz="0" w:space="0" w:color="auto"/>
                                    <w:bottom w:val="dotted" w:sz="6" w:space="0" w:color="CCCCCC"/>
                                    <w:right w:val="none" w:sz="0" w:space="0" w:color="auto"/>
                                  </w:divBdr>
                                  <w:divsChild>
                                    <w:div w:id="140706033">
                                      <w:marLeft w:val="0"/>
                                      <w:marRight w:val="0"/>
                                      <w:marTop w:val="0"/>
                                      <w:marBottom w:val="0"/>
                                      <w:divBdr>
                                        <w:top w:val="none" w:sz="0" w:space="0" w:color="auto"/>
                                        <w:left w:val="none" w:sz="0" w:space="0" w:color="auto"/>
                                        <w:bottom w:val="none" w:sz="0" w:space="0" w:color="auto"/>
                                        <w:right w:val="none" w:sz="0" w:space="0" w:color="auto"/>
                                      </w:divBdr>
                                      <w:divsChild>
                                        <w:div w:id="717585147">
                                          <w:marLeft w:val="45"/>
                                          <w:marRight w:val="45"/>
                                          <w:marTop w:val="100"/>
                                          <w:marBottom w:val="100"/>
                                          <w:divBdr>
                                            <w:top w:val="none" w:sz="0" w:space="0" w:color="auto"/>
                                            <w:left w:val="none" w:sz="0" w:space="0" w:color="auto"/>
                                            <w:bottom w:val="none" w:sz="0" w:space="0" w:color="auto"/>
                                            <w:right w:val="none" w:sz="0" w:space="0" w:color="auto"/>
                                          </w:divBdr>
                                          <w:divsChild>
                                            <w:div w:id="999620742">
                                              <w:marLeft w:val="0"/>
                                              <w:marRight w:val="0"/>
                                              <w:marTop w:val="0"/>
                                              <w:marBottom w:val="0"/>
                                              <w:divBdr>
                                                <w:top w:val="none" w:sz="0" w:space="0" w:color="auto"/>
                                                <w:left w:val="none" w:sz="0" w:space="0" w:color="auto"/>
                                                <w:bottom w:val="none" w:sz="0" w:space="0" w:color="auto"/>
                                                <w:right w:val="none" w:sz="0" w:space="0" w:color="auto"/>
                                              </w:divBdr>
                                            </w:div>
                                          </w:divsChild>
                                        </w:div>
                                        <w:div w:id="754590573">
                                          <w:marLeft w:val="45"/>
                                          <w:marRight w:val="45"/>
                                          <w:marTop w:val="100"/>
                                          <w:marBottom w:val="100"/>
                                          <w:divBdr>
                                            <w:top w:val="none" w:sz="0" w:space="0" w:color="auto"/>
                                            <w:left w:val="none" w:sz="0" w:space="0" w:color="auto"/>
                                            <w:bottom w:val="none" w:sz="0" w:space="0" w:color="auto"/>
                                            <w:right w:val="none" w:sz="0" w:space="0" w:color="auto"/>
                                          </w:divBdr>
                                        </w:div>
                                        <w:div w:id="1318992960">
                                          <w:marLeft w:val="45"/>
                                          <w:marRight w:val="45"/>
                                          <w:marTop w:val="100"/>
                                          <w:marBottom w:val="100"/>
                                          <w:divBdr>
                                            <w:top w:val="none" w:sz="0" w:space="0" w:color="auto"/>
                                            <w:left w:val="none" w:sz="0" w:space="0" w:color="auto"/>
                                            <w:bottom w:val="none" w:sz="0" w:space="0" w:color="auto"/>
                                            <w:right w:val="none" w:sz="0" w:space="0" w:color="auto"/>
                                          </w:divBdr>
                                          <w:divsChild>
                                            <w:div w:id="672611735">
                                              <w:marLeft w:val="0"/>
                                              <w:marRight w:val="0"/>
                                              <w:marTop w:val="75"/>
                                              <w:marBottom w:val="75"/>
                                              <w:divBdr>
                                                <w:top w:val="none" w:sz="0" w:space="0" w:color="auto"/>
                                                <w:left w:val="none" w:sz="0" w:space="0" w:color="auto"/>
                                                <w:bottom w:val="none" w:sz="0" w:space="0" w:color="auto"/>
                                                <w:right w:val="none" w:sz="0" w:space="0" w:color="auto"/>
                                              </w:divBdr>
                                              <w:divsChild>
                                                <w:div w:id="953707388">
                                                  <w:marLeft w:val="0"/>
                                                  <w:marRight w:val="0"/>
                                                  <w:marTop w:val="0"/>
                                                  <w:marBottom w:val="0"/>
                                                  <w:divBdr>
                                                    <w:top w:val="none" w:sz="0" w:space="0" w:color="auto"/>
                                                    <w:left w:val="none" w:sz="0" w:space="0" w:color="auto"/>
                                                    <w:bottom w:val="none" w:sz="0" w:space="0" w:color="auto"/>
                                                    <w:right w:val="none" w:sz="0" w:space="0" w:color="auto"/>
                                                  </w:divBdr>
                                                  <w:divsChild>
                                                    <w:div w:id="715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5558">
                                  <w:marLeft w:val="0"/>
                                  <w:marRight w:val="0"/>
                                  <w:marTop w:val="0"/>
                                  <w:marBottom w:val="0"/>
                                  <w:divBdr>
                                    <w:top w:val="none" w:sz="0" w:space="0" w:color="auto"/>
                                    <w:left w:val="none" w:sz="0" w:space="0" w:color="auto"/>
                                    <w:bottom w:val="none" w:sz="0" w:space="0" w:color="auto"/>
                                    <w:right w:val="none" w:sz="0" w:space="0" w:color="auto"/>
                                  </w:divBdr>
                                  <w:divsChild>
                                    <w:div w:id="1379665121">
                                      <w:marLeft w:val="0"/>
                                      <w:marRight w:val="0"/>
                                      <w:marTop w:val="0"/>
                                      <w:marBottom w:val="0"/>
                                      <w:divBdr>
                                        <w:top w:val="none" w:sz="0" w:space="0" w:color="auto"/>
                                        <w:left w:val="none" w:sz="0" w:space="0" w:color="auto"/>
                                        <w:bottom w:val="none" w:sz="0" w:space="0" w:color="auto"/>
                                        <w:right w:val="none" w:sz="0" w:space="0" w:color="auto"/>
                                      </w:divBdr>
                                      <w:divsChild>
                                        <w:div w:id="311835449">
                                          <w:marLeft w:val="45"/>
                                          <w:marRight w:val="45"/>
                                          <w:marTop w:val="100"/>
                                          <w:marBottom w:val="100"/>
                                          <w:divBdr>
                                            <w:top w:val="none" w:sz="0" w:space="0" w:color="auto"/>
                                            <w:left w:val="none" w:sz="0" w:space="0" w:color="auto"/>
                                            <w:bottom w:val="none" w:sz="0" w:space="0" w:color="auto"/>
                                            <w:right w:val="none" w:sz="0" w:space="0" w:color="auto"/>
                                          </w:divBdr>
                                          <w:divsChild>
                                            <w:div w:id="1815028282">
                                              <w:marLeft w:val="0"/>
                                              <w:marRight w:val="0"/>
                                              <w:marTop w:val="0"/>
                                              <w:marBottom w:val="0"/>
                                              <w:divBdr>
                                                <w:top w:val="none" w:sz="0" w:space="0" w:color="auto"/>
                                                <w:left w:val="none" w:sz="0" w:space="0" w:color="auto"/>
                                                <w:bottom w:val="none" w:sz="0" w:space="0" w:color="auto"/>
                                                <w:right w:val="none" w:sz="0" w:space="0" w:color="auto"/>
                                              </w:divBdr>
                                            </w:div>
                                          </w:divsChild>
                                        </w:div>
                                        <w:div w:id="71657745">
                                          <w:marLeft w:val="45"/>
                                          <w:marRight w:val="45"/>
                                          <w:marTop w:val="100"/>
                                          <w:marBottom w:val="100"/>
                                          <w:divBdr>
                                            <w:top w:val="none" w:sz="0" w:space="0" w:color="auto"/>
                                            <w:left w:val="none" w:sz="0" w:space="0" w:color="auto"/>
                                            <w:bottom w:val="none" w:sz="0" w:space="0" w:color="auto"/>
                                            <w:right w:val="none" w:sz="0" w:space="0" w:color="auto"/>
                                          </w:divBdr>
                                        </w:div>
                                        <w:div w:id="2073580118">
                                          <w:marLeft w:val="45"/>
                                          <w:marRight w:val="45"/>
                                          <w:marTop w:val="100"/>
                                          <w:marBottom w:val="100"/>
                                          <w:divBdr>
                                            <w:top w:val="none" w:sz="0" w:space="0" w:color="auto"/>
                                            <w:left w:val="none" w:sz="0" w:space="0" w:color="auto"/>
                                            <w:bottom w:val="none" w:sz="0" w:space="0" w:color="auto"/>
                                            <w:right w:val="none" w:sz="0" w:space="0" w:color="auto"/>
                                          </w:divBdr>
                                          <w:divsChild>
                                            <w:div w:id="1934169953">
                                              <w:marLeft w:val="0"/>
                                              <w:marRight w:val="0"/>
                                              <w:marTop w:val="75"/>
                                              <w:marBottom w:val="75"/>
                                              <w:divBdr>
                                                <w:top w:val="none" w:sz="0" w:space="0" w:color="auto"/>
                                                <w:left w:val="none" w:sz="0" w:space="0" w:color="auto"/>
                                                <w:bottom w:val="none" w:sz="0" w:space="0" w:color="auto"/>
                                                <w:right w:val="none" w:sz="0" w:space="0" w:color="auto"/>
                                              </w:divBdr>
                                              <w:divsChild>
                                                <w:div w:id="1561162449">
                                                  <w:marLeft w:val="0"/>
                                                  <w:marRight w:val="0"/>
                                                  <w:marTop w:val="0"/>
                                                  <w:marBottom w:val="0"/>
                                                  <w:divBdr>
                                                    <w:top w:val="none" w:sz="0" w:space="0" w:color="auto"/>
                                                    <w:left w:val="none" w:sz="0" w:space="0" w:color="auto"/>
                                                    <w:bottom w:val="none" w:sz="0" w:space="0" w:color="auto"/>
                                                    <w:right w:val="none" w:sz="0" w:space="0" w:color="auto"/>
                                                  </w:divBdr>
                                                  <w:divsChild>
                                                    <w:div w:id="13794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78874">
              <w:marLeft w:val="0"/>
              <w:marRight w:val="0"/>
              <w:marTop w:val="0"/>
              <w:marBottom w:val="0"/>
              <w:divBdr>
                <w:top w:val="none" w:sz="0" w:space="0" w:color="auto"/>
                <w:left w:val="none" w:sz="0" w:space="0" w:color="auto"/>
                <w:bottom w:val="none" w:sz="0" w:space="0" w:color="auto"/>
                <w:right w:val="none" w:sz="0" w:space="0" w:color="auto"/>
              </w:divBdr>
              <w:divsChild>
                <w:div w:id="1986660163">
                  <w:marLeft w:val="0"/>
                  <w:marRight w:val="0"/>
                  <w:marTop w:val="0"/>
                  <w:marBottom w:val="450"/>
                  <w:divBdr>
                    <w:top w:val="none" w:sz="0" w:space="0" w:color="auto"/>
                    <w:left w:val="none" w:sz="0" w:space="0" w:color="auto"/>
                    <w:bottom w:val="none" w:sz="0" w:space="0" w:color="auto"/>
                    <w:right w:val="none" w:sz="0" w:space="0" w:color="auto"/>
                  </w:divBdr>
                  <w:divsChild>
                    <w:div w:id="686368343">
                      <w:marLeft w:val="0"/>
                      <w:marRight w:val="0"/>
                      <w:marTop w:val="0"/>
                      <w:marBottom w:val="0"/>
                      <w:divBdr>
                        <w:top w:val="none" w:sz="0" w:space="0" w:color="auto"/>
                        <w:left w:val="none" w:sz="0" w:space="0" w:color="auto"/>
                        <w:bottom w:val="none" w:sz="0" w:space="0" w:color="auto"/>
                        <w:right w:val="none" w:sz="0" w:space="0" w:color="auto"/>
                      </w:divBdr>
                      <w:divsChild>
                        <w:div w:id="13962134">
                          <w:marLeft w:val="0"/>
                          <w:marRight w:val="0"/>
                          <w:marTop w:val="0"/>
                          <w:marBottom w:val="0"/>
                          <w:divBdr>
                            <w:top w:val="none" w:sz="0" w:space="0" w:color="auto"/>
                            <w:left w:val="none" w:sz="0" w:space="0" w:color="auto"/>
                            <w:bottom w:val="none" w:sz="0" w:space="0" w:color="auto"/>
                            <w:right w:val="none" w:sz="0" w:space="0" w:color="auto"/>
                          </w:divBdr>
                        </w:div>
                        <w:div w:id="1737319158">
                          <w:marLeft w:val="60"/>
                          <w:marRight w:val="60"/>
                          <w:marTop w:val="0"/>
                          <w:marBottom w:val="0"/>
                          <w:divBdr>
                            <w:top w:val="none" w:sz="0" w:space="0" w:color="auto"/>
                            <w:left w:val="none" w:sz="0" w:space="0" w:color="auto"/>
                            <w:bottom w:val="none" w:sz="0" w:space="0" w:color="auto"/>
                            <w:right w:val="none" w:sz="0" w:space="0" w:color="auto"/>
                          </w:divBdr>
                          <w:divsChild>
                            <w:div w:id="2117626900">
                              <w:marLeft w:val="0"/>
                              <w:marRight w:val="0"/>
                              <w:marTop w:val="0"/>
                              <w:marBottom w:val="0"/>
                              <w:divBdr>
                                <w:top w:val="none" w:sz="0" w:space="0" w:color="auto"/>
                                <w:left w:val="none" w:sz="0" w:space="0" w:color="auto"/>
                                <w:bottom w:val="none" w:sz="0" w:space="0" w:color="auto"/>
                                <w:right w:val="none" w:sz="0" w:space="0" w:color="auto"/>
                              </w:divBdr>
                              <w:divsChild>
                                <w:div w:id="159738777">
                                  <w:marLeft w:val="0"/>
                                  <w:marRight w:val="0"/>
                                  <w:marTop w:val="0"/>
                                  <w:marBottom w:val="0"/>
                                  <w:divBdr>
                                    <w:top w:val="none" w:sz="0" w:space="0" w:color="auto"/>
                                    <w:left w:val="none" w:sz="0" w:space="0" w:color="auto"/>
                                    <w:bottom w:val="dotted" w:sz="6" w:space="0" w:color="CCCCCC"/>
                                    <w:right w:val="none" w:sz="0" w:space="0" w:color="auto"/>
                                  </w:divBdr>
                                  <w:divsChild>
                                    <w:div w:id="1457136232">
                                      <w:marLeft w:val="0"/>
                                      <w:marRight w:val="0"/>
                                      <w:marTop w:val="0"/>
                                      <w:marBottom w:val="0"/>
                                      <w:divBdr>
                                        <w:top w:val="none" w:sz="0" w:space="0" w:color="auto"/>
                                        <w:left w:val="none" w:sz="0" w:space="0" w:color="auto"/>
                                        <w:bottom w:val="none" w:sz="0" w:space="0" w:color="auto"/>
                                        <w:right w:val="none" w:sz="0" w:space="0" w:color="auto"/>
                                      </w:divBdr>
                                      <w:divsChild>
                                        <w:div w:id="1124035056">
                                          <w:marLeft w:val="45"/>
                                          <w:marRight w:val="45"/>
                                          <w:marTop w:val="100"/>
                                          <w:marBottom w:val="100"/>
                                          <w:divBdr>
                                            <w:top w:val="none" w:sz="0" w:space="0" w:color="auto"/>
                                            <w:left w:val="none" w:sz="0" w:space="0" w:color="auto"/>
                                            <w:bottom w:val="none" w:sz="0" w:space="0" w:color="auto"/>
                                            <w:right w:val="none" w:sz="0" w:space="0" w:color="auto"/>
                                          </w:divBdr>
                                          <w:divsChild>
                                            <w:div w:id="128018508">
                                              <w:marLeft w:val="0"/>
                                              <w:marRight w:val="0"/>
                                              <w:marTop w:val="0"/>
                                              <w:marBottom w:val="0"/>
                                              <w:divBdr>
                                                <w:top w:val="none" w:sz="0" w:space="0" w:color="auto"/>
                                                <w:left w:val="none" w:sz="0" w:space="0" w:color="auto"/>
                                                <w:bottom w:val="none" w:sz="0" w:space="0" w:color="auto"/>
                                                <w:right w:val="none" w:sz="0" w:space="0" w:color="auto"/>
                                              </w:divBdr>
                                            </w:div>
                                          </w:divsChild>
                                        </w:div>
                                        <w:div w:id="1359699151">
                                          <w:marLeft w:val="45"/>
                                          <w:marRight w:val="45"/>
                                          <w:marTop w:val="100"/>
                                          <w:marBottom w:val="100"/>
                                          <w:divBdr>
                                            <w:top w:val="none" w:sz="0" w:space="0" w:color="auto"/>
                                            <w:left w:val="none" w:sz="0" w:space="0" w:color="auto"/>
                                            <w:bottom w:val="none" w:sz="0" w:space="0" w:color="auto"/>
                                            <w:right w:val="none" w:sz="0" w:space="0" w:color="auto"/>
                                          </w:divBdr>
                                        </w:div>
                                        <w:div w:id="1330019079">
                                          <w:marLeft w:val="45"/>
                                          <w:marRight w:val="45"/>
                                          <w:marTop w:val="100"/>
                                          <w:marBottom w:val="100"/>
                                          <w:divBdr>
                                            <w:top w:val="none" w:sz="0" w:space="0" w:color="auto"/>
                                            <w:left w:val="none" w:sz="0" w:space="0" w:color="auto"/>
                                            <w:bottom w:val="none" w:sz="0" w:space="0" w:color="auto"/>
                                            <w:right w:val="none" w:sz="0" w:space="0" w:color="auto"/>
                                          </w:divBdr>
                                          <w:divsChild>
                                            <w:div w:id="64377786">
                                              <w:marLeft w:val="0"/>
                                              <w:marRight w:val="0"/>
                                              <w:marTop w:val="75"/>
                                              <w:marBottom w:val="75"/>
                                              <w:divBdr>
                                                <w:top w:val="none" w:sz="0" w:space="0" w:color="auto"/>
                                                <w:left w:val="none" w:sz="0" w:space="0" w:color="auto"/>
                                                <w:bottom w:val="none" w:sz="0" w:space="0" w:color="auto"/>
                                                <w:right w:val="none" w:sz="0" w:space="0" w:color="auto"/>
                                              </w:divBdr>
                                              <w:divsChild>
                                                <w:div w:id="1203051515">
                                                  <w:marLeft w:val="0"/>
                                                  <w:marRight w:val="0"/>
                                                  <w:marTop w:val="0"/>
                                                  <w:marBottom w:val="0"/>
                                                  <w:divBdr>
                                                    <w:top w:val="none" w:sz="0" w:space="0" w:color="auto"/>
                                                    <w:left w:val="none" w:sz="0" w:space="0" w:color="auto"/>
                                                    <w:bottom w:val="none" w:sz="0" w:space="0" w:color="auto"/>
                                                    <w:right w:val="none" w:sz="0" w:space="0" w:color="auto"/>
                                                  </w:divBdr>
                                                  <w:divsChild>
                                                    <w:div w:id="5813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4423">
                                              <w:marLeft w:val="0"/>
                                              <w:marRight w:val="0"/>
                                              <w:marTop w:val="0"/>
                                              <w:marBottom w:val="0"/>
                                              <w:divBdr>
                                                <w:top w:val="none" w:sz="0" w:space="0" w:color="auto"/>
                                                <w:left w:val="none" w:sz="0" w:space="0" w:color="auto"/>
                                                <w:bottom w:val="none" w:sz="0" w:space="0" w:color="auto"/>
                                                <w:right w:val="none" w:sz="0" w:space="0" w:color="auto"/>
                                              </w:divBdr>
                                            </w:div>
                                            <w:div w:id="5713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96546">
                                  <w:marLeft w:val="0"/>
                                  <w:marRight w:val="0"/>
                                  <w:marTop w:val="0"/>
                                  <w:marBottom w:val="0"/>
                                  <w:divBdr>
                                    <w:top w:val="none" w:sz="0" w:space="0" w:color="auto"/>
                                    <w:left w:val="none" w:sz="0" w:space="0" w:color="auto"/>
                                    <w:bottom w:val="dotted" w:sz="6" w:space="0" w:color="CCCCCC"/>
                                    <w:right w:val="none" w:sz="0" w:space="0" w:color="auto"/>
                                  </w:divBdr>
                                  <w:divsChild>
                                    <w:div w:id="937717879">
                                      <w:marLeft w:val="0"/>
                                      <w:marRight w:val="0"/>
                                      <w:marTop w:val="0"/>
                                      <w:marBottom w:val="0"/>
                                      <w:divBdr>
                                        <w:top w:val="none" w:sz="0" w:space="0" w:color="auto"/>
                                        <w:left w:val="none" w:sz="0" w:space="0" w:color="auto"/>
                                        <w:bottom w:val="none" w:sz="0" w:space="0" w:color="auto"/>
                                        <w:right w:val="none" w:sz="0" w:space="0" w:color="auto"/>
                                      </w:divBdr>
                                      <w:divsChild>
                                        <w:div w:id="1562977684">
                                          <w:marLeft w:val="45"/>
                                          <w:marRight w:val="45"/>
                                          <w:marTop w:val="100"/>
                                          <w:marBottom w:val="100"/>
                                          <w:divBdr>
                                            <w:top w:val="none" w:sz="0" w:space="0" w:color="auto"/>
                                            <w:left w:val="none" w:sz="0" w:space="0" w:color="auto"/>
                                            <w:bottom w:val="none" w:sz="0" w:space="0" w:color="auto"/>
                                            <w:right w:val="none" w:sz="0" w:space="0" w:color="auto"/>
                                          </w:divBdr>
                                          <w:divsChild>
                                            <w:div w:id="1968468185">
                                              <w:marLeft w:val="0"/>
                                              <w:marRight w:val="0"/>
                                              <w:marTop w:val="0"/>
                                              <w:marBottom w:val="0"/>
                                              <w:divBdr>
                                                <w:top w:val="none" w:sz="0" w:space="0" w:color="auto"/>
                                                <w:left w:val="none" w:sz="0" w:space="0" w:color="auto"/>
                                                <w:bottom w:val="none" w:sz="0" w:space="0" w:color="auto"/>
                                                <w:right w:val="none" w:sz="0" w:space="0" w:color="auto"/>
                                              </w:divBdr>
                                            </w:div>
                                          </w:divsChild>
                                        </w:div>
                                        <w:div w:id="1077360365">
                                          <w:marLeft w:val="45"/>
                                          <w:marRight w:val="45"/>
                                          <w:marTop w:val="100"/>
                                          <w:marBottom w:val="100"/>
                                          <w:divBdr>
                                            <w:top w:val="none" w:sz="0" w:space="0" w:color="auto"/>
                                            <w:left w:val="none" w:sz="0" w:space="0" w:color="auto"/>
                                            <w:bottom w:val="none" w:sz="0" w:space="0" w:color="auto"/>
                                            <w:right w:val="none" w:sz="0" w:space="0" w:color="auto"/>
                                          </w:divBdr>
                                        </w:div>
                                        <w:div w:id="244723900">
                                          <w:marLeft w:val="45"/>
                                          <w:marRight w:val="45"/>
                                          <w:marTop w:val="100"/>
                                          <w:marBottom w:val="100"/>
                                          <w:divBdr>
                                            <w:top w:val="none" w:sz="0" w:space="0" w:color="auto"/>
                                            <w:left w:val="none" w:sz="0" w:space="0" w:color="auto"/>
                                            <w:bottom w:val="none" w:sz="0" w:space="0" w:color="auto"/>
                                            <w:right w:val="none" w:sz="0" w:space="0" w:color="auto"/>
                                          </w:divBdr>
                                          <w:divsChild>
                                            <w:div w:id="133183790">
                                              <w:marLeft w:val="0"/>
                                              <w:marRight w:val="0"/>
                                              <w:marTop w:val="75"/>
                                              <w:marBottom w:val="75"/>
                                              <w:divBdr>
                                                <w:top w:val="none" w:sz="0" w:space="0" w:color="auto"/>
                                                <w:left w:val="none" w:sz="0" w:space="0" w:color="auto"/>
                                                <w:bottom w:val="none" w:sz="0" w:space="0" w:color="auto"/>
                                                <w:right w:val="none" w:sz="0" w:space="0" w:color="auto"/>
                                              </w:divBdr>
                                              <w:divsChild>
                                                <w:div w:id="476609371">
                                                  <w:marLeft w:val="0"/>
                                                  <w:marRight w:val="0"/>
                                                  <w:marTop w:val="0"/>
                                                  <w:marBottom w:val="0"/>
                                                  <w:divBdr>
                                                    <w:top w:val="none" w:sz="0" w:space="0" w:color="auto"/>
                                                    <w:left w:val="none" w:sz="0" w:space="0" w:color="auto"/>
                                                    <w:bottom w:val="none" w:sz="0" w:space="0" w:color="auto"/>
                                                    <w:right w:val="none" w:sz="0" w:space="0" w:color="auto"/>
                                                  </w:divBdr>
                                                  <w:divsChild>
                                                    <w:div w:id="8408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636">
                                  <w:marLeft w:val="0"/>
                                  <w:marRight w:val="0"/>
                                  <w:marTop w:val="0"/>
                                  <w:marBottom w:val="0"/>
                                  <w:divBdr>
                                    <w:top w:val="none" w:sz="0" w:space="0" w:color="auto"/>
                                    <w:left w:val="none" w:sz="0" w:space="0" w:color="auto"/>
                                    <w:bottom w:val="dotted" w:sz="6" w:space="0" w:color="CCCCCC"/>
                                    <w:right w:val="none" w:sz="0" w:space="0" w:color="auto"/>
                                  </w:divBdr>
                                  <w:divsChild>
                                    <w:div w:id="1346904230">
                                      <w:marLeft w:val="0"/>
                                      <w:marRight w:val="0"/>
                                      <w:marTop w:val="0"/>
                                      <w:marBottom w:val="0"/>
                                      <w:divBdr>
                                        <w:top w:val="none" w:sz="0" w:space="0" w:color="auto"/>
                                        <w:left w:val="none" w:sz="0" w:space="0" w:color="auto"/>
                                        <w:bottom w:val="none" w:sz="0" w:space="0" w:color="auto"/>
                                        <w:right w:val="none" w:sz="0" w:space="0" w:color="auto"/>
                                      </w:divBdr>
                                      <w:divsChild>
                                        <w:div w:id="1637953002">
                                          <w:marLeft w:val="45"/>
                                          <w:marRight w:val="45"/>
                                          <w:marTop w:val="100"/>
                                          <w:marBottom w:val="100"/>
                                          <w:divBdr>
                                            <w:top w:val="none" w:sz="0" w:space="0" w:color="auto"/>
                                            <w:left w:val="none" w:sz="0" w:space="0" w:color="auto"/>
                                            <w:bottom w:val="none" w:sz="0" w:space="0" w:color="auto"/>
                                            <w:right w:val="none" w:sz="0" w:space="0" w:color="auto"/>
                                          </w:divBdr>
                                          <w:divsChild>
                                            <w:div w:id="2022271987">
                                              <w:marLeft w:val="0"/>
                                              <w:marRight w:val="0"/>
                                              <w:marTop w:val="0"/>
                                              <w:marBottom w:val="0"/>
                                              <w:divBdr>
                                                <w:top w:val="none" w:sz="0" w:space="0" w:color="auto"/>
                                                <w:left w:val="none" w:sz="0" w:space="0" w:color="auto"/>
                                                <w:bottom w:val="none" w:sz="0" w:space="0" w:color="auto"/>
                                                <w:right w:val="none" w:sz="0" w:space="0" w:color="auto"/>
                                              </w:divBdr>
                                            </w:div>
                                          </w:divsChild>
                                        </w:div>
                                        <w:div w:id="4135059">
                                          <w:marLeft w:val="45"/>
                                          <w:marRight w:val="45"/>
                                          <w:marTop w:val="100"/>
                                          <w:marBottom w:val="100"/>
                                          <w:divBdr>
                                            <w:top w:val="none" w:sz="0" w:space="0" w:color="auto"/>
                                            <w:left w:val="none" w:sz="0" w:space="0" w:color="auto"/>
                                            <w:bottom w:val="none" w:sz="0" w:space="0" w:color="auto"/>
                                            <w:right w:val="none" w:sz="0" w:space="0" w:color="auto"/>
                                          </w:divBdr>
                                        </w:div>
                                        <w:div w:id="549146371">
                                          <w:marLeft w:val="45"/>
                                          <w:marRight w:val="45"/>
                                          <w:marTop w:val="100"/>
                                          <w:marBottom w:val="100"/>
                                          <w:divBdr>
                                            <w:top w:val="none" w:sz="0" w:space="0" w:color="auto"/>
                                            <w:left w:val="none" w:sz="0" w:space="0" w:color="auto"/>
                                            <w:bottom w:val="none" w:sz="0" w:space="0" w:color="auto"/>
                                            <w:right w:val="none" w:sz="0" w:space="0" w:color="auto"/>
                                          </w:divBdr>
                                          <w:divsChild>
                                            <w:div w:id="1945261674">
                                              <w:marLeft w:val="0"/>
                                              <w:marRight w:val="0"/>
                                              <w:marTop w:val="75"/>
                                              <w:marBottom w:val="75"/>
                                              <w:divBdr>
                                                <w:top w:val="none" w:sz="0" w:space="0" w:color="auto"/>
                                                <w:left w:val="none" w:sz="0" w:space="0" w:color="auto"/>
                                                <w:bottom w:val="none" w:sz="0" w:space="0" w:color="auto"/>
                                                <w:right w:val="none" w:sz="0" w:space="0" w:color="auto"/>
                                              </w:divBdr>
                                              <w:divsChild>
                                                <w:div w:id="27487349">
                                                  <w:marLeft w:val="0"/>
                                                  <w:marRight w:val="0"/>
                                                  <w:marTop w:val="0"/>
                                                  <w:marBottom w:val="0"/>
                                                  <w:divBdr>
                                                    <w:top w:val="none" w:sz="0" w:space="0" w:color="auto"/>
                                                    <w:left w:val="none" w:sz="0" w:space="0" w:color="auto"/>
                                                    <w:bottom w:val="none" w:sz="0" w:space="0" w:color="auto"/>
                                                    <w:right w:val="none" w:sz="0" w:space="0" w:color="auto"/>
                                                  </w:divBdr>
                                                  <w:divsChild>
                                                    <w:div w:id="1257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4258">
                                  <w:marLeft w:val="0"/>
                                  <w:marRight w:val="0"/>
                                  <w:marTop w:val="0"/>
                                  <w:marBottom w:val="0"/>
                                  <w:divBdr>
                                    <w:top w:val="none" w:sz="0" w:space="0" w:color="auto"/>
                                    <w:left w:val="none" w:sz="0" w:space="0" w:color="auto"/>
                                    <w:bottom w:val="none" w:sz="0" w:space="0" w:color="auto"/>
                                    <w:right w:val="none" w:sz="0" w:space="0" w:color="auto"/>
                                  </w:divBdr>
                                  <w:divsChild>
                                    <w:div w:id="603415439">
                                      <w:marLeft w:val="0"/>
                                      <w:marRight w:val="0"/>
                                      <w:marTop w:val="0"/>
                                      <w:marBottom w:val="0"/>
                                      <w:divBdr>
                                        <w:top w:val="none" w:sz="0" w:space="0" w:color="auto"/>
                                        <w:left w:val="none" w:sz="0" w:space="0" w:color="auto"/>
                                        <w:bottom w:val="none" w:sz="0" w:space="0" w:color="auto"/>
                                        <w:right w:val="none" w:sz="0" w:space="0" w:color="auto"/>
                                      </w:divBdr>
                                      <w:divsChild>
                                        <w:div w:id="1098721258">
                                          <w:marLeft w:val="45"/>
                                          <w:marRight w:val="45"/>
                                          <w:marTop w:val="100"/>
                                          <w:marBottom w:val="100"/>
                                          <w:divBdr>
                                            <w:top w:val="none" w:sz="0" w:space="0" w:color="auto"/>
                                            <w:left w:val="none" w:sz="0" w:space="0" w:color="auto"/>
                                            <w:bottom w:val="none" w:sz="0" w:space="0" w:color="auto"/>
                                            <w:right w:val="none" w:sz="0" w:space="0" w:color="auto"/>
                                          </w:divBdr>
                                          <w:divsChild>
                                            <w:div w:id="400296082">
                                              <w:marLeft w:val="0"/>
                                              <w:marRight w:val="0"/>
                                              <w:marTop w:val="0"/>
                                              <w:marBottom w:val="0"/>
                                              <w:divBdr>
                                                <w:top w:val="none" w:sz="0" w:space="0" w:color="auto"/>
                                                <w:left w:val="none" w:sz="0" w:space="0" w:color="auto"/>
                                                <w:bottom w:val="none" w:sz="0" w:space="0" w:color="auto"/>
                                                <w:right w:val="none" w:sz="0" w:space="0" w:color="auto"/>
                                              </w:divBdr>
                                            </w:div>
                                          </w:divsChild>
                                        </w:div>
                                        <w:div w:id="1617902372">
                                          <w:marLeft w:val="45"/>
                                          <w:marRight w:val="45"/>
                                          <w:marTop w:val="100"/>
                                          <w:marBottom w:val="100"/>
                                          <w:divBdr>
                                            <w:top w:val="none" w:sz="0" w:space="0" w:color="auto"/>
                                            <w:left w:val="none" w:sz="0" w:space="0" w:color="auto"/>
                                            <w:bottom w:val="none" w:sz="0" w:space="0" w:color="auto"/>
                                            <w:right w:val="none" w:sz="0" w:space="0" w:color="auto"/>
                                          </w:divBdr>
                                        </w:div>
                                        <w:div w:id="1025325915">
                                          <w:marLeft w:val="45"/>
                                          <w:marRight w:val="45"/>
                                          <w:marTop w:val="100"/>
                                          <w:marBottom w:val="100"/>
                                          <w:divBdr>
                                            <w:top w:val="none" w:sz="0" w:space="0" w:color="auto"/>
                                            <w:left w:val="none" w:sz="0" w:space="0" w:color="auto"/>
                                            <w:bottom w:val="none" w:sz="0" w:space="0" w:color="auto"/>
                                            <w:right w:val="none" w:sz="0" w:space="0" w:color="auto"/>
                                          </w:divBdr>
                                          <w:divsChild>
                                            <w:div w:id="805007845">
                                              <w:marLeft w:val="0"/>
                                              <w:marRight w:val="0"/>
                                              <w:marTop w:val="75"/>
                                              <w:marBottom w:val="75"/>
                                              <w:divBdr>
                                                <w:top w:val="none" w:sz="0" w:space="0" w:color="auto"/>
                                                <w:left w:val="none" w:sz="0" w:space="0" w:color="auto"/>
                                                <w:bottom w:val="none" w:sz="0" w:space="0" w:color="auto"/>
                                                <w:right w:val="none" w:sz="0" w:space="0" w:color="auto"/>
                                              </w:divBdr>
                                              <w:divsChild>
                                                <w:div w:id="2053071606">
                                                  <w:marLeft w:val="0"/>
                                                  <w:marRight w:val="0"/>
                                                  <w:marTop w:val="0"/>
                                                  <w:marBottom w:val="0"/>
                                                  <w:divBdr>
                                                    <w:top w:val="none" w:sz="0" w:space="0" w:color="auto"/>
                                                    <w:left w:val="none" w:sz="0" w:space="0" w:color="auto"/>
                                                    <w:bottom w:val="none" w:sz="0" w:space="0" w:color="auto"/>
                                                    <w:right w:val="none" w:sz="0" w:space="0" w:color="auto"/>
                                                  </w:divBdr>
                                                  <w:divsChild>
                                                    <w:div w:id="17099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amazon.de/Cooler-Master-Dream-CPU-K%C3%BChler-RR-X117-18FP-R1/dp/B005C5GNQS?psc=1&amp;SubscriptionId=AKIAIPHVZTVH6LZ5BFZA&amp;tag=techracom00-21&amp;linkCode=xm2&amp;camp=2025&amp;creative=165953&amp;creativeASIN=B005C5GNQS&amp;ascsubtag=pcg-custom-tracking-21" TargetMode="External"/><Relationship Id="rId117" Type="http://schemas.openxmlformats.org/officeDocument/2006/relationships/hyperlink" Target="https://www.amazon.de/EVGA-SuperNOVA-Vollst-ndiges-Modular-Netzteil/dp/B0100QRVP0?psc=1&amp;SubscriptionId=AKIAIPHVZTVH6LZ5BFZA&amp;tag=techracom00-21&amp;linkCode=xm2&amp;camp=2025&amp;creative=165953&amp;creativeASIN=B0100QRVP0&amp;ascsubtag=pcg-custom-tracking-21" TargetMode="External"/><Relationship Id="rId21"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42" Type="http://schemas.openxmlformats.org/officeDocument/2006/relationships/hyperlink" Target="https://www.amazon.es/Intel-Core-7600-QuadCore-cach%C3%A9-Negro/dp/B01MYTYSMK?SubscriptionId=AKIAIPHVZTVH6LZ5BFZA&amp;tag=tech0ae4-21&amp;linkCode=xm2&amp;camp=2025&amp;creative=165953&amp;creativeASIN=B01MYTYSMK&amp;ascsubtag=pcg-custom-tracking-21" TargetMode="External"/><Relationship Id="rId47" Type="http://schemas.openxmlformats.org/officeDocument/2006/relationships/hyperlink" Target="https://www.amazon.it/Intel-i5-7600K-3-8GHz-Scatola-Intelligente/dp/B01MRRPPQS?SubscriptionId=AKIAIPHVZTVH6LZ5BFZA&amp;tag=tech08c20-21&amp;linkCode=xm2&amp;camp=2025&amp;creative=165953&amp;creativeASIN=B01MRRPPQS&amp;ascsubtag=pcg-custom-tracking-21" TargetMode="External"/><Relationship Id="rId63" Type="http://schemas.openxmlformats.org/officeDocument/2006/relationships/hyperlink" Target="https://www.amazon.co.uk/GIGABYTE-NVIDIA-GeForce-1080-GAMING/dp/B01GCAW1IA?psc=1&amp;SubscriptionId=AKIAIPHVZTVH6LZ5BFZA&amp;tag=hawk-future-21&amp;linkCode=xm2&amp;camp=2025&amp;creative=165953&amp;creativeASIN=B01GCAW1IA&amp;ascsubtag=pcg-custom-tracking-21" TargetMode="External"/><Relationship Id="rId68" Type="http://schemas.openxmlformats.org/officeDocument/2006/relationships/hyperlink" Target="http://www.kqzyfj.com/click-7706533-12944383?url=https%3A%2F%2Fwww.newegg.com%2Fglobal%2Ffr%2FProduct%2FProduct.aspx%3FItem%3DN82E16813130972%26nm_mc%3DAFC-C8Junction-FRA%26cm_mmc%3DAFC-C8Junction-FRA-_-Motherboards%2B-%2BIntel-_-MSI-_-13130972&amp;sid=pcg-custom-tracking" TargetMode="External"/><Relationship Id="rId84" Type="http://schemas.openxmlformats.org/officeDocument/2006/relationships/hyperlink" Target="https://www.amazon.es/G-Skill-F4-2666C15D-16GVR-Memoria-DDR4-2666/dp/B013J7LQYO?SubscriptionId=AKIAIPHVZTVH6LZ5BFZA&amp;tag=tech0ae4-21&amp;linkCode=xm2&amp;camp=2025&amp;creative=165953&amp;creativeASIN=B013J7LQYO&amp;ascsubtag=pcg-custom-tracking-21" TargetMode="External"/><Relationship Id="rId89" Type="http://schemas.openxmlformats.org/officeDocument/2006/relationships/hyperlink" Target="http://www.pcgamer.com/expect-dram-prices-to-keep-rising/" TargetMode="External"/><Relationship Id="rId112" Type="http://schemas.openxmlformats.org/officeDocument/2006/relationships/hyperlink" Target="https://www.newegg.com/Product/Product.aspx?item=N82E16835181101" TargetMode="External"/><Relationship Id="rId16" Type="http://schemas.openxmlformats.org/officeDocument/2006/relationships/hyperlink" Target="http://www.kqzyfj.com/click-7706533-12944385?url=https%3A%2F%2Fwww.newegg.com%2Fglobal%2Fde%2FProduct%2FProduct.aspx%3FItem%3DN82E16814125908%26nm_mc%3DAFC-C8Junction-DEU%26cm_mmc%3DAFC-C8Junction-DEU-_-Video%2BCard%2B-%2BNvidia-_-GIGABYTE-_-14125908&amp;sid=pcg-custom-tracking" TargetMode="External"/><Relationship Id="rId107" Type="http://schemas.openxmlformats.org/officeDocument/2006/relationships/hyperlink" Target="https://www.awin1.com/pclick.php?p=642699995&amp;a=103504&amp;m=957&amp;clickref=pcg-custom-tracking" TargetMode="External"/><Relationship Id="rId11" Type="http://schemas.openxmlformats.org/officeDocument/2006/relationships/hyperlink" Target="http://www.dpbolvw.net/click-7706533-12944385?url=https%3A%2F%2Fwww.newegg.com%2Fglobal%2Fde%2FProduct%2FProduct.aspx%3FItem%3DN82E16819117728%26nm_mc%3DAFC-C8Junction-DEU%26cm_mmc%3DAFC-C8Junction-DEU-_-Processors%2B-%2BDesktops-_-Intel-_-19117728&amp;sid=pcg-custom-tracking" TargetMode="External"/><Relationship Id="rId32" Type="http://schemas.openxmlformats.org/officeDocument/2006/relationships/hyperlink" Target="https://www.amazon.co.uk/MSI-Z270-GAMING-PRO-CARBON/dp/B01MY4L5ED?psc=1&amp;SubscriptionId=AKIAIPHVZTVH6LZ5BFZA&amp;tag=hawk-future-21&amp;linkCode=xm2&amp;camp=2025&amp;creative=165953&amp;creativeASIN=B01MY4L5ED&amp;ascsubtag=pcg-custom-tracking-21" TargetMode="External"/><Relationship Id="rId37" Type="http://schemas.openxmlformats.org/officeDocument/2006/relationships/image" Target="media/image12.jpeg"/><Relationship Id="rId53" Type="http://schemas.openxmlformats.org/officeDocument/2006/relationships/hyperlink" Target="http://www.pcgamer.com/intel-core-i7-7700k-review/" TargetMode="External"/><Relationship Id="rId58" Type="http://schemas.openxmlformats.org/officeDocument/2006/relationships/hyperlink" Target="https://www.amazon.de/GeForce-1080-8G-Grafikkarte-Speicher-Displayport/dp/B01FTZEES4?SubscriptionId=AKIAIPHVZTVH6LZ5BFZA&amp;tag=techracom00-21&amp;linkCode=xm2&amp;camp=2025&amp;creative=165953&amp;creativeASIN=B01FTZEES4&amp;ascsubtag=pcg-custom-tracking-21" TargetMode="External"/><Relationship Id="rId74" Type="http://schemas.openxmlformats.org/officeDocument/2006/relationships/hyperlink" Target="https://www.amazon.it/MSI-performance-Gaming-Z270-DDR4-HDMI-Mini-ITX/dp/B01MY58BS3?psc=1&amp;SubscriptionId=AKIAIPHVZTVH6LZ5BFZA&amp;tag=tech08c20-21&amp;linkCode=xm2&amp;camp=2025&amp;creative=165953&amp;creativeASIN=B01MY58BS3&amp;ascsubtag=pcg-custom-tracking-21" TargetMode="External"/><Relationship Id="rId79"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102" Type="http://schemas.openxmlformats.org/officeDocument/2006/relationships/hyperlink" Target="https://www.amazon.de/Cooler-Master-Dream-CPU-K%C3%BChler-RR-X117-18FP-R1/dp/B005C5GNQS?psc=1&amp;SubscriptionId=AKIAIPHVZTVH6LZ5BFZA&amp;tag=techracom00-21&amp;linkCode=xm2&amp;camp=2025&amp;creative=165953&amp;creativeASIN=B005C5GNQS&amp;ascsubtag=pcg-custom-tracking-21" TargetMode="External"/><Relationship Id="rId123" Type="http://schemas.openxmlformats.org/officeDocument/2006/relationships/hyperlink" Target="https://www.amazon.es/NZXT-CA-S340MB-GB-Caja-ordenador-negro/dp/B00RN3SISI?psc=1&amp;SubscriptionId=AKIAIPHVZTVH6LZ5BFZA&amp;tag=tech0ae4-21&amp;linkCode=xm2&amp;camp=2025&amp;creative=165953&amp;creativeASIN=B00RN3SISI&amp;ascsubtag=pcg-custom-tracking-21" TargetMode="External"/><Relationship Id="rId128" Type="http://schemas.openxmlformats.org/officeDocument/2006/relationships/hyperlink" Target="http://www.amazon.de/dp/B00NGMIBXC/ref=asc_df_B00NGMIBXC46865270?smid=A3JWKAKR8XB7XF&amp;tag=techracom00-21&amp;linkCode=df0&amp;creative=22506&amp;creativeASIN=B00NGMIBXC&amp;ascsubtag=pcg-custom-tracking-21" TargetMode="External"/><Relationship Id="rId5" Type="http://schemas.openxmlformats.org/officeDocument/2006/relationships/hyperlink" Target="http://www.pcgamer.com/author/pc-gamer/" TargetMode="External"/><Relationship Id="rId90" Type="http://schemas.openxmlformats.org/officeDocument/2006/relationships/hyperlink" Target="http://www.amazon.de/dp/B01K4I77DK/ref=asc_df_B01K4I77DK46867845?smid=A3JWKAKR8XB7XF&amp;tag=techracom00-21&amp;linkCode=df0&amp;creative=22494&amp;creativeASIN=B01K4I77DK&amp;ascsubtag=pcg-custom-tracking-21" TargetMode="External"/><Relationship Id="rId95" Type="http://schemas.openxmlformats.org/officeDocument/2006/relationships/hyperlink" Target="https://www.amazon.co.uk/Intel-600p-Solid-State-Drive/dp/B01K4I77DK?SubscriptionId=AKIAIPHVZTVH6LZ5BFZA&amp;tag=hawk-future-21&amp;linkCode=xm2&amp;camp=2025&amp;creative=165953&amp;creativeASIN=B01K4I77DK&amp;ascsubtag=pcg-custom-tracking-21" TargetMode="External"/><Relationship Id="rId19" Type="http://schemas.openxmlformats.org/officeDocument/2006/relationships/hyperlink" Target="http://www.jdoqocy.com/click-7706533-12944385?url=https%3A%2F%2Fwww.newegg.com%2Fglobal%2Fde%2FProduct%2FProduct.aspx%3FItem%3DN82E16820231884%26nm_mc%3DAFC-C8Junction-DEU%26cm_mmc%3DAFC-C8Junction-DEU-_-Memory%2B%28Desktop%2BMemory%29-_-G.SKILL-_-20231884&amp;sid=pcg-custom-tracking" TargetMode="External"/><Relationship Id="rId14" Type="http://schemas.openxmlformats.org/officeDocument/2006/relationships/hyperlink" Target="http://www.dpbolvw.net/click-7706533-12944385?url=https%3A%2F%2Fwww.newegg.com%2Fglobal%2Fde%2FProduct%2FProduct.aspx%3FItem%3DN82E16819117728%26nm_mc%3DAFC-C8Junction-DEU%26cm_mmc%3DAFC-C8Junction-DEU-_-Processors%2B-%2BDesktops-_-Intel-_-19117728&amp;sid=pcg-custom-tracking" TargetMode="External"/><Relationship Id="rId22" Type="http://schemas.openxmlformats.org/officeDocument/2006/relationships/hyperlink" Target="http://www.amazon.de/dp/B01K4I77DK/ref=asc_df_B01K4I77DK46867845?smid=A3JWKAKR8XB7XF&amp;tag=techracom00-21&amp;linkCode=df0&amp;creative=22494&amp;creativeASIN=B01K4I77DK&amp;ascsubtag=pcg-custom-tracking-21" TargetMode="External"/><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hyperlink" Target="https://www.amazon.co.uk/MSI-Z270-GAMING-PRO-CARBON/dp/B01MY4L5ED?psc=1&amp;SubscriptionId=AKIAIPHVZTVH6LZ5BFZA&amp;tag=hawk-future-21&amp;linkCode=xm2&amp;camp=2025&amp;creative=165953&amp;creativeASIN=B01MY4L5ED&amp;ascsubtag=pcg-custom-tracking-21" TargetMode="External"/><Relationship Id="rId43" Type="http://schemas.openxmlformats.org/officeDocument/2006/relationships/image" Target="media/image14.png"/><Relationship Id="rId48" Type="http://schemas.openxmlformats.org/officeDocument/2006/relationships/image" Target="media/image15.png"/><Relationship Id="rId56" Type="http://schemas.openxmlformats.org/officeDocument/2006/relationships/hyperlink" Target="http://www.pcgamer.com/intel-pentium-g4560-review/" TargetMode="External"/><Relationship Id="rId64" Type="http://schemas.openxmlformats.org/officeDocument/2006/relationships/hyperlink" Target="http://www.pcgamer.com/deals/compare?model_name=GeForce%20GTX%201080" TargetMode="External"/><Relationship Id="rId69" Type="http://schemas.openxmlformats.org/officeDocument/2006/relationships/hyperlink" Target="http://www.kqzyfj.com/click-7706533-12944383?url=https%3A%2F%2Fwww.newegg.com%2Fglobal%2Ffr%2FProduct%2FProduct.aspx%3FItem%3DN82E16813130972%26nm_mc%3DAFC-C8Junction-FRA%26cm_mmc%3DAFC-C8Junction-FRA-_-Motherboards%2B-%2BIntel-_-MSI-_-13130972&amp;sid=pcg-custom-tracking" TargetMode="External"/><Relationship Id="rId77" Type="http://schemas.openxmlformats.org/officeDocument/2006/relationships/hyperlink" Target="http://www.pcgamer.com/the-best-z270-motherboard/" TargetMode="External"/><Relationship Id="rId100" Type="http://schemas.openxmlformats.org/officeDocument/2006/relationships/hyperlink" Target="https://www.newegg.com/Product/Product.aspx?item=N82E16820147593" TargetMode="External"/><Relationship Id="rId105" Type="http://schemas.openxmlformats.org/officeDocument/2006/relationships/hyperlink" Target="http://www.amazon.co.uk/dp/B01M0C1ZO3/ref=asc_df_B01M0C1ZO346553066?smid=A3P5ROKL5A1OLE&amp;tag=hawk-future-21&amp;linkCode=df0&amp;creative=22242&amp;creativeASIN=B01M0C1ZO3&amp;ascsubtag=pcg-custom-tracking-21" TargetMode="External"/><Relationship Id="rId113" Type="http://schemas.openxmlformats.org/officeDocument/2006/relationships/hyperlink" Target="https://www.amazon.es/EVGA-650W-MODULAR-Platinum-PSU/dp/B0151DNTLM?psc=1&amp;SubscriptionId=AKIAIPHVZTVH6LZ5BFZA&amp;tag=tech0ae4-21&amp;linkCode=xm2&amp;camp=2025&amp;creative=165953&amp;creativeASIN=B0151DNTLM&amp;ascsubtag=pcg-custom-tracking-21" TargetMode="External"/><Relationship Id="rId118" Type="http://schemas.openxmlformats.org/officeDocument/2006/relationships/hyperlink" Target="https://www.amazon.de/EVGA-SuperNOVA-Vollst-ndiges-Modular-Netzteil/dp/B0100QRVP0?psc=1&amp;SubscriptionId=AKIAIPHVZTVH6LZ5BFZA&amp;tag=techracom00-21&amp;linkCode=xm2&amp;camp=2025&amp;creative=165953&amp;creativeASIN=B0100QRVP0&amp;ascsubtag=pcg-custom-tracking-21" TargetMode="External"/><Relationship Id="rId126" Type="http://schemas.openxmlformats.org/officeDocument/2006/relationships/hyperlink" Target="https://www.amazon.it/Nzxt-Ca-S340W-W1-Casse-Gaming-Bianco/dp/B00NGMIBXC?SubscriptionId=AKIAIPHVZTVH6LZ5BFZA&amp;tag=tech08c20-21&amp;linkCode=xm2&amp;camp=2025&amp;creative=165953&amp;creativeASIN=B00NGMIBXC&amp;ascsubtag=pcg-custom-tracking-21" TargetMode="External"/><Relationship Id="rId8" Type="http://schemas.openxmlformats.org/officeDocument/2006/relationships/hyperlink" Target="http://www.pcgamer.com/the-best-gaming-mouse/" TargetMode="External"/><Relationship Id="rId51" Type="http://schemas.openxmlformats.org/officeDocument/2006/relationships/hyperlink" Target="http://www.pcgamer.com/intels-kaby-lake-everything-you-need-to-know/" TargetMode="External"/><Relationship Id="rId72" Type="http://schemas.openxmlformats.org/officeDocument/2006/relationships/hyperlink" Target="https://www.amazon.es/MSI-Z270-GAMING-PRO-CARBON/dp/B01MY4L5ED?psc=1&amp;SubscriptionId=AKIAIPHVZTVH6LZ5BFZA&amp;tag=tech0ae4-21&amp;linkCode=xm2&amp;camp=2025&amp;creative=165953&amp;creativeASIN=B01MY4L5ED&amp;ascsubtag=pcg-custom-tracking-21" TargetMode="External"/><Relationship Id="rId80" Type="http://schemas.openxmlformats.org/officeDocument/2006/relationships/hyperlink" Target="http://www.amazon.de/dp/B013J7P1YU/ref=asc_df_B013J7P1YU46862565?smid=A3JWKAKR8XB7XF&amp;tag=techracom00-21&amp;linkCode=df0&amp;creative=22494&amp;creativeASIN=B013J7P1YU&amp;ascsubtag=pcg-custom-tracking-21" TargetMode="External"/><Relationship Id="rId85" Type="http://schemas.openxmlformats.org/officeDocument/2006/relationships/hyperlink" Target="https://www.amazon.es/G-Skill-F4-2666C15D-16GVR-Memoria-DDR4-2666/dp/B013J7LQYO?SubscriptionId=AKIAIPHVZTVH6LZ5BFZA&amp;tag=tech0ae4-21&amp;linkCode=xm2&amp;camp=2025&amp;creative=165953&amp;creativeASIN=B013J7LQYO&amp;ascsubtag=pcg-custom-tracking-21" TargetMode="External"/><Relationship Id="rId93" Type="http://schemas.openxmlformats.org/officeDocument/2006/relationships/hyperlink" Target="https://www.amazon.it/Intel-Unit-agrave-Metallico-SSDPEKKW512G7X1/dp/B01K4I77DK?SubscriptionId=AKIAIPHVZTVH6LZ5BFZA&amp;tag=tech08c20-21&amp;linkCode=xm2&amp;camp=2025&amp;creative=165953&amp;creativeASIN=B01K4I77DK&amp;ascsubtag=pcg-custom-tracking-21" TargetMode="External"/><Relationship Id="rId98" Type="http://schemas.openxmlformats.org/officeDocument/2006/relationships/hyperlink" Target="http://www.pcgamer.com/build-guide-the-best-cheap-gaming-pc/" TargetMode="External"/><Relationship Id="rId121" Type="http://schemas.openxmlformats.org/officeDocument/2006/relationships/hyperlink" Target="http://www.pcgamer.com/deals/compare?model_name=EVGA%20SuperNOVA%20G1%20650W"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hyperlink" Target="http://www.amazon.de/dp/B01K4I77DK/ref=asc_df_B01K4I77DK46867845?smid=A3JWKAKR8XB7XF&amp;tag=techracom00-21&amp;linkCode=df0&amp;creative=22494&amp;creativeASIN=B01K4I77DK&amp;ascsubtag=pcg-custom-tracking-21" TargetMode="External"/><Relationship Id="rId33" Type="http://schemas.openxmlformats.org/officeDocument/2006/relationships/image" Target="media/image10.jpeg"/><Relationship Id="rId38" Type="http://schemas.openxmlformats.org/officeDocument/2006/relationships/image" Target="media/image13.png"/><Relationship Id="rId46" Type="http://schemas.openxmlformats.org/officeDocument/2006/relationships/hyperlink" Target="http://www.amazon.de/dp/B01MRRPPQS/ref=asc_df_B01MRRPPQS46867009?smid=A3JWKAKR8XB7XF&amp;tag=techracom00-21&amp;linkCode=df0&amp;creative=22494&amp;creativeASIN=B01MRRPPQS&amp;ascsubtag=pcg-custom-tracking-21" TargetMode="External"/><Relationship Id="rId59" Type="http://schemas.openxmlformats.org/officeDocument/2006/relationships/hyperlink" Target="https://www.amazon.de/GeForce-1080-8G-Grafikkarte-Speicher-Displayport/dp/B01FTZEES4?SubscriptionId=AKIAIPHVZTVH6LZ5BFZA&amp;tag=techracom00-21&amp;linkCode=xm2&amp;camp=2025&amp;creative=165953&amp;creativeASIN=B01FTZEES4&amp;ascsubtag=pcg-custom-tracking-21" TargetMode="External"/><Relationship Id="rId67" Type="http://schemas.openxmlformats.org/officeDocument/2006/relationships/hyperlink" Target="http://www.pcgamer.com/best-graphics-card-deals-today/" TargetMode="External"/><Relationship Id="rId103" Type="http://schemas.openxmlformats.org/officeDocument/2006/relationships/hyperlink" Target="https://www.amazon.es/Cooler-Master-Hyper-212-Evo/dp/B0068OI7T8?SubscriptionId=AKIAIPHVZTVH6LZ5BFZA&amp;tag=tech0ae4-21&amp;linkCode=xm2&amp;camp=2025&amp;creative=165953&amp;creativeASIN=B0068OI7T8&amp;ascsubtag=pcg-custom-tracking-21" TargetMode="External"/><Relationship Id="rId108" Type="http://schemas.openxmlformats.org/officeDocument/2006/relationships/image" Target="media/image16.png"/><Relationship Id="rId116" Type="http://schemas.openxmlformats.org/officeDocument/2006/relationships/hyperlink" Target="https://www.amazon.it/EVGA-650W-MODULAR-Platinum-PSU/dp/B0151DNTLM?psc=1&amp;SubscriptionId=AKIAIPHVZTVH6LZ5BFZA&amp;tag=tech08c20-21&amp;linkCode=xm2&amp;camp=2025&amp;creative=165953&amp;creativeASIN=B0151DNTLM&amp;ascsubtag=pcg-custom-tracking-21" TargetMode="External"/><Relationship Id="rId124" Type="http://schemas.openxmlformats.org/officeDocument/2006/relationships/hyperlink" Target="https://www.amazon.es/NZXT-CA-S340MB-GB-Caja-ordenador-negro/dp/B00RN3SISI?psc=1&amp;SubscriptionId=AKIAIPHVZTVH6LZ5BFZA&amp;tag=tech0ae4-21&amp;linkCode=xm2&amp;camp=2025&amp;creative=165953&amp;creativeASIN=B00RN3SISI&amp;ascsubtag=pcg-custom-tracking-21" TargetMode="External"/><Relationship Id="rId129" Type="http://schemas.openxmlformats.org/officeDocument/2006/relationships/hyperlink" Target="http://www.pcgamer.com/deals/compare?model_name=nzxt%20s340" TargetMode="External"/><Relationship Id="rId20" Type="http://schemas.openxmlformats.org/officeDocument/2006/relationships/image" Target="media/image5.jpeg"/><Relationship Id="rId41" Type="http://schemas.openxmlformats.org/officeDocument/2006/relationships/hyperlink" Target="http://www.dpbolvw.net/click-7706533-12944385?url=https%3A%2F%2Fwww.newegg.com%2Fglobal%2Fde%2FProduct%2FProduct.aspx%3FItem%3DN82E16819117728%26nm_mc%3DAFC-C8Junction-DEU%26cm_mmc%3DAFC-C8Junction-DEU-_-Processors%2B-%2BDesktops-_-Intel-_-19117728&amp;sid=pcg-custom-tracking" TargetMode="External"/><Relationship Id="rId54" Type="http://schemas.openxmlformats.org/officeDocument/2006/relationships/hyperlink" Target="http://www.pcgamer.com/intel-core-i3-7350k-review/" TargetMode="External"/><Relationship Id="rId62" Type="http://schemas.openxmlformats.org/officeDocument/2006/relationships/hyperlink" Target="https://www.amazon.co.uk/GIGABYTE-NVIDIA-GeForce-1080-GAMING/dp/B01GCAW1IA?psc=1&amp;SubscriptionId=AKIAIPHVZTVH6LZ5BFZA&amp;tag=hawk-future-21&amp;linkCode=xm2&amp;camp=2025&amp;creative=165953&amp;creativeASIN=B01GCAW1IA&amp;ascsubtag=pcg-custom-tracking-21" TargetMode="External"/><Relationship Id="rId70" Type="http://schemas.openxmlformats.org/officeDocument/2006/relationships/hyperlink" Target="http://www.amazon.de/dp/B01MY4L5ED/ref=asc_df_B01MY4L5ED46867424?smid=A3JWKAKR8XB7XF&amp;tag=techracom00-21&amp;linkCode=df0&amp;creative=22494&amp;creativeASIN=B01MY4L5ED&amp;ascsubtag=pcg-custom-tracking-21" TargetMode="External"/><Relationship Id="rId75" Type="http://schemas.openxmlformats.org/officeDocument/2006/relationships/hyperlink" Target="https://www.amazon.it/MSI-performance-Gaming-Z270-DDR4-HDMI-Mini-ITX/dp/B01MY58BS3?psc=1&amp;SubscriptionId=AKIAIPHVZTVH6LZ5BFZA&amp;tag=tech08c20-21&amp;linkCode=xm2&amp;camp=2025&amp;creative=165953&amp;creativeASIN=B01MY58BS3&amp;ascsubtag=pcg-custom-tracking-21" TargetMode="External"/><Relationship Id="rId83" Type="http://schemas.openxmlformats.org/officeDocument/2006/relationships/hyperlink" Target="https://www.amazon.it/G-Skill-DDR4-2666-2666MHz-memory-module/dp/B013J7LQYO?SubscriptionId=AKIAIPHVZTVH6LZ5BFZA&amp;tag=tech08c20-21&amp;linkCode=xm2&amp;camp=2025&amp;creative=165953&amp;creativeASIN=B013J7LQYO&amp;ascsubtag=pcg-custom-tracking-21" TargetMode="External"/><Relationship Id="rId88" Type="http://schemas.openxmlformats.org/officeDocument/2006/relationships/hyperlink" Target="http://www.pcgamer.com/ram-makers-samsung-makes-the-best-dram-chips/" TargetMode="External"/><Relationship Id="rId91" Type="http://schemas.openxmlformats.org/officeDocument/2006/relationships/hyperlink" Target="https://www.amazon.es/Intel-600p-512-m-2-80-3-0-x4-tlc/dp/B01K4I77DK?SubscriptionId=AKIAIPHVZTVH6LZ5BFZA&amp;tag=tech0ae4-21&amp;linkCode=xm2&amp;camp=2025&amp;creative=165953&amp;creativeASIN=B01K4I77DK&amp;ascsubtag=pcg-custom-tracking-21" TargetMode="External"/><Relationship Id="rId96" Type="http://schemas.openxmlformats.org/officeDocument/2006/relationships/hyperlink" Target="https://www.amazon.co.uk/Intel-600p-Solid-State-Drive/dp/B01K4I77DK?SubscriptionId=AKIAIPHVZTVH6LZ5BFZA&amp;tag=hawk-future-21&amp;linkCode=xm2&amp;camp=2025&amp;creative=165953&amp;creativeASIN=B01K4I77DK&amp;ascsubtag=pcg-custom-tracking-21" TargetMode="External"/><Relationship Id="rId111" Type="http://schemas.openxmlformats.org/officeDocument/2006/relationships/hyperlink" Target="https://www.newegg.com/Product/Product.aspx?item=N82E16835181030" TargetMode="External"/><Relationship Id="rId13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cgamer.com/best-gaming-pc/" TargetMode="External"/><Relationship Id="rId15" Type="http://schemas.openxmlformats.org/officeDocument/2006/relationships/image" Target="media/image3.gif"/><Relationship Id="rId23" Type="http://schemas.openxmlformats.org/officeDocument/2006/relationships/image" Target="media/image6.jpeg"/><Relationship Id="rId28" Type="http://schemas.openxmlformats.org/officeDocument/2006/relationships/hyperlink" Target="https://www.amazon.de/Cooler-Master-Dream-CPU-K%C3%BChler-RR-X117-18FP-R1/dp/B005C5GNQS?psc=1&amp;SubscriptionId=AKIAIPHVZTVH6LZ5BFZA&amp;tag=techracom00-21&amp;linkCode=xm2&amp;camp=2025&amp;creative=165953&amp;creativeASIN=B005C5GNQS&amp;ascsubtag=pcg-custom-tracking-21" TargetMode="External"/><Relationship Id="rId36" Type="http://schemas.openxmlformats.org/officeDocument/2006/relationships/hyperlink" Target="https://www.awin1.com/pclick.php?p=3822914961&amp;a=103504&amp;m=547&amp;clickref=pcg-custom-tracking" TargetMode="External"/><Relationship Id="rId49" Type="http://schemas.openxmlformats.org/officeDocument/2006/relationships/hyperlink" Target="https://www.amazon.it/Intel-i5-7600K-3-8GHz-Scatola-Intelligente/dp/B01MRRPPQS?SubscriptionId=AKIAIPHVZTVH6LZ5BFZA&amp;tag=tech08c20-21&amp;linkCode=xm2&amp;camp=2025&amp;creative=165953&amp;creativeASIN=B01MRRPPQS&amp;ascsubtag=pcg-custom-tracking-21" TargetMode="External"/><Relationship Id="rId57" Type="http://schemas.openxmlformats.org/officeDocument/2006/relationships/hyperlink" Target="http://www.kqzyfj.com/click-7706533-12944385?url=https%3A%2F%2Fwww.newegg.com%2Fglobal%2Fde%2FProduct%2FProduct.aspx%3FItem%3DN82E16814125908%26nm_mc%3DAFC-C8Junction-DEU%26cm_mmc%3DAFC-C8Junction-DEU-_-Video%2BCard%2B-%2BNvidia-_-GIGABYTE-_-14125908&amp;sid=pcg-custom-tracking" TargetMode="External"/><Relationship Id="rId106" Type="http://schemas.openxmlformats.org/officeDocument/2006/relationships/hyperlink" Target="http://www.amazon.co.uk/dp/B01M0C1ZO3/ref=asc_df_B01M0C1ZO346553066?smid=A3P5ROKL5A1OLE&amp;tag=hawk-future-21&amp;linkCode=df0&amp;creative=22242&amp;creativeASIN=B01M0C1ZO3&amp;ascsubtag=pcg-custom-tracking-21" TargetMode="External"/><Relationship Id="rId114" Type="http://schemas.openxmlformats.org/officeDocument/2006/relationships/hyperlink" Target="https://www.amazon.es/EVGA-650W-MODULAR-Platinum-PSU/dp/B0151DNTLM?psc=1&amp;SubscriptionId=AKIAIPHVZTVH6LZ5BFZA&amp;tag=tech0ae4-21&amp;linkCode=xm2&amp;camp=2025&amp;creative=165953&amp;creativeASIN=B0151DNTLM&amp;ascsubtag=pcg-custom-tracking-21" TargetMode="External"/><Relationship Id="rId119" Type="http://schemas.openxmlformats.org/officeDocument/2006/relationships/hyperlink" Target="https://www.amazon.co.uk/EVGA-Supernova-Modular-Power-Supply/dp/B00V5EDNRM?psc=1&amp;SubscriptionId=AKIAIPHVZTVH6LZ5BFZA&amp;tag=hawk-future-21&amp;linkCode=xm2&amp;camp=2025&amp;creative=165953&amp;creativeASIN=B00V5EDNRM&amp;ascsubtag=pcg-custom-tracking-21" TargetMode="External"/><Relationship Id="rId127" Type="http://schemas.openxmlformats.org/officeDocument/2006/relationships/hyperlink" Target="http://www.amazon.de/dp/B00NGMIBXC/ref=asc_df_B00NGMIBXC46865270?smid=A3JWKAKR8XB7XF&amp;tag=techracom00-21&amp;linkCode=df0&amp;creative=22506&amp;creativeASIN=B00NGMIBXC&amp;ascsubtag=pcg-custom-tracking-21" TargetMode="External"/><Relationship Id="rId10" Type="http://schemas.openxmlformats.org/officeDocument/2006/relationships/hyperlink" Target="http://www.pcgamer.com/the-best-gaming-monitors/" TargetMode="External"/><Relationship Id="rId31" Type="http://schemas.openxmlformats.org/officeDocument/2006/relationships/hyperlink" Target="http://www.kqzyfj.com/click-7706533-12944385?url=https%3A%2F%2Fwww.newegg.com%2Fglobal%2Fde%2FProduct%2FProduct.aspx%3FItem%3DN82E16811146198%26nm_mc%3DAFC-C8Junction-DEU%26cm_mmc%3DAFC-C8Junction-DEU-_-Cases%2B%28Computer%2BCases%2B-%2BATX%2BForm%29-_-NZXT-_-11146198&amp;sid=pcg-custom-tracking" TargetMode="External"/><Relationship Id="rId44" Type="http://schemas.openxmlformats.org/officeDocument/2006/relationships/hyperlink" Target="https://www.amazon.es/Intel-Core-7600-QuadCore-cach%C3%A9-Negro/dp/B01MYTYSMK?SubscriptionId=AKIAIPHVZTVH6LZ5BFZA&amp;tag=tech0ae4-21&amp;linkCode=xm2&amp;camp=2025&amp;creative=165953&amp;creativeASIN=B01MYTYSMK&amp;ascsubtag=pcg-custom-tracking-21" TargetMode="External"/><Relationship Id="rId52" Type="http://schemas.openxmlformats.org/officeDocument/2006/relationships/hyperlink" Target="http://www.pcgamer.com/intel-core-i5-7600k-review/" TargetMode="External"/><Relationship Id="rId60" Type="http://schemas.openxmlformats.org/officeDocument/2006/relationships/hyperlink" Target="https://www.amazon.es/Gigabyte-Nvidia-G-Force-1080-PCI-/dp/B01GCAW1IA?psc=1&amp;SubscriptionId=AKIAIPHVZTVH6LZ5BFZA&amp;tag=tech0ae4-21&amp;linkCode=xm2&amp;camp=2025&amp;creative=165953&amp;creativeASIN=B01GCAW1IA&amp;ascsubtag=pcg-custom-tracking-21" TargetMode="External"/><Relationship Id="rId65" Type="http://schemas.openxmlformats.org/officeDocument/2006/relationships/hyperlink" Target="http://www.pcgamer.com/gtx-1080-review/" TargetMode="External"/><Relationship Id="rId73" Type="http://schemas.openxmlformats.org/officeDocument/2006/relationships/hyperlink" Target="https://www.amazon.es/MSI-Z270-GAMING-PRO-CARBON/dp/B01MY4L5ED?psc=1&amp;SubscriptionId=AKIAIPHVZTVH6LZ5BFZA&amp;tag=tech0ae4-21&amp;linkCode=xm2&amp;camp=2025&amp;creative=165953&amp;creativeASIN=B01MY4L5ED&amp;ascsubtag=pcg-custom-tracking-21" TargetMode="External"/><Relationship Id="rId78" Type="http://schemas.openxmlformats.org/officeDocument/2006/relationships/hyperlink" Target="http://www.pcgamer.com/the-best-usb-wi-fi-adapter/" TargetMode="External"/><Relationship Id="rId81" Type="http://schemas.openxmlformats.org/officeDocument/2006/relationships/hyperlink" Target="http://www.amazon.de/dp/B013J7P1YU/ref=asc_df_B013J7P1YU46862565?smid=A3JWKAKR8XB7XF&amp;tag=techracom00-21&amp;linkCode=df0&amp;creative=22494&amp;creativeASIN=B013J7P1YU&amp;ascsubtag=pcg-custom-tracking-21" TargetMode="External"/><Relationship Id="rId86" Type="http://schemas.openxmlformats.org/officeDocument/2006/relationships/hyperlink" Target="http://www.pcgamer.com/deals/compare?model_name=Ripjaws%20V%20Series%20DDR4-2666%2016GB%20(2x8GB)" TargetMode="External"/><Relationship Id="rId94" Type="http://schemas.openxmlformats.org/officeDocument/2006/relationships/hyperlink" Target="https://www.amazon.it/Intel-Unit-agrave-Metallico-SSDPEKKW512G7X1/dp/B01K4I77DK?SubscriptionId=AKIAIPHVZTVH6LZ5BFZA&amp;tag=tech08c20-21&amp;linkCode=xm2&amp;camp=2025&amp;creative=165953&amp;creativeASIN=B01K4I77DK&amp;ascsubtag=pcg-custom-tracking-21" TargetMode="External"/><Relationship Id="rId99" Type="http://schemas.openxmlformats.org/officeDocument/2006/relationships/hyperlink" Target="http://www.pcgamer.com/best-nvme-ssds/" TargetMode="External"/><Relationship Id="rId101" Type="http://schemas.openxmlformats.org/officeDocument/2006/relationships/hyperlink" Target="https://www.amazon.com/dp/B001EXA20A" TargetMode="External"/><Relationship Id="rId122" Type="http://schemas.openxmlformats.org/officeDocument/2006/relationships/hyperlink" Target="http://www.kqzyfj.com/click-7706533-12944385?url=https%3A%2F%2Fwww.newegg.com%2Fglobal%2Fde%2FProduct%2FProduct.aspx%3FItem%3DN82E16811146198%26nm_mc%3DAFC-C8Junction-DEU%26cm_mmc%3DAFC-C8Junction-DEU-_-Cases%2B%28Computer%2BCases%2B-%2BATX%2BForm%29-_-NZXT-_-11146198&amp;sid=pcg-custom-tracking" TargetMode="External"/><Relationship Id="rId130" Type="http://schemas.openxmlformats.org/officeDocument/2006/relationships/hyperlink" Target="http://www.pcgamer.com/the-best-atx-mid-tower-pc-cases/" TargetMode="External"/><Relationship Id="rId4" Type="http://schemas.openxmlformats.org/officeDocument/2006/relationships/webSettings" Target="webSettings.xml"/><Relationship Id="rId9" Type="http://schemas.openxmlformats.org/officeDocument/2006/relationships/hyperlink" Target="http://www.pcgamer.com/the-best-gaming-keyboards/" TargetMode="External"/><Relationship Id="rId13" Type="http://schemas.openxmlformats.org/officeDocument/2006/relationships/image" Target="media/image2.png"/><Relationship Id="rId18" Type="http://schemas.openxmlformats.org/officeDocument/2006/relationships/hyperlink" Target="http://www.kqzyfj.com/click-7706533-12944385?url=https%3A%2F%2Fwww.newegg.com%2Fglobal%2Fde%2FProduct%2FProduct.aspx%3FItem%3DN82E16814125908%26nm_mc%3DAFC-C8Junction-DEU%26cm_mmc%3DAFC-C8Junction-DEU-_-Video%2BCard%2B-%2BNvidia-_-GIGABYTE-_-14125908&amp;sid=pcg-custom-tracking" TargetMode="External"/><Relationship Id="rId39" Type="http://schemas.openxmlformats.org/officeDocument/2006/relationships/hyperlink" Target="https://www.awin1.com/pclick.php?p=3822914961&amp;a=103504&amp;m=547&amp;clickref=pcg-custom-tracking" TargetMode="External"/><Relationship Id="rId109" Type="http://schemas.openxmlformats.org/officeDocument/2006/relationships/hyperlink" Target="https://www.awin1.com/pclick.php?p=642699995&amp;a=103504&amp;m=957&amp;clickref=pcg-custom-tracking" TargetMode="External"/><Relationship Id="rId34" Type="http://schemas.openxmlformats.org/officeDocument/2006/relationships/image" Target="media/image11.png"/><Relationship Id="rId50" Type="http://schemas.openxmlformats.org/officeDocument/2006/relationships/hyperlink" Target="http://www.pcgamer.com/deals/compare?model_name=Intel%20Core%20i5-7600K" TargetMode="External"/><Relationship Id="rId55" Type="http://schemas.openxmlformats.org/officeDocument/2006/relationships/hyperlink" Target="http://www.pcgamer.com/kaby-lake-overclocking-tested-the-quest-for-5ghz/" TargetMode="External"/><Relationship Id="rId76" Type="http://schemas.openxmlformats.org/officeDocument/2006/relationships/hyperlink" Target="http://www.pcgamer.com/deals/compare?model_name=MSI%20Z270%20Gaming%20Pro%20Carbon" TargetMode="External"/><Relationship Id="rId97" Type="http://schemas.openxmlformats.org/officeDocument/2006/relationships/hyperlink" Target="http://www.pcgamer.com/deals/compare?model_name=Intel%20600p%20512GB" TargetMode="External"/><Relationship Id="rId104" Type="http://schemas.openxmlformats.org/officeDocument/2006/relationships/hyperlink" Target="https://www.amazon.es/Cooler-Master-Hyper-212-Evo/dp/B0068OI7T8?SubscriptionId=AKIAIPHVZTVH6LZ5BFZA&amp;tag=tech0ae4-21&amp;linkCode=xm2&amp;camp=2025&amp;creative=165953&amp;creativeASIN=B0068OI7T8&amp;ascsubtag=pcg-custom-tracking-21" TargetMode="External"/><Relationship Id="rId120" Type="http://schemas.openxmlformats.org/officeDocument/2006/relationships/hyperlink" Target="https://www.amazon.co.uk/EVGA-Supernova-Modular-Power-Supply/dp/B00V5EDNRM?psc=1&amp;SubscriptionId=AKIAIPHVZTVH6LZ5BFZA&amp;tag=hawk-future-21&amp;linkCode=xm2&amp;camp=2025&amp;creative=165953&amp;creativeASIN=B00V5EDNRM&amp;ascsubtag=pcg-custom-tracking-21" TargetMode="External"/><Relationship Id="rId125" Type="http://schemas.openxmlformats.org/officeDocument/2006/relationships/hyperlink" Target="https://www.amazon.it/Nzxt-Ca-S340W-W1-Casse-Gaming-Bianco/dp/B00NGMIBXC?SubscriptionId=AKIAIPHVZTVH6LZ5BFZA&amp;tag=tech08c20-21&amp;linkCode=xm2&amp;camp=2025&amp;creative=165953&amp;creativeASIN=B00NGMIBXC&amp;ascsubtag=pcg-custom-tracking-21" TargetMode="External"/><Relationship Id="rId7" Type="http://schemas.openxmlformats.org/officeDocument/2006/relationships/hyperlink" Target="http://www.pcgamer.com/gtx-1080-review/" TargetMode="External"/><Relationship Id="rId71" Type="http://schemas.openxmlformats.org/officeDocument/2006/relationships/hyperlink" Target="http://www.amazon.de/dp/B01MY4L5ED/ref=asc_df_B01MY4L5ED46867424?smid=A3JWKAKR8XB7XF&amp;tag=techracom00-21&amp;linkCode=df0&amp;creative=22494&amp;creativeASIN=B01MY4L5ED&amp;ascsubtag=pcg-custom-tracking-21" TargetMode="External"/><Relationship Id="rId92" Type="http://schemas.openxmlformats.org/officeDocument/2006/relationships/hyperlink" Target="https://www.amazon.es/Intel-600p-512-m-2-80-3-0-x4-tlc/dp/B01K4I77DK?SubscriptionId=AKIAIPHVZTVH6LZ5BFZA&amp;tag=tech0ae4-21&amp;linkCode=xm2&amp;camp=2025&amp;creative=165953&amp;creativeASIN=B01K4I77DK&amp;ascsubtag=pcg-custom-tracking-21" TargetMode="External"/><Relationship Id="rId2" Type="http://schemas.openxmlformats.org/officeDocument/2006/relationships/styles" Target="styles.xml"/><Relationship Id="rId29" Type="http://schemas.openxmlformats.org/officeDocument/2006/relationships/hyperlink" Target="http://www.kqzyfj.com/click-7706533-12944385?url=https%3A%2F%2Fwww.newegg.com%2Fglobal%2Fde%2FProduct%2FProduct.aspx%3FItem%3DN82E16811146198%26nm_mc%3DAFC-C8Junction-DEU%26cm_mmc%3DAFC-C8Junction-DEU-_-Cases%2B%28Computer%2BCases%2B-%2BATX%2BForm%29-_-NZXT-_-11146198&amp;sid=pcg-custom-tracking" TargetMode="External"/><Relationship Id="rId24" Type="http://schemas.openxmlformats.org/officeDocument/2006/relationships/image" Target="media/image7.png"/><Relationship Id="rId40" Type="http://schemas.openxmlformats.org/officeDocument/2006/relationships/hyperlink" Target="http://www.pcgamer.com/deals/compare?model_name=Intel%20Core%20i5-7600K%2CMSI%20Z270%20Gaming%20Pro%20Carbon%2CNvidia%20GeForce%20GTX%201080%2CRipjaws%20V%20Series%20DDR4-2666%2016GB%20(2x8GB)%2CIntel%20600p%20512GB%2CCooler%20Master%20Hyper%20212%20Evo%2CEVGA%20SuperNOVA%20G1%20650W%2CNZXT%20S340" TargetMode="External"/><Relationship Id="rId45" Type="http://schemas.openxmlformats.org/officeDocument/2006/relationships/hyperlink" Target="http://www.amazon.de/dp/B01MRRPPQS/ref=asc_df_B01MRRPPQS46867009?smid=A3JWKAKR8XB7XF&amp;tag=techracom00-21&amp;linkCode=df0&amp;creative=22494&amp;creativeASIN=B01MRRPPQS&amp;ascsubtag=pcg-custom-tracking-21" TargetMode="External"/><Relationship Id="rId66" Type="http://schemas.openxmlformats.org/officeDocument/2006/relationships/hyperlink" Target="http://www.pcgamer.com/how-bitcoin-and-cryptocurrencies-are-hurting-gamers/" TargetMode="External"/><Relationship Id="rId87" Type="http://schemas.openxmlformats.org/officeDocument/2006/relationships/hyperlink" Target="http://www.pcgamer.com/how-much-ram-do-you-really-need-for-gaming/" TargetMode="External"/><Relationship Id="rId110" Type="http://schemas.openxmlformats.org/officeDocument/2006/relationships/hyperlink" Target="http://www.pcgamer.com/deals/compare?model_name=Cooler%20Master%20Hyper%20212%20Evo" TargetMode="External"/><Relationship Id="rId115" Type="http://schemas.openxmlformats.org/officeDocument/2006/relationships/hyperlink" Target="https://www.amazon.it/EVGA-650W-MODULAR-Platinum-PSU/dp/B0151DNTLM?psc=1&amp;SubscriptionId=AKIAIPHVZTVH6LZ5BFZA&amp;tag=tech08c20-21&amp;linkCode=xm2&amp;camp=2025&amp;creative=165953&amp;creativeASIN=B0151DNTLM&amp;ascsubtag=pcg-custom-tracking-21" TargetMode="External"/><Relationship Id="rId131" Type="http://schemas.openxmlformats.org/officeDocument/2006/relationships/fontTable" Target="fontTable.xml"/><Relationship Id="rId61" Type="http://schemas.openxmlformats.org/officeDocument/2006/relationships/hyperlink" Target="https://www.amazon.es/Gigabyte-Nvidia-G-Force-1080-PCI-/dp/B01GCAW1IA?psc=1&amp;SubscriptionId=AKIAIPHVZTVH6LZ5BFZA&amp;tag=tech0ae4-21&amp;linkCode=xm2&amp;camp=2025&amp;creative=165953&amp;creativeASIN=B01GCAW1IA&amp;ascsubtag=pcg-custom-tracking-21" TargetMode="External"/><Relationship Id="rId82" Type="http://schemas.openxmlformats.org/officeDocument/2006/relationships/hyperlink" Target="https://www.amazon.it/G-Skill-DDR4-2666-2666MHz-memory-module/dp/B013J7LQYO?SubscriptionId=AKIAIPHVZTVH6LZ5BFZA&amp;tag=tech08c20-21&amp;linkCode=xm2&amp;camp=2025&amp;creative=165953&amp;creativeASIN=B013J7LQYO&amp;ascsubtag=pcg-custom-trackin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4835</Words>
  <Characters>27563</Characters>
  <Application>Microsoft Office Word</Application>
  <DocSecurity>0</DocSecurity>
  <Lines>229</Lines>
  <Paragraphs>64</Paragraphs>
  <ScaleCrop>false</ScaleCrop>
  <Company>Hewlett-Packard</Company>
  <LinksUpToDate>false</LinksUpToDate>
  <CharactersWithSpaces>32334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ian.brosnan@gmail.com</dc:creator>
  <cp:lastModifiedBy>ian.brosnan@gmail.com</cp:lastModifiedBy>
  <cp:revision>1</cp:revision>
  <dcterms:created xsi:type="dcterms:W3CDTF">2017-10-16T16:34:00Z</dcterms:created>
  <dcterms:modified xsi:type="dcterms:W3CDTF">2017-10-16T16:36:00Z</dcterms:modified>
</cp:coreProperties>
</file>